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settings.xml" ContentType="application/vnd.openxmlformats-officedocument.wordprocessingml.settings+xml"/>
  <Override PartName="/docProps/custom.xml" ContentType="application/vnd.openxmlformats-officedocument.custom-propertie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73E5" w:rsidRDefault="006E73E5" w:rsidP="006E73E5">
      <w:pPr>
        <w:jc w:val="center"/>
        <w:rPr>
          <w:sz w:val="48"/>
        </w:rPr>
      </w:pPr>
    </w:p>
    <w:p w:rsidR="006E73E5" w:rsidRDefault="006E73E5" w:rsidP="006E73E5">
      <w:pPr>
        <w:jc w:val="center"/>
        <w:rPr>
          <w:sz w:val="48"/>
        </w:rPr>
      </w:pPr>
    </w:p>
    <w:p w:rsidR="006E73E5" w:rsidRPr="006E73E5" w:rsidRDefault="006E73E5" w:rsidP="006E73E5">
      <w:pPr>
        <w:jc w:val="center"/>
        <w:rPr>
          <w:sz w:val="48"/>
        </w:rPr>
      </w:pPr>
    </w:p>
    <w:p w:rsidR="006E73E5" w:rsidRDefault="006E73E5" w:rsidP="006E73E5">
      <w:pPr>
        <w:jc w:val="center"/>
        <w:rPr>
          <w:sz w:val="48"/>
        </w:rPr>
      </w:pPr>
    </w:p>
    <w:p w:rsidR="006E73E5" w:rsidRDefault="006E73E5" w:rsidP="006E73E5">
      <w:pPr>
        <w:jc w:val="center"/>
        <w:rPr>
          <w:sz w:val="48"/>
        </w:rPr>
      </w:pPr>
      <w:r>
        <w:rPr>
          <w:sz w:val="48"/>
        </w:rPr>
        <w:t>&lt;</w:t>
      </w:r>
      <w:r w:rsidR="00A0661D">
        <w:rPr>
          <w:rFonts w:hint="eastAsia"/>
          <w:sz w:val="48"/>
        </w:rPr>
        <w:t>学生考试成绩管理系统</w:t>
      </w:r>
      <w:r>
        <w:rPr>
          <w:sz w:val="48"/>
        </w:rPr>
        <w:t>&gt;</w:t>
      </w:r>
    </w:p>
    <w:p w:rsidR="006E73E5" w:rsidRDefault="006E73E5" w:rsidP="006E73E5">
      <w:pPr>
        <w:jc w:val="center"/>
        <w:rPr>
          <w:sz w:val="32"/>
        </w:rPr>
      </w:pPr>
    </w:p>
    <w:p w:rsidR="006E73E5" w:rsidRDefault="006E73E5" w:rsidP="006E73E5">
      <w:pPr>
        <w:jc w:val="center"/>
        <w:rPr>
          <w:sz w:val="32"/>
        </w:rPr>
      </w:pPr>
    </w:p>
    <w:p w:rsidR="006E73E5" w:rsidRDefault="006E73E5" w:rsidP="006E73E5">
      <w:pPr>
        <w:jc w:val="center"/>
        <w:rPr>
          <w:sz w:val="32"/>
        </w:rPr>
      </w:pPr>
    </w:p>
    <w:p w:rsidR="006E73E5" w:rsidRDefault="00A0661D" w:rsidP="006E73E5">
      <w:pPr>
        <w:jc w:val="center"/>
        <w:rPr>
          <w:sz w:val="48"/>
        </w:rPr>
      </w:pPr>
      <w:r>
        <w:rPr>
          <w:rFonts w:hint="eastAsia"/>
          <w:sz w:val="48"/>
        </w:rPr>
        <w:t>软件需求规格说明书</w:t>
      </w:r>
    </w:p>
    <w:p w:rsidR="006E73E5" w:rsidRDefault="006E73E5" w:rsidP="006E73E5">
      <w:pPr>
        <w:jc w:val="center"/>
        <w:rPr>
          <w:sz w:val="32"/>
        </w:rPr>
      </w:pPr>
    </w:p>
    <w:p w:rsidR="006E73E5" w:rsidRDefault="00A71DE8" w:rsidP="006E73E5">
      <w:pPr>
        <w:jc w:val="center"/>
        <w:rPr>
          <w:sz w:val="48"/>
        </w:rPr>
      </w:pPr>
      <w:r>
        <w:rPr>
          <w:sz w:val="48"/>
        </w:rPr>
        <w:t>&lt;2</w:t>
      </w:r>
      <w:r w:rsidR="006E73E5">
        <w:rPr>
          <w:sz w:val="48"/>
        </w:rPr>
        <w:t>.0&gt;</w:t>
      </w:r>
    </w:p>
    <w:p w:rsidR="006E73E5" w:rsidRDefault="006E73E5" w:rsidP="006E73E5">
      <w:pPr>
        <w:jc w:val="center"/>
        <w:rPr>
          <w:sz w:val="32"/>
        </w:rPr>
      </w:pPr>
    </w:p>
    <w:p w:rsidR="006E73E5" w:rsidRDefault="00CD5B15" w:rsidP="006E73E5">
      <w:pPr>
        <w:jc w:val="center"/>
        <w:rPr>
          <w:sz w:val="48"/>
        </w:rPr>
      </w:pPr>
      <w:r>
        <w:rPr>
          <w:sz w:val="48"/>
        </w:rPr>
        <w:t>&lt;2016</w:t>
      </w:r>
      <w:r w:rsidR="00A71DE8">
        <w:rPr>
          <w:sz w:val="48"/>
        </w:rPr>
        <w:t>.11.20</w:t>
      </w:r>
      <w:r w:rsidR="006E73E5">
        <w:rPr>
          <w:sz w:val="48"/>
        </w:rPr>
        <w:t>&gt;</w:t>
      </w:r>
    </w:p>
    <w:p w:rsidR="006E73E5" w:rsidRDefault="006E73E5" w:rsidP="006E73E5">
      <w:pPr>
        <w:jc w:val="center"/>
        <w:rPr>
          <w:sz w:val="32"/>
        </w:rPr>
      </w:pPr>
    </w:p>
    <w:p w:rsidR="006E73E5" w:rsidRDefault="006E73E5" w:rsidP="006E73E5">
      <w:pPr>
        <w:jc w:val="center"/>
        <w:rPr>
          <w:sz w:val="32"/>
        </w:rPr>
      </w:pPr>
    </w:p>
    <w:p w:rsidR="006E73E5" w:rsidRDefault="006E73E5" w:rsidP="006E73E5">
      <w:pPr>
        <w:jc w:val="center"/>
        <w:rPr>
          <w:sz w:val="32"/>
        </w:rPr>
      </w:pPr>
    </w:p>
    <w:p w:rsidR="00E5194F" w:rsidRPr="00515B0D" w:rsidRDefault="006E73E5" w:rsidP="00E5194F">
      <w:pPr>
        <w:jc w:val="center"/>
        <w:rPr>
          <w:sz w:val="48"/>
        </w:rPr>
      </w:pPr>
      <w:r>
        <w:rPr>
          <w:sz w:val="48"/>
        </w:rPr>
        <w:t>&lt;</w:t>
      </w:r>
      <w:r w:rsidR="00CD5B15">
        <w:rPr>
          <w:rFonts w:ascii="宋体" w:hAnsi="宋体" w:hint="eastAsia"/>
          <w:sz w:val="48"/>
        </w:rPr>
        <w:t>李潇雅</w:t>
      </w:r>
      <w:r>
        <w:rPr>
          <w:sz w:val="48"/>
        </w:rPr>
        <w:t>&gt;</w:t>
      </w:r>
    </w:p>
    <w:p w:rsidR="006E73E5" w:rsidRPr="00131A94" w:rsidRDefault="00CD5B15" w:rsidP="006E73E5">
      <w:pPr>
        <w:jc w:val="center"/>
        <w:rPr>
          <w:sz w:val="36"/>
          <w:szCs w:val="15"/>
        </w:rPr>
      </w:pPr>
      <w:r>
        <w:rPr>
          <w:rFonts w:hint="eastAsia"/>
          <w:sz w:val="36"/>
          <w:szCs w:val="15"/>
        </w:rPr>
        <w:t>2014211992</w:t>
      </w:r>
    </w:p>
    <w:p w:rsidR="00E5194F" w:rsidRPr="00131A94" w:rsidRDefault="00CD5B15" w:rsidP="006E73E5">
      <w:pPr>
        <w:jc w:val="center"/>
        <w:rPr>
          <w:sz w:val="36"/>
          <w:szCs w:val="15"/>
        </w:rPr>
      </w:pPr>
      <w:r>
        <w:rPr>
          <w:sz w:val="36"/>
          <w:szCs w:val="15"/>
        </w:rPr>
        <w:t>2014</w:t>
      </w:r>
      <w:r w:rsidR="00E5194F" w:rsidRPr="00131A94">
        <w:rPr>
          <w:sz w:val="36"/>
          <w:szCs w:val="15"/>
        </w:rPr>
        <w:t>211</w:t>
      </w:r>
      <w:r w:rsidR="00E5194F" w:rsidRPr="00131A94">
        <w:rPr>
          <w:rFonts w:hint="eastAsia"/>
          <w:sz w:val="36"/>
          <w:szCs w:val="15"/>
        </w:rPr>
        <w:t>501</w:t>
      </w:r>
      <w:r w:rsidR="00E5194F" w:rsidRPr="00131A94">
        <w:rPr>
          <w:rFonts w:hint="eastAsia"/>
          <w:sz w:val="36"/>
          <w:szCs w:val="15"/>
        </w:rPr>
        <w:t>班</w:t>
      </w:r>
    </w:p>
    <w:p w:rsidR="006E73E5" w:rsidRDefault="006E73E5" w:rsidP="006E73E5">
      <w:pPr>
        <w:jc w:val="center"/>
        <w:rPr>
          <w:sz w:val="32"/>
        </w:rPr>
      </w:pPr>
    </w:p>
    <w:p w:rsidR="006E73E5" w:rsidRDefault="006E73E5" w:rsidP="006E73E5">
      <w:pPr>
        <w:jc w:val="center"/>
        <w:rPr>
          <w:sz w:val="32"/>
        </w:rPr>
      </w:pPr>
    </w:p>
    <w:p w:rsidR="006E73E5" w:rsidRDefault="006E73E5" w:rsidP="006E73E5">
      <w:pPr>
        <w:jc w:val="center"/>
        <w:rPr>
          <w:sz w:val="32"/>
        </w:rPr>
      </w:pPr>
    </w:p>
    <w:p w:rsidR="006E73E5" w:rsidRDefault="006E73E5" w:rsidP="006E73E5">
      <w:pPr>
        <w:jc w:val="center"/>
        <w:rPr>
          <w:sz w:val="32"/>
        </w:rPr>
      </w:pPr>
    </w:p>
    <w:p w:rsidR="006E73E5" w:rsidRDefault="000151AC" w:rsidP="00085115">
      <w:pPr>
        <w:jc w:val="center"/>
        <w:rPr>
          <w:sz w:val="32"/>
        </w:rPr>
      </w:pPr>
      <w:r>
        <w:rPr>
          <w:rFonts w:hint="eastAsia"/>
          <w:sz w:val="32"/>
        </w:rPr>
        <w:t>软件工程</w:t>
      </w:r>
      <w:r w:rsidR="00423277">
        <w:rPr>
          <w:rFonts w:hint="eastAsia"/>
          <w:sz w:val="32"/>
        </w:rPr>
        <w:t>导</w:t>
      </w:r>
      <w:r w:rsidR="007C4B15">
        <w:rPr>
          <w:rFonts w:hint="eastAsia"/>
          <w:sz w:val="32"/>
        </w:rPr>
        <w:t>论</w:t>
      </w:r>
    </w:p>
    <w:p w:rsidR="006E73E5" w:rsidRDefault="006E73E5" w:rsidP="006E73E5">
      <w:pPr>
        <w:jc w:val="center"/>
        <w:rPr>
          <w:sz w:val="32"/>
        </w:rPr>
      </w:pPr>
      <w:r>
        <w:rPr>
          <w:sz w:val="32"/>
        </w:rPr>
        <w:t>20</w:t>
      </w:r>
      <w:r>
        <w:rPr>
          <w:rFonts w:hint="eastAsia"/>
          <w:sz w:val="32"/>
        </w:rPr>
        <w:t>1</w:t>
      </w:r>
      <w:r w:rsidR="00CD5B15">
        <w:rPr>
          <w:sz w:val="32"/>
        </w:rPr>
        <w:t>6</w:t>
      </w:r>
      <w:r w:rsidR="000151AC">
        <w:rPr>
          <w:sz w:val="32"/>
        </w:rPr>
        <w:t>秋</w:t>
      </w:r>
    </w:p>
    <w:p w:rsidR="006E73E5" w:rsidRDefault="006E73E5" w:rsidP="006E73E5">
      <w:pPr>
        <w:jc w:val="center"/>
        <w:rPr>
          <w:sz w:val="32"/>
        </w:rPr>
      </w:pPr>
    </w:p>
    <w:p w:rsidR="006E73E5" w:rsidRDefault="006E73E5" w:rsidP="006E73E5">
      <w:pPr>
        <w:jc w:val="center"/>
      </w:pPr>
    </w:p>
    <w:p w:rsidR="006E73E5" w:rsidRDefault="006E73E5" w:rsidP="006E73E5">
      <w:pPr>
        <w:pStyle w:val="a4"/>
      </w:pPr>
      <w:r>
        <w:br w:type="page"/>
      </w:r>
    </w:p>
    <w:p w:rsidR="006E73E5" w:rsidRDefault="00254C00" w:rsidP="006E73E5">
      <w:pPr>
        <w:pStyle w:val="1"/>
      </w:pPr>
      <w:bookmarkStart w:id="0" w:name="_Toc435986441"/>
      <w:r w:rsidRPr="00474ECD">
        <w:rPr>
          <w:rFonts w:ascii="宋体" w:eastAsia="宋体" w:hAnsi="宋体" w:hint="eastAsia"/>
        </w:rPr>
        <w:lastRenderedPageBreak/>
        <w:t>修订记录</w:t>
      </w:r>
      <w:bookmarkEnd w:id="0"/>
    </w:p>
    <w:p w:rsidR="006E73E5" w:rsidRDefault="006E73E5" w:rsidP="006E73E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26"/>
        <w:gridCol w:w="3145"/>
        <w:gridCol w:w="1841"/>
        <w:gridCol w:w="3056"/>
      </w:tblGrid>
      <w:tr w:rsidR="006E73E5" w:rsidTr="00254C00">
        <w:tc>
          <w:tcPr>
            <w:tcW w:w="1426" w:type="dxa"/>
            <w:tcBorders>
              <w:top w:val="nil"/>
              <w:left w:val="nil"/>
              <w:bottom w:val="single" w:sz="4" w:space="0" w:color="auto"/>
              <w:right w:val="nil"/>
            </w:tcBorders>
          </w:tcPr>
          <w:p w:rsidR="006E73E5" w:rsidRDefault="00895806" w:rsidP="00474ECD">
            <w:pPr>
              <w:jc w:val="center"/>
              <w:rPr>
                <w:b/>
              </w:rPr>
            </w:pPr>
            <w:r>
              <w:rPr>
                <w:rFonts w:hint="eastAsia"/>
                <w:b/>
              </w:rPr>
              <w:t>日期</w:t>
            </w:r>
          </w:p>
        </w:tc>
        <w:tc>
          <w:tcPr>
            <w:tcW w:w="3145" w:type="dxa"/>
            <w:tcBorders>
              <w:top w:val="nil"/>
              <w:left w:val="nil"/>
              <w:bottom w:val="single" w:sz="4" w:space="0" w:color="auto"/>
              <w:right w:val="nil"/>
            </w:tcBorders>
          </w:tcPr>
          <w:p w:rsidR="006E73E5" w:rsidRDefault="00895806" w:rsidP="00474ECD">
            <w:pPr>
              <w:jc w:val="center"/>
              <w:rPr>
                <w:b/>
              </w:rPr>
            </w:pPr>
            <w:r>
              <w:rPr>
                <w:rFonts w:hint="eastAsia"/>
                <w:b/>
              </w:rPr>
              <w:t>描述</w:t>
            </w:r>
          </w:p>
        </w:tc>
        <w:tc>
          <w:tcPr>
            <w:tcW w:w="1841" w:type="dxa"/>
            <w:tcBorders>
              <w:top w:val="nil"/>
              <w:left w:val="nil"/>
              <w:bottom w:val="single" w:sz="4" w:space="0" w:color="auto"/>
              <w:right w:val="nil"/>
            </w:tcBorders>
          </w:tcPr>
          <w:p w:rsidR="006E73E5" w:rsidRDefault="00895806" w:rsidP="00474ECD">
            <w:pPr>
              <w:jc w:val="center"/>
              <w:rPr>
                <w:b/>
              </w:rPr>
            </w:pPr>
            <w:r>
              <w:rPr>
                <w:rFonts w:hint="eastAsia"/>
                <w:b/>
              </w:rPr>
              <w:t>作者</w:t>
            </w:r>
          </w:p>
        </w:tc>
        <w:tc>
          <w:tcPr>
            <w:tcW w:w="3056" w:type="dxa"/>
            <w:tcBorders>
              <w:top w:val="nil"/>
              <w:left w:val="nil"/>
              <w:bottom w:val="single" w:sz="4" w:space="0" w:color="auto"/>
              <w:right w:val="nil"/>
            </w:tcBorders>
          </w:tcPr>
          <w:p w:rsidR="006E73E5" w:rsidRDefault="00895806" w:rsidP="00474ECD">
            <w:pPr>
              <w:jc w:val="center"/>
              <w:rPr>
                <w:b/>
              </w:rPr>
            </w:pPr>
            <w:r>
              <w:rPr>
                <w:rFonts w:hint="eastAsia"/>
                <w:b/>
              </w:rPr>
              <w:t>内容</w:t>
            </w:r>
          </w:p>
        </w:tc>
      </w:tr>
      <w:tr w:rsidR="006E73E5" w:rsidTr="00A71DE8">
        <w:tc>
          <w:tcPr>
            <w:tcW w:w="1426" w:type="dxa"/>
            <w:tcBorders>
              <w:top w:val="single" w:sz="4" w:space="0" w:color="auto"/>
              <w:bottom w:val="single" w:sz="4" w:space="0" w:color="auto"/>
            </w:tcBorders>
          </w:tcPr>
          <w:p w:rsidR="006E73E5" w:rsidRDefault="006E73E5" w:rsidP="00835F1C">
            <w:pPr>
              <w:jc w:val="center"/>
            </w:pPr>
            <w:r>
              <w:t>&lt;</w:t>
            </w:r>
            <w:r w:rsidR="00BA1478">
              <w:t>2016</w:t>
            </w:r>
            <w:r w:rsidR="00254C00">
              <w:rPr>
                <w:rFonts w:hint="eastAsia"/>
              </w:rPr>
              <w:t>-</w:t>
            </w:r>
            <w:r w:rsidR="00254C00">
              <w:t>11</w:t>
            </w:r>
            <w:r w:rsidR="00254C00">
              <w:rPr>
                <w:rFonts w:hint="eastAsia"/>
              </w:rPr>
              <w:t>-</w:t>
            </w:r>
            <w:r w:rsidR="00A71DE8">
              <w:t>16</w:t>
            </w:r>
            <w:r>
              <w:t>&gt;</w:t>
            </w:r>
          </w:p>
        </w:tc>
        <w:tc>
          <w:tcPr>
            <w:tcW w:w="3145" w:type="dxa"/>
            <w:tcBorders>
              <w:top w:val="single" w:sz="4" w:space="0" w:color="auto"/>
              <w:bottom w:val="single" w:sz="4" w:space="0" w:color="auto"/>
            </w:tcBorders>
          </w:tcPr>
          <w:p w:rsidR="006E73E5" w:rsidRDefault="006E73E5" w:rsidP="007E312C">
            <w:pPr>
              <w:jc w:val="center"/>
            </w:pPr>
            <w:r>
              <w:t>&lt;</w:t>
            </w:r>
            <w:r w:rsidR="007E312C">
              <w:rPr>
                <w:rFonts w:hint="eastAsia"/>
              </w:rPr>
              <w:t>版本</w:t>
            </w:r>
            <w:r w:rsidR="007E312C">
              <w:rPr>
                <w:rFonts w:hint="eastAsia"/>
              </w:rPr>
              <w:t>1</w:t>
            </w:r>
            <w:r>
              <w:t>&gt;</w:t>
            </w:r>
          </w:p>
        </w:tc>
        <w:tc>
          <w:tcPr>
            <w:tcW w:w="1841" w:type="dxa"/>
            <w:tcBorders>
              <w:top w:val="single" w:sz="4" w:space="0" w:color="auto"/>
              <w:bottom w:val="single" w:sz="4" w:space="0" w:color="auto"/>
            </w:tcBorders>
          </w:tcPr>
          <w:p w:rsidR="006E73E5" w:rsidRDefault="006E73E5" w:rsidP="007E312C">
            <w:pPr>
              <w:jc w:val="center"/>
            </w:pPr>
            <w:r>
              <w:t>&lt;</w:t>
            </w:r>
            <w:r w:rsidR="00BA1478">
              <w:rPr>
                <w:rFonts w:hint="eastAsia"/>
              </w:rPr>
              <w:t>李潇雅</w:t>
            </w:r>
            <w:r>
              <w:t>&gt;</w:t>
            </w:r>
          </w:p>
        </w:tc>
        <w:tc>
          <w:tcPr>
            <w:tcW w:w="3056" w:type="dxa"/>
            <w:tcBorders>
              <w:top w:val="single" w:sz="4" w:space="0" w:color="auto"/>
              <w:bottom w:val="single" w:sz="4" w:space="0" w:color="auto"/>
            </w:tcBorders>
          </w:tcPr>
          <w:p w:rsidR="006E73E5" w:rsidRDefault="006E73E5" w:rsidP="007E312C">
            <w:pPr>
              <w:jc w:val="center"/>
            </w:pPr>
            <w:r>
              <w:t>&lt;</w:t>
            </w:r>
            <w:r w:rsidR="007E312C">
              <w:rPr>
                <w:rFonts w:hint="eastAsia"/>
              </w:rPr>
              <w:t>第一次修订</w:t>
            </w:r>
            <w:r>
              <w:t>&gt;</w:t>
            </w:r>
          </w:p>
        </w:tc>
      </w:tr>
      <w:tr w:rsidR="00A71DE8" w:rsidTr="00254C00">
        <w:tc>
          <w:tcPr>
            <w:tcW w:w="1426" w:type="dxa"/>
            <w:tcBorders>
              <w:top w:val="single" w:sz="4" w:space="0" w:color="auto"/>
            </w:tcBorders>
          </w:tcPr>
          <w:p w:rsidR="00A71DE8" w:rsidRDefault="00A71DE8" w:rsidP="00835F1C">
            <w:pPr>
              <w:jc w:val="center"/>
            </w:pPr>
            <w:r>
              <w:rPr>
                <w:rFonts w:hint="eastAsia"/>
              </w:rPr>
              <w:t>&lt;</w:t>
            </w:r>
            <w:r>
              <w:t>2016-11-20</w:t>
            </w:r>
            <w:r>
              <w:rPr>
                <w:rFonts w:hint="eastAsia"/>
              </w:rPr>
              <w:t>&gt;</w:t>
            </w:r>
          </w:p>
        </w:tc>
        <w:tc>
          <w:tcPr>
            <w:tcW w:w="3145" w:type="dxa"/>
            <w:tcBorders>
              <w:top w:val="single" w:sz="4" w:space="0" w:color="auto"/>
            </w:tcBorders>
          </w:tcPr>
          <w:p w:rsidR="00A71DE8" w:rsidRDefault="00A71DE8" w:rsidP="007E312C">
            <w:pPr>
              <w:jc w:val="center"/>
            </w:pPr>
            <w:r>
              <w:rPr>
                <w:rFonts w:hint="eastAsia"/>
              </w:rPr>
              <w:t>&lt;</w:t>
            </w:r>
            <w:r>
              <w:rPr>
                <w:rFonts w:hint="eastAsia"/>
              </w:rPr>
              <w:t>版本</w:t>
            </w:r>
            <w:r>
              <w:rPr>
                <w:rFonts w:hint="eastAsia"/>
              </w:rPr>
              <w:t>2&gt;</w:t>
            </w:r>
          </w:p>
        </w:tc>
        <w:tc>
          <w:tcPr>
            <w:tcW w:w="1841" w:type="dxa"/>
            <w:tcBorders>
              <w:top w:val="single" w:sz="4" w:space="0" w:color="auto"/>
            </w:tcBorders>
          </w:tcPr>
          <w:p w:rsidR="00A71DE8" w:rsidRDefault="00A71DE8" w:rsidP="007E312C">
            <w:pPr>
              <w:jc w:val="center"/>
            </w:pPr>
            <w:r>
              <w:rPr>
                <w:rFonts w:hint="eastAsia"/>
              </w:rPr>
              <w:t>&lt;</w:t>
            </w:r>
            <w:r>
              <w:rPr>
                <w:rFonts w:hint="eastAsia"/>
              </w:rPr>
              <w:t>李潇雅</w:t>
            </w:r>
            <w:r>
              <w:rPr>
                <w:rFonts w:hint="eastAsia"/>
              </w:rPr>
              <w:t>&gt;</w:t>
            </w:r>
          </w:p>
        </w:tc>
        <w:tc>
          <w:tcPr>
            <w:tcW w:w="3056" w:type="dxa"/>
            <w:tcBorders>
              <w:top w:val="single" w:sz="4" w:space="0" w:color="auto"/>
            </w:tcBorders>
          </w:tcPr>
          <w:p w:rsidR="00A71DE8" w:rsidRDefault="00A71DE8" w:rsidP="007E312C">
            <w:pPr>
              <w:jc w:val="center"/>
            </w:pPr>
            <w:r>
              <w:rPr>
                <w:rFonts w:hint="eastAsia"/>
              </w:rPr>
              <w:t>&lt;</w:t>
            </w:r>
            <w:r>
              <w:rPr>
                <w:rFonts w:hint="eastAsia"/>
              </w:rPr>
              <w:t>第二次修订</w:t>
            </w:r>
            <w:r>
              <w:rPr>
                <w:rFonts w:hint="eastAsia"/>
              </w:rPr>
              <w:t>&gt;</w:t>
            </w:r>
          </w:p>
        </w:tc>
      </w:tr>
    </w:tbl>
    <w:p w:rsidR="006E73E5" w:rsidRDefault="006E73E5" w:rsidP="006E73E5"/>
    <w:p w:rsidR="006E73E5" w:rsidRDefault="006E73E5" w:rsidP="006E73E5"/>
    <w:p w:rsidR="006E73E5" w:rsidRDefault="00254C00" w:rsidP="006E73E5">
      <w:pPr>
        <w:pStyle w:val="1"/>
      </w:pPr>
      <w:bookmarkStart w:id="1" w:name="_Toc435986442"/>
      <w:r w:rsidRPr="00474ECD">
        <w:rPr>
          <w:rFonts w:ascii="宋体" w:eastAsia="宋体" w:hAnsi="宋体" w:hint="eastAsia"/>
        </w:rPr>
        <w:t>文档审批</w:t>
      </w:r>
      <w:bookmarkEnd w:id="1"/>
    </w:p>
    <w:p w:rsidR="006E73E5" w:rsidRDefault="006E73E5" w:rsidP="006E73E5"/>
    <w:p w:rsidR="006E73E5" w:rsidRDefault="00D042AD" w:rsidP="006E73E5">
      <w:r w:rsidRPr="00D042AD">
        <w:rPr>
          <w:rFonts w:hint="eastAsia"/>
        </w:rPr>
        <w:t>以下的软件需求规格</w:t>
      </w:r>
      <w:r>
        <w:rPr>
          <w:rFonts w:hint="eastAsia"/>
        </w:rPr>
        <w:t>说明书</w:t>
      </w:r>
      <w:r w:rsidRPr="00D042AD">
        <w:rPr>
          <w:rFonts w:hint="eastAsia"/>
        </w:rPr>
        <w:t>已被接受并认可：</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4"/>
        <w:gridCol w:w="2394"/>
        <w:gridCol w:w="2394"/>
        <w:gridCol w:w="2268"/>
      </w:tblGrid>
      <w:tr w:rsidR="006E73E5" w:rsidTr="00474ECD">
        <w:tc>
          <w:tcPr>
            <w:tcW w:w="2394" w:type="dxa"/>
            <w:tcBorders>
              <w:top w:val="nil"/>
              <w:left w:val="nil"/>
              <w:bottom w:val="single" w:sz="4" w:space="0" w:color="auto"/>
              <w:right w:val="nil"/>
            </w:tcBorders>
          </w:tcPr>
          <w:p w:rsidR="006E73E5" w:rsidRDefault="00895806" w:rsidP="00895806">
            <w:pPr>
              <w:tabs>
                <w:tab w:val="left" w:pos="2880"/>
                <w:tab w:val="left" w:pos="5760"/>
              </w:tabs>
              <w:jc w:val="center"/>
              <w:rPr>
                <w:b/>
              </w:rPr>
            </w:pPr>
            <w:r>
              <w:rPr>
                <w:b/>
              </w:rPr>
              <w:t>签名</w:t>
            </w:r>
          </w:p>
        </w:tc>
        <w:tc>
          <w:tcPr>
            <w:tcW w:w="2394" w:type="dxa"/>
            <w:tcBorders>
              <w:top w:val="nil"/>
              <w:left w:val="nil"/>
              <w:bottom w:val="single" w:sz="4" w:space="0" w:color="auto"/>
              <w:right w:val="nil"/>
            </w:tcBorders>
          </w:tcPr>
          <w:p w:rsidR="006E73E5" w:rsidRDefault="00895806" w:rsidP="00474ECD">
            <w:pPr>
              <w:tabs>
                <w:tab w:val="left" w:pos="2880"/>
                <w:tab w:val="left" w:pos="5760"/>
              </w:tabs>
              <w:jc w:val="center"/>
              <w:rPr>
                <w:b/>
              </w:rPr>
            </w:pPr>
            <w:r>
              <w:rPr>
                <w:rFonts w:hint="eastAsia"/>
                <w:b/>
              </w:rPr>
              <w:t>打印版</w:t>
            </w:r>
            <w:r>
              <w:rPr>
                <w:b/>
              </w:rPr>
              <w:t>姓名</w:t>
            </w:r>
          </w:p>
        </w:tc>
        <w:tc>
          <w:tcPr>
            <w:tcW w:w="2394" w:type="dxa"/>
            <w:tcBorders>
              <w:top w:val="nil"/>
              <w:left w:val="nil"/>
              <w:bottom w:val="single" w:sz="4" w:space="0" w:color="auto"/>
              <w:right w:val="nil"/>
            </w:tcBorders>
          </w:tcPr>
          <w:p w:rsidR="006E73E5" w:rsidRDefault="00895806" w:rsidP="00474ECD">
            <w:pPr>
              <w:tabs>
                <w:tab w:val="left" w:pos="2880"/>
                <w:tab w:val="left" w:pos="5760"/>
              </w:tabs>
              <w:jc w:val="center"/>
              <w:rPr>
                <w:b/>
              </w:rPr>
            </w:pPr>
            <w:r>
              <w:rPr>
                <w:rFonts w:hint="eastAsia"/>
                <w:b/>
              </w:rPr>
              <w:t>职位</w:t>
            </w:r>
          </w:p>
        </w:tc>
        <w:tc>
          <w:tcPr>
            <w:tcW w:w="2268" w:type="dxa"/>
            <w:tcBorders>
              <w:top w:val="nil"/>
              <w:left w:val="nil"/>
              <w:bottom w:val="single" w:sz="4" w:space="0" w:color="auto"/>
              <w:right w:val="nil"/>
            </w:tcBorders>
          </w:tcPr>
          <w:p w:rsidR="006E73E5" w:rsidRDefault="00895806" w:rsidP="00474ECD">
            <w:pPr>
              <w:tabs>
                <w:tab w:val="left" w:pos="2880"/>
                <w:tab w:val="left" w:pos="5760"/>
              </w:tabs>
              <w:jc w:val="center"/>
              <w:rPr>
                <w:b/>
              </w:rPr>
            </w:pPr>
            <w:r>
              <w:rPr>
                <w:rFonts w:hint="eastAsia"/>
                <w:b/>
              </w:rPr>
              <w:t>日期</w:t>
            </w:r>
          </w:p>
        </w:tc>
      </w:tr>
      <w:tr w:rsidR="006E73E5" w:rsidTr="00466770">
        <w:trPr>
          <w:trHeight w:val="143"/>
        </w:trPr>
        <w:tc>
          <w:tcPr>
            <w:tcW w:w="2394" w:type="dxa"/>
            <w:tcBorders>
              <w:top w:val="single" w:sz="4" w:space="0" w:color="auto"/>
            </w:tcBorders>
          </w:tcPr>
          <w:p w:rsidR="006E73E5" w:rsidRDefault="006E73E5" w:rsidP="00474ECD">
            <w:pPr>
              <w:tabs>
                <w:tab w:val="left" w:pos="2880"/>
                <w:tab w:val="left" w:pos="5760"/>
              </w:tabs>
              <w:rPr>
                <w:sz w:val="32"/>
              </w:rPr>
            </w:pPr>
          </w:p>
        </w:tc>
        <w:tc>
          <w:tcPr>
            <w:tcW w:w="2394" w:type="dxa"/>
            <w:tcBorders>
              <w:top w:val="single" w:sz="4" w:space="0" w:color="auto"/>
            </w:tcBorders>
            <w:vAlign w:val="bottom"/>
          </w:tcPr>
          <w:p w:rsidR="006E73E5" w:rsidRDefault="006E73E5" w:rsidP="00B72F7A">
            <w:pPr>
              <w:tabs>
                <w:tab w:val="left" w:pos="2880"/>
                <w:tab w:val="left" w:pos="5760"/>
              </w:tabs>
              <w:jc w:val="center"/>
            </w:pPr>
            <w:r>
              <w:t>&lt;</w:t>
            </w:r>
            <w:r w:rsidR="00BA1478">
              <w:rPr>
                <w:rFonts w:hint="eastAsia"/>
              </w:rPr>
              <w:t>李潇雅</w:t>
            </w:r>
            <w:r>
              <w:t>&gt;</w:t>
            </w:r>
          </w:p>
        </w:tc>
        <w:tc>
          <w:tcPr>
            <w:tcW w:w="2394" w:type="dxa"/>
            <w:tcBorders>
              <w:top w:val="single" w:sz="4" w:space="0" w:color="auto"/>
            </w:tcBorders>
            <w:vAlign w:val="bottom"/>
          </w:tcPr>
          <w:p w:rsidR="006E73E5" w:rsidRDefault="006E73E5" w:rsidP="00B72F7A">
            <w:pPr>
              <w:tabs>
                <w:tab w:val="left" w:pos="2880"/>
                <w:tab w:val="left" w:pos="5760"/>
              </w:tabs>
              <w:jc w:val="center"/>
            </w:pPr>
          </w:p>
        </w:tc>
        <w:tc>
          <w:tcPr>
            <w:tcW w:w="2268" w:type="dxa"/>
            <w:tcBorders>
              <w:top w:val="single" w:sz="4" w:space="0" w:color="auto"/>
            </w:tcBorders>
          </w:tcPr>
          <w:p w:rsidR="006E73E5" w:rsidRDefault="006E73E5" w:rsidP="00474ECD">
            <w:pPr>
              <w:tabs>
                <w:tab w:val="left" w:pos="2880"/>
                <w:tab w:val="left" w:pos="5760"/>
              </w:tabs>
              <w:rPr>
                <w:sz w:val="32"/>
              </w:rPr>
            </w:pPr>
          </w:p>
        </w:tc>
      </w:tr>
    </w:tbl>
    <w:p w:rsidR="006E73E5" w:rsidRDefault="006E73E5" w:rsidP="006E73E5">
      <w:pPr>
        <w:tabs>
          <w:tab w:val="left" w:pos="2880"/>
          <w:tab w:val="left" w:pos="5760"/>
        </w:tabs>
      </w:pPr>
      <w:r>
        <w:tab/>
      </w:r>
      <w:r>
        <w:tab/>
      </w:r>
      <w:r>
        <w:tab/>
      </w:r>
      <w:r>
        <w:tab/>
      </w:r>
      <w:r>
        <w:tab/>
      </w:r>
    </w:p>
    <w:p w:rsidR="006E73E5" w:rsidRDefault="006E73E5" w:rsidP="00DE753A">
      <w:pPr>
        <w:sectPr w:rsidR="006E73E5">
          <w:headerReference w:type="default" r:id="rId8"/>
          <w:footerReference w:type="default" r:id="rId9"/>
          <w:pgSz w:w="12240" w:h="15840"/>
          <w:pgMar w:top="1440" w:right="1440" w:bottom="1440" w:left="1440" w:header="720" w:footer="720" w:gutter="0"/>
          <w:pgNumType w:fmt="lowerRoman" w:start="1"/>
          <w:cols w:space="720"/>
          <w:titlePg/>
        </w:sectPr>
      </w:pPr>
    </w:p>
    <w:p w:rsidR="00032DBC" w:rsidRDefault="00032DBC" w:rsidP="00032DBC">
      <w:bookmarkStart w:id="2" w:name="_Toc506458771"/>
      <w:bookmarkStart w:id="3" w:name="_Toc506459137"/>
    </w:p>
    <w:p w:rsidR="00032DBC" w:rsidRPr="007D46E2" w:rsidRDefault="00032DBC">
      <w:pPr>
        <w:pStyle w:val="TOC"/>
        <w:rPr>
          <w:sz w:val="44"/>
          <w:szCs w:val="44"/>
        </w:rPr>
      </w:pPr>
      <w:r w:rsidRPr="007D46E2">
        <w:rPr>
          <w:sz w:val="44"/>
          <w:szCs w:val="44"/>
          <w:lang w:val="zh-CN"/>
        </w:rPr>
        <w:t>目录</w:t>
      </w:r>
    </w:p>
    <w:p w:rsidR="00A0620C" w:rsidRPr="003B0414" w:rsidRDefault="005D0462">
      <w:pPr>
        <w:pStyle w:val="10"/>
        <w:tabs>
          <w:tab w:val="right" w:leader="dot" w:pos="9350"/>
        </w:tabs>
        <w:rPr>
          <w:rFonts w:ascii="Calibri" w:eastAsia="宋体" w:hAnsi="Calibri" w:cs="Arial"/>
          <w:b w:val="0"/>
          <w:caps w:val="0"/>
          <w:noProof/>
          <w:kern w:val="2"/>
          <w:sz w:val="21"/>
          <w:szCs w:val="22"/>
        </w:rPr>
      </w:pPr>
      <w:r w:rsidRPr="005D0462">
        <w:fldChar w:fldCharType="begin"/>
      </w:r>
      <w:r w:rsidR="00032DBC">
        <w:instrText xml:space="preserve"> TOC \o "1-3" \h \z \u </w:instrText>
      </w:r>
      <w:r w:rsidRPr="005D0462">
        <w:fldChar w:fldCharType="separate"/>
      </w:r>
      <w:hyperlink w:anchor="_Toc435986441" w:history="1">
        <w:r w:rsidR="00A0620C" w:rsidRPr="001979BC">
          <w:rPr>
            <w:rStyle w:val="a7"/>
            <w:rFonts w:ascii="宋体" w:eastAsia="宋体" w:hAnsi="宋体" w:hint="eastAsia"/>
            <w:noProof/>
          </w:rPr>
          <w:t>修订记录</w:t>
        </w:r>
        <w:r w:rsidR="00A0620C">
          <w:rPr>
            <w:noProof/>
            <w:webHidden/>
          </w:rPr>
          <w:tab/>
        </w:r>
        <w:r>
          <w:rPr>
            <w:noProof/>
            <w:webHidden/>
          </w:rPr>
          <w:fldChar w:fldCharType="begin"/>
        </w:r>
        <w:r w:rsidR="00A0620C">
          <w:rPr>
            <w:noProof/>
            <w:webHidden/>
          </w:rPr>
          <w:instrText xml:space="preserve"> PAGEREF _Toc435986441 \h </w:instrText>
        </w:r>
        <w:r>
          <w:rPr>
            <w:noProof/>
            <w:webHidden/>
          </w:rPr>
        </w:r>
        <w:r>
          <w:rPr>
            <w:noProof/>
            <w:webHidden/>
          </w:rPr>
          <w:fldChar w:fldCharType="separate"/>
        </w:r>
        <w:r w:rsidR="00A0620C">
          <w:rPr>
            <w:noProof/>
            <w:webHidden/>
          </w:rPr>
          <w:t>ii</w:t>
        </w:r>
        <w:r>
          <w:rPr>
            <w:noProof/>
            <w:webHidden/>
          </w:rPr>
          <w:fldChar w:fldCharType="end"/>
        </w:r>
      </w:hyperlink>
    </w:p>
    <w:p w:rsidR="00A0620C" w:rsidRPr="003B0414" w:rsidRDefault="005D0462">
      <w:pPr>
        <w:pStyle w:val="10"/>
        <w:tabs>
          <w:tab w:val="right" w:leader="dot" w:pos="9350"/>
        </w:tabs>
        <w:rPr>
          <w:rFonts w:ascii="Calibri" w:eastAsia="宋体" w:hAnsi="Calibri" w:cs="Arial"/>
          <w:b w:val="0"/>
          <w:caps w:val="0"/>
          <w:noProof/>
          <w:kern w:val="2"/>
          <w:sz w:val="21"/>
          <w:szCs w:val="22"/>
        </w:rPr>
      </w:pPr>
      <w:hyperlink w:anchor="_Toc435986442" w:history="1">
        <w:r w:rsidR="00A0620C" w:rsidRPr="001979BC">
          <w:rPr>
            <w:rStyle w:val="a7"/>
            <w:rFonts w:ascii="宋体" w:eastAsia="宋体" w:hAnsi="宋体" w:hint="eastAsia"/>
            <w:noProof/>
          </w:rPr>
          <w:t>文档审批</w:t>
        </w:r>
        <w:r w:rsidR="00A0620C">
          <w:rPr>
            <w:noProof/>
            <w:webHidden/>
          </w:rPr>
          <w:tab/>
        </w:r>
        <w:r>
          <w:rPr>
            <w:noProof/>
            <w:webHidden/>
          </w:rPr>
          <w:fldChar w:fldCharType="begin"/>
        </w:r>
        <w:r w:rsidR="00A0620C">
          <w:rPr>
            <w:noProof/>
            <w:webHidden/>
          </w:rPr>
          <w:instrText xml:space="preserve"> PAGEREF _Toc435986442 \h </w:instrText>
        </w:r>
        <w:r>
          <w:rPr>
            <w:noProof/>
            <w:webHidden/>
          </w:rPr>
        </w:r>
        <w:r>
          <w:rPr>
            <w:noProof/>
            <w:webHidden/>
          </w:rPr>
          <w:fldChar w:fldCharType="separate"/>
        </w:r>
        <w:r w:rsidR="00A0620C">
          <w:rPr>
            <w:noProof/>
            <w:webHidden/>
          </w:rPr>
          <w:t>ii</w:t>
        </w:r>
        <w:r>
          <w:rPr>
            <w:noProof/>
            <w:webHidden/>
          </w:rPr>
          <w:fldChar w:fldCharType="end"/>
        </w:r>
      </w:hyperlink>
    </w:p>
    <w:p w:rsidR="00A0620C" w:rsidRPr="003B0414" w:rsidRDefault="005D0462">
      <w:pPr>
        <w:pStyle w:val="10"/>
        <w:tabs>
          <w:tab w:val="right" w:leader="dot" w:pos="9350"/>
        </w:tabs>
        <w:rPr>
          <w:rFonts w:ascii="Calibri" w:eastAsia="宋体" w:hAnsi="Calibri" w:cs="Arial"/>
          <w:b w:val="0"/>
          <w:caps w:val="0"/>
          <w:noProof/>
          <w:kern w:val="2"/>
          <w:sz w:val="21"/>
          <w:szCs w:val="22"/>
        </w:rPr>
      </w:pPr>
      <w:hyperlink w:anchor="_Toc435986443" w:history="1">
        <w:r w:rsidR="00A0620C" w:rsidRPr="001979BC">
          <w:rPr>
            <w:rStyle w:val="a7"/>
            <w:noProof/>
          </w:rPr>
          <w:t xml:space="preserve">1. </w:t>
        </w:r>
        <w:r w:rsidR="00A0620C" w:rsidRPr="001979BC">
          <w:rPr>
            <w:rStyle w:val="a7"/>
            <w:rFonts w:ascii="宋体" w:eastAsia="宋体" w:hAnsi="宋体" w:hint="eastAsia"/>
            <w:noProof/>
          </w:rPr>
          <w:t>引言</w:t>
        </w:r>
        <w:r w:rsidR="00A0620C">
          <w:rPr>
            <w:noProof/>
            <w:webHidden/>
          </w:rPr>
          <w:tab/>
        </w:r>
        <w:r>
          <w:rPr>
            <w:noProof/>
            <w:webHidden/>
          </w:rPr>
          <w:fldChar w:fldCharType="begin"/>
        </w:r>
        <w:r w:rsidR="00A0620C">
          <w:rPr>
            <w:noProof/>
            <w:webHidden/>
          </w:rPr>
          <w:instrText xml:space="preserve"> PAGEREF _Toc435986443 \h </w:instrText>
        </w:r>
        <w:r>
          <w:rPr>
            <w:noProof/>
            <w:webHidden/>
          </w:rPr>
        </w:r>
        <w:r>
          <w:rPr>
            <w:noProof/>
            <w:webHidden/>
          </w:rPr>
          <w:fldChar w:fldCharType="separate"/>
        </w:r>
        <w:r w:rsidR="00A0620C">
          <w:rPr>
            <w:noProof/>
            <w:webHidden/>
          </w:rPr>
          <w:t>3</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44" w:history="1">
        <w:r w:rsidR="00A0620C" w:rsidRPr="001979BC">
          <w:rPr>
            <w:rStyle w:val="a7"/>
            <w:noProof/>
          </w:rPr>
          <w:t xml:space="preserve">1.1 </w:t>
        </w:r>
        <w:r w:rsidR="00A0620C" w:rsidRPr="001979BC">
          <w:rPr>
            <w:rStyle w:val="a7"/>
            <w:rFonts w:ascii="宋体" w:eastAsia="宋体" w:hAnsi="宋体" w:hint="eastAsia"/>
            <w:noProof/>
          </w:rPr>
          <w:t>编写目的</w:t>
        </w:r>
        <w:r w:rsidR="00A0620C">
          <w:rPr>
            <w:noProof/>
            <w:webHidden/>
          </w:rPr>
          <w:tab/>
        </w:r>
        <w:r>
          <w:rPr>
            <w:noProof/>
            <w:webHidden/>
          </w:rPr>
          <w:fldChar w:fldCharType="begin"/>
        </w:r>
        <w:r w:rsidR="00A0620C">
          <w:rPr>
            <w:noProof/>
            <w:webHidden/>
          </w:rPr>
          <w:instrText xml:space="preserve"> PAGEREF _Toc435986444 \h </w:instrText>
        </w:r>
        <w:r>
          <w:rPr>
            <w:noProof/>
            <w:webHidden/>
          </w:rPr>
        </w:r>
        <w:r>
          <w:rPr>
            <w:noProof/>
            <w:webHidden/>
          </w:rPr>
          <w:fldChar w:fldCharType="separate"/>
        </w:r>
        <w:r w:rsidR="00A0620C">
          <w:rPr>
            <w:noProof/>
            <w:webHidden/>
          </w:rPr>
          <w:t>3</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45" w:history="1">
        <w:r w:rsidR="00A0620C" w:rsidRPr="001979BC">
          <w:rPr>
            <w:rStyle w:val="a7"/>
            <w:noProof/>
          </w:rPr>
          <w:t xml:space="preserve">1.2 </w:t>
        </w:r>
        <w:r w:rsidR="00A0620C" w:rsidRPr="001979BC">
          <w:rPr>
            <w:rStyle w:val="a7"/>
            <w:rFonts w:ascii="宋体" w:eastAsia="宋体" w:hAnsi="宋体" w:hint="eastAsia"/>
            <w:noProof/>
          </w:rPr>
          <w:t>范围</w:t>
        </w:r>
        <w:r w:rsidR="00A0620C">
          <w:rPr>
            <w:noProof/>
            <w:webHidden/>
          </w:rPr>
          <w:tab/>
        </w:r>
        <w:r>
          <w:rPr>
            <w:noProof/>
            <w:webHidden/>
          </w:rPr>
          <w:fldChar w:fldCharType="begin"/>
        </w:r>
        <w:r w:rsidR="00A0620C">
          <w:rPr>
            <w:noProof/>
            <w:webHidden/>
          </w:rPr>
          <w:instrText xml:space="preserve"> PAGEREF _Toc435986445 \h </w:instrText>
        </w:r>
        <w:r>
          <w:rPr>
            <w:noProof/>
            <w:webHidden/>
          </w:rPr>
        </w:r>
        <w:r>
          <w:rPr>
            <w:noProof/>
            <w:webHidden/>
          </w:rPr>
          <w:fldChar w:fldCharType="separate"/>
        </w:r>
        <w:r w:rsidR="00A0620C">
          <w:rPr>
            <w:noProof/>
            <w:webHidden/>
          </w:rPr>
          <w:t>3</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46" w:history="1">
        <w:r w:rsidR="00A0620C" w:rsidRPr="001979BC">
          <w:rPr>
            <w:rStyle w:val="a7"/>
            <w:noProof/>
          </w:rPr>
          <w:t xml:space="preserve">1.3 </w:t>
        </w:r>
        <w:r w:rsidR="00A0620C" w:rsidRPr="001979BC">
          <w:rPr>
            <w:rStyle w:val="a7"/>
            <w:rFonts w:ascii="宋体" w:eastAsia="宋体" w:hAnsi="宋体" w:hint="eastAsia"/>
            <w:noProof/>
          </w:rPr>
          <w:t>定义，</w:t>
        </w:r>
        <w:r w:rsidR="00A0620C" w:rsidRPr="001979BC">
          <w:rPr>
            <w:rStyle w:val="a7"/>
            <w:rFonts w:ascii="宋体" w:eastAsia="宋体" w:hAnsi="宋体" w:cs="宋体" w:hint="eastAsia"/>
            <w:noProof/>
          </w:rPr>
          <w:t>缩写及缩略语</w:t>
        </w:r>
        <w:r w:rsidR="00A0620C">
          <w:rPr>
            <w:noProof/>
            <w:webHidden/>
          </w:rPr>
          <w:tab/>
        </w:r>
        <w:r>
          <w:rPr>
            <w:noProof/>
            <w:webHidden/>
          </w:rPr>
          <w:fldChar w:fldCharType="begin"/>
        </w:r>
        <w:r w:rsidR="00A0620C">
          <w:rPr>
            <w:noProof/>
            <w:webHidden/>
          </w:rPr>
          <w:instrText xml:space="preserve"> PAGEREF _Toc435986446 \h </w:instrText>
        </w:r>
        <w:r>
          <w:rPr>
            <w:noProof/>
            <w:webHidden/>
          </w:rPr>
        </w:r>
        <w:r>
          <w:rPr>
            <w:noProof/>
            <w:webHidden/>
          </w:rPr>
          <w:fldChar w:fldCharType="separate"/>
        </w:r>
        <w:r w:rsidR="00A0620C">
          <w:rPr>
            <w:noProof/>
            <w:webHidden/>
          </w:rPr>
          <w:t>3</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47" w:history="1">
        <w:r w:rsidR="00A0620C" w:rsidRPr="001979BC">
          <w:rPr>
            <w:rStyle w:val="a7"/>
            <w:noProof/>
          </w:rPr>
          <w:t xml:space="preserve">1.4 </w:t>
        </w:r>
        <w:r w:rsidR="00A0620C" w:rsidRPr="001979BC">
          <w:rPr>
            <w:rStyle w:val="a7"/>
            <w:rFonts w:ascii="宋体" w:eastAsia="宋体" w:hAnsi="宋体" w:hint="eastAsia"/>
            <w:noProof/>
          </w:rPr>
          <w:t>参考</w:t>
        </w:r>
        <w:r w:rsidR="00A0620C">
          <w:rPr>
            <w:noProof/>
            <w:webHidden/>
          </w:rPr>
          <w:tab/>
        </w:r>
        <w:r>
          <w:rPr>
            <w:noProof/>
            <w:webHidden/>
          </w:rPr>
          <w:fldChar w:fldCharType="begin"/>
        </w:r>
        <w:r w:rsidR="00A0620C">
          <w:rPr>
            <w:noProof/>
            <w:webHidden/>
          </w:rPr>
          <w:instrText xml:space="preserve"> PAGEREF _Toc435986447 \h </w:instrText>
        </w:r>
        <w:r>
          <w:rPr>
            <w:noProof/>
            <w:webHidden/>
          </w:rPr>
        </w:r>
        <w:r>
          <w:rPr>
            <w:noProof/>
            <w:webHidden/>
          </w:rPr>
          <w:fldChar w:fldCharType="separate"/>
        </w:r>
        <w:r w:rsidR="00A0620C">
          <w:rPr>
            <w:noProof/>
            <w:webHidden/>
          </w:rPr>
          <w:t>3</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48" w:history="1">
        <w:r w:rsidR="00A0620C" w:rsidRPr="001979BC">
          <w:rPr>
            <w:rStyle w:val="a7"/>
            <w:noProof/>
          </w:rPr>
          <w:t xml:space="preserve">1.5 </w:t>
        </w:r>
        <w:r w:rsidR="00A0620C" w:rsidRPr="001979BC">
          <w:rPr>
            <w:rStyle w:val="a7"/>
            <w:rFonts w:ascii="宋体" w:eastAsia="宋体" w:hAnsi="宋体" w:hint="eastAsia"/>
            <w:noProof/>
          </w:rPr>
          <w:t>概述</w:t>
        </w:r>
        <w:r w:rsidR="00A0620C">
          <w:rPr>
            <w:noProof/>
            <w:webHidden/>
          </w:rPr>
          <w:tab/>
        </w:r>
        <w:r>
          <w:rPr>
            <w:noProof/>
            <w:webHidden/>
          </w:rPr>
          <w:fldChar w:fldCharType="begin"/>
        </w:r>
        <w:r w:rsidR="00A0620C">
          <w:rPr>
            <w:noProof/>
            <w:webHidden/>
          </w:rPr>
          <w:instrText xml:space="preserve"> PAGEREF _Toc435986448 \h </w:instrText>
        </w:r>
        <w:r>
          <w:rPr>
            <w:noProof/>
            <w:webHidden/>
          </w:rPr>
        </w:r>
        <w:r>
          <w:rPr>
            <w:noProof/>
            <w:webHidden/>
          </w:rPr>
          <w:fldChar w:fldCharType="separate"/>
        </w:r>
        <w:r w:rsidR="00A0620C">
          <w:rPr>
            <w:noProof/>
            <w:webHidden/>
          </w:rPr>
          <w:t>3</w:t>
        </w:r>
        <w:r>
          <w:rPr>
            <w:noProof/>
            <w:webHidden/>
          </w:rPr>
          <w:fldChar w:fldCharType="end"/>
        </w:r>
      </w:hyperlink>
    </w:p>
    <w:p w:rsidR="00A0620C" w:rsidRPr="003B0414" w:rsidRDefault="005D0462">
      <w:pPr>
        <w:pStyle w:val="10"/>
        <w:tabs>
          <w:tab w:val="right" w:leader="dot" w:pos="9350"/>
        </w:tabs>
        <w:rPr>
          <w:rFonts w:ascii="Calibri" w:eastAsia="宋体" w:hAnsi="Calibri" w:cs="Arial"/>
          <w:b w:val="0"/>
          <w:caps w:val="0"/>
          <w:noProof/>
          <w:kern w:val="2"/>
          <w:sz w:val="21"/>
          <w:szCs w:val="22"/>
        </w:rPr>
      </w:pPr>
      <w:hyperlink w:anchor="_Toc435986449" w:history="1">
        <w:r w:rsidR="00A0620C" w:rsidRPr="001979BC">
          <w:rPr>
            <w:rStyle w:val="a7"/>
            <w:noProof/>
          </w:rPr>
          <w:t xml:space="preserve">2. </w:t>
        </w:r>
        <w:r w:rsidR="00A0620C" w:rsidRPr="001979BC">
          <w:rPr>
            <w:rStyle w:val="a7"/>
            <w:rFonts w:ascii="宋体" w:eastAsia="宋体" w:hAnsi="宋体" w:hint="eastAsia"/>
            <w:noProof/>
          </w:rPr>
          <w:t>产品概述</w:t>
        </w:r>
        <w:r w:rsidR="00A0620C">
          <w:rPr>
            <w:noProof/>
            <w:webHidden/>
          </w:rPr>
          <w:tab/>
        </w:r>
        <w:r>
          <w:rPr>
            <w:noProof/>
            <w:webHidden/>
          </w:rPr>
          <w:fldChar w:fldCharType="begin"/>
        </w:r>
        <w:r w:rsidR="00A0620C">
          <w:rPr>
            <w:noProof/>
            <w:webHidden/>
          </w:rPr>
          <w:instrText xml:space="preserve"> PAGEREF _Toc435986449 \h </w:instrText>
        </w:r>
        <w:r>
          <w:rPr>
            <w:noProof/>
            <w:webHidden/>
          </w:rPr>
        </w:r>
        <w:r>
          <w:rPr>
            <w:noProof/>
            <w:webHidden/>
          </w:rPr>
          <w:fldChar w:fldCharType="separate"/>
        </w:r>
        <w:r w:rsidR="00A0620C">
          <w:rPr>
            <w:noProof/>
            <w:webHidden/>
          </w:rPr>
          <w:t>3</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50" w:history="1">
        <w:r w:rsidR="00A0620C" w:rsidRPr="001979BC">
          <w:rPr>
            <w:rStyle w:val="a7"/>
            <w:noProof/>
          </w:rPr>
          <w:t xml:space="preserve">2.1 </w:t>
        </w:r>
        <w:r w:rsidR="00A0620C" w:rsidRPr="001979BC">
          <w:rPr>
            <w:rStyle w:val="a7"/>
            <w:rFonts w:ascii="宋体" w:eastAsia="宋体" w:hAnsi="宋体" w:hint="eastAsia"/>
            <w:noProof/>
          </w:rPr>
          <w:t>产品描述</w:t>
        </w:r>
        <w:r w:rsidR="00A0620C">
          <w:rPr>
            <w:noProof/>
            <w:webHidden/>
          </w:rPr>
          <w:tab/>
        </w:r>
        <w:r>
          <w:rPr>
            <w:noProof/>
            <w:webHidden/>
          </w:rPr>
          <w:fldChar w:fldCharType="begin"/>
        </w:r>
        <w:r w:rsidR="00A0620C">
          <w:rPr>
            <w:noProof/>
            <w:webHidden/>
          </w:rPr>
          <w:instrText xml:space="preserve"> PAGEREF _Toc435986450 \h </w:instrText>
        </w:r>
        <w:r>
          <w:rPr>
            <w:noProof/>
            <w:webHidden/>
          </w:rPr>
        </w:r>
        <w:r>
          <w:rPr>
            <w:noProof/>
            <w:webHidden/>
          </w:rPr>
          <w:fldChar w:fldCharType="separate"/>
        </w:r>
        <w:r w:rsidR="00A0620C">
          <w:rPr>
            <w:noProof/>
            <w:webHidden/>
          </w:rPr>
          <w:t>3</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51" w:history="1">
        <w:r w:rsidR="00A0620C" w:rsidRPr="001979BC">
          <w:rPr>
            <w:rStyle w:val="a7"/>
            <w:noProof/>
          </w:rPr>
          <w:t>2.2</w:t>
        </w:r>
        <w:r w:rsidR="00A0620C" w:rsidRPr="001979BC">
          <w:rPr>
            <w:rStyle w:val="a7"/>
            <w:rFonts w:ascii="宋体" w:eastAsia="宋体" w:hAnsi="宋体" w:hint="eastAsia"/>
            <w:noProof/>
          </w:rPr>
          <w:t>产品功能</w:t>
        </w:r>
        <w:r w:rsidR="00A0620C">
          <w:rPr>
            <w:noProof/>
            <w:webHidden/>
          </w:rPr>
          <w:tab/>
        </w:r>
        <w:r>
          <w:rPr>
            <w:noProof/>
            <w:webHidden/>
          </w:rPr>
          <w:fldChar w:fldCharType="begin"/>
        </w:r>
        <w:r w:rsidR="00A0620C">
          <w:rPr>
            <w:noProof/>
            <w:webHidden/>
          </w:rPr>
          <w:instrText xml:space="preserve"> PAGEREF _Toc435986451 \h </w:instrText>
        </w:r>
        <w:r>
          <w:rPr>
            <w:noProof/>
            <w:webHidden/>
          </w:rPr>
        </w:r>
        <w:r>
          <w:rPr>
            <w:noProof/>
            <w:webHidden/>
          </w:rPr>
          <w:fldChar w:fldCharType="separate"/>
        </w:r>
        <w:r w:rsidR="00A0620C">
          <w:rPr>
            <w:noProof/>
            <w:webHidden/>
          </w:rPr>
          <w:t>4</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52" w:history="1">
        <w:r w:rsidR="00A0620C" w:rsidRPr="001979BC">
          <w:rPr>
            <w:rStyle w:val="a7"/>
            <w:noProof/>
          </w:rPr>
          <w:t xml:space="preserve">2.3 </w:t>
        </w:r>
        <w:r w:rsidR="00A0620C" w:rsidRPr="001979BC">
          <w:rPr>
            <w:rStyle w:val="a7"/>
            <w:rFonts w:ascii="宋体" w:eastAsia="宋体" w:hAnsi="宋体" w:hint="eastAsia"/>
            <w:noProof/>
          </w:rPr>
          <w:t>用户特点</w:t>
        </w:r>
        <w:r w:rsidR="00A0620C">
          <w:rPr>
            <w:noProof/>
            <w:webHidden/>
          </w:rPr>
          <w:tab/>
        </w:r>
        <w:r>
          <w:rPr>
            <w:noProof/>
            <w:webHidden/>
          </w:rPr>
          <w:fldChar w:fldCharType="begin"/>
        </w:r>
        <w:r w:rsidR="00A0620C">
          <w:rPr>
            <w:noProof/>
            <w:webHidden/>
          </w:rPr>
          <w:instrText xml:space="preserve"> PAGEREF _Toc435986452 \h </w:instrText>
        </w:r>
        <w:r>
          <w:rPr>
            <w:noProof/>
            <w:webHidden/>
          </w:rPr>
        </w:r>
        <w:r>
          <w:rPr>
            <w:noProof/>
            <w:webHidden/>
          </w:rPr>
          <w:fldChar w:fldCharType="separate"/>
        </w:r>
        <w:r w:rsidR="00A0620C">
          <w:rPr>
            <w:noProof/>
            <w:webHidden/>
          </w:rPr>
          <w:t>4</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53" w:history="1">
        <w:r w:rsidR="00A0620C" w:rsidRPr="001979BC">
          <w:rPr>
            <w:rStyle w:val="a7"/>
            <w:noProof/>
          </w:rPr>
          <w:t>2.4</w:t>
        </w:r>
        <w:r w:rsidR="00A0620C" w:rsidRPr="001979BC">
          <w:rPr>
            <w:rStyle w:val="a7"/>
            <w:rFonts w:ascii="宋体" w:eastAsia="宋体" w:hAnsi="宋体" w:hint="eastAsia"/>
            <w:noProof/>
          </w:rPr>
          <w:t>一般约束</w:t>
        </w:r>
        <w:r w:rsidR="00A0620C">
          <w:rPr>
            <w:noProof/>
            <w:webHidden/>
          </w:rPr>
          <w:tab/>
        </w:r>
        <w:r>
          <w:rPr>
            <w:noProof/>
            <w:webHidden/>
          </w:rPr>
          <w:fldChar w:fldCharType="begin"/>
        </w:r>
        <w:r w:rsidR="00A0620C">
          <w:rPr>
            <w:noProof/>
            <w:webHidden/>
          </w:rPr>
          <w:instrText xml:space="preserve"> PAGEREF _Toc435986453 \h </w:instrText>
        </w:r>
        <w:r>
          <w:rPr>
            <w:noProof/>
            <w:webHidden/>
          </w:rPr>
        </w:r>
        <w:r>
          <w:rPr>
            <w:noProof/>
            <w:webHidden/>
          </w:rPr>
          <w:fldChar w:fldCharType="separate"/>
        </w:r>
        <w:r w:rsidR="00A0620C">
          <w:rPr>
            <w:noProof/>
            <w:webHidden/>
          </w:rPr>
          <w:t>4</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54" w:history="1">
        <w:r w:rsidR="00A0620C" w:rsidRPr="001979BC">
          <w:rPr>
            <w:rStyle w:val="a7"/>
            <w:noProof/>
          </w:rPr>
          <w:t>2.5</w:t>
        </w:r>
        <w:r w:rsidR="00A0620C" w:rsidRPr="001979BC">
          <w:rPr>
            <w:rStyle w:val="a7"/>
            <w:rFonts w:ascii="宋体" w:eastAsia="宋体" w:hAnsi="宋体" w:hint="eastAsia"/>
            <w:noProof/>
          </w:rPr>
          <w:t>假定和依赖</w:t>
        </w:r>
        <w:r w:rsidR="00A0620C">
          <w:rPr>
            <w:noProof/>
            <w:webHidden/>
          </w:rPr>
          <w:tab/>
        </w:r>
        <w:r>
          <w:rPr>
            <w:noProof/>
            <w:webHidden/>
          </w:rPr>
          <w:fldChar w:fldCharType="begin"/>
        </w:r>
        <w:r w:rsidR="00A0620C">
          <w:rPr>
            <w:noProof/>
            <w:webHidden/>
          </w:rPr>
          <w:instrText xml:space="preserve"> PAGEREF _Toc435986454 \h </w:instrText>
        </w:r>
        <w:r>
          <w:rPr>
            <w:noProof/>
            <w:webHidden/>
          </w:rPr>
        </w:r>
        <w:r>
          <w:rPr>
            <w:noProof/>
            <w:webHidden/>
          </w:rPr>
          <w:fldChar w:fldCharType="separate"/>
        </w:r>
        <w:r w:rsidR="00A0620C">
          <w:rPr>
            <w:noProof/>
            <w:webHidden/>
          </w:rPr>
          <w:t>5</w:t>
        </w:r>
        <w:r>
          <w:rPr>
            <w:noProof/>
            <w:webHidden/>
          </w:rPr>
          <w:fldChar w:fldCharType="end"/>
        </w:r>
      </w:hyperlink>
    </w:p>
    <w:p w:rsidR="00A0620C" w:rsidRPr="003B0414" w:rsidRDefault="005D0462">
      <w:pPr>
        <w:pStyle w:val="10"/>
        <w:tabs>
          <w:tab w:val="right" w:leader="dot" w:pos="9350"/>
        </w:tabs>
        <w:rPr>
          <w:rFonts w:ascii="Calibri" w:eastAsia="宋体" w:hAnsi="Calibri" w:cs="Arial"/>
          <w:b w:val="0"/>
          <w:caps w:val="0"/>
          <w:noProof/>
          <w:kern w:val="2"/>
          <w:sz w:val="21"/>
          <w:szCs w:val="22"/>
        </w:rPr>
      </w:pPr>
      <w:hyperlink w:anchor="_Toc435986455" w:history="1">
        <w:r w:rsidR="00A0620C" w:rsidRPr="001979BC">
          <w:rPr>
            <w:rStyle w:val="a7"/>
            <w:noProof/>
          </w:rPr>
          <w:t xml:space="preserve">3. </w:t>
        </w:r>
        <w:r w:rsidR="00A0620C" w:rsidRPr="001979BC">
          <w:rPr>
            <w:rStyle w:val="a7"/>
            <w:rFonts w:eastAsia="宋体" w:hint="eastAsia"/>
            <w:noProof/>
          </w:rPr>
          <w:t>功能需求</w:t>
        </w:r>
        <w:r w:rsidR="00A0620C">
          <w:rPr>
            <w:noProof/>
            <w:webHidden/>
          </w:rPr>
          <w:tab/>
        </w:r>
        <w:r>
          <w:rPr>
            <w:noProof/>
            <w:webHidden/>
          </w:rPr>
          <w:fldChar w:fldCharType="begin"/>
        </w:r>
        <w:r w:rsidR="00A0620C">
          <w:rPr>
            <w:noProof/>
            <w:webHidden/>
          </w:rPr>
          <w:instrText xml:space="preserve"> PAGEREF _Toc435986455 \h </w:instrText>
        </w:r>
        <w:r>
          <w:rPr>
            <w:noProof/>
            <w:webHidden/>
          </w:rPr>
        </w:r>
        <w:r>
          <w:rPr>
            <w:noProof/>
            <w:webHidden/>
          </w:rPr>
          <w:fldChar w:fldCharType="separate"/>
        </w:r>
        <w:r w:rsidR="00A0620C">
          <w:rPr>
            <w:noProof/>
            <w:webHidden/>
          </w:rPr>
          <w:t>5</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56" w:history="1">
        <w:r w:rsidR="00A0620C" w:rsidRPr="001979BC">
          <w:rPr>
            <w:rStyle w:val="a7"/>
            <w:noProof/>
          </w:rPr>
          <w:t>3.</w:t>
        </w:r>
        <w:r w:rsidR="00A0620C" w:rsidRPr="001979BC">
          <w:rPr>
            <w:rStyle w:val="a7"/>
            <w:rFonts w:eastAsia="宋体"/>
            <w:noProof/>
          </w:rPr>
          <w:t>1</w:t>
        </w:r>
        <w:r w:rsidR="00A0620C" w:rsidRPr="001979BC">
          <w:rPr>
            <w:rStyle w:val="a7"/>
            <w:rFonts w:ascii="宋体" w:eastAsia="宋体" w:hAnsi="宋体" w:cs="宋体" w:hint="eastAsia"/>
            <w:noProof/>
          </w:rPr>
          <w:t>环境分析</w:t>
        </w:r>
        <w:r w:rsidR="00A0620C">
          <w:rPr>
            <w:noProof/>
            <w:webHidden/>
          </w:rPr>
          <w:tab/>
        </w:r>
        <w:r>
          <w:rPr>
            <w:noProof/>
            <w:webHidden/>
          </w:rPr>
          <w:fldChar w:fldCharType="begin"/>
        </w:r>
        <w:r w:rsidR="00A0620C">
          <w:rPr>
            <w:noProof/>
            <w:webHidden/>
          </w:rPr>
          <w:instrText xml:space="preserve"> PAGEREF _Toc435986456 \h </w:instrText>
        </w:r>
        <w:r>
          <w:rPr>
            <w:noProof/>
            <w:webHidden/>
          </w:rPr>
        </w:r>
        <w:r>
          <w:rPr>
            <w:noProof/>
            <w:webHidden/>
          </w:rPr>
          <w:fldChar w:fldCharType="separate"/>
        </w:r>
        <w:r w:rsidR="00A0620C">
          <w:rPr>
            <w:noProof/>
            <w:webHidden/>
          </w:rPr>
          <w:t>5</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57" w:history="1">
        <w:r w:rsidR="00A0620C" w:rsidRPr="001979BC">
          <w:rPr>
            <w:rStyle w:val="a7"/>
            <w:noProof/>
          </w:rPr>
          <w:t xml:space="preserve">3.1.1 </w:t>
        </w:r>
        <w:r w:rsidR="00A0620C" w:rsidRPr="001979BC">
          <w:rPr>
            <w:rStyle w:val="a7"/>
            <w:rFonts w:eastAsia="宋体" w:hint="eastAsia"/>
            <w:noProof/>
          </w:rPr>
          <w:t>周境图</w:t>
        </w:r>
        <w:r w:rsidR="00A0620C">
          <w:rPr>
            <w:noProof/>
            <w:webHidden/>
          </w:rPr>
          <w:tab/>
        </w:r>
        <w:r>
          <w:rPr>
            <w:noProof/>
            <w:webHidden/>
          </w:rPr>
          <w:fldChar w:fldCharType="begin"/>
        </w:r>
        <w:r w:rsidR="00A0620C">
          <w:rPr>
            <w:noProof/>
            <w:webHidden/>
          </w:rPr>
          <w:instrText xml:space="preserve"> PAGEREF _Toc435986457 \h </w:instrText>
        </w:r>
        <w:r>
          <w:rPr>
            <w:noProof/>
            <w:webHidden/>
          </w:rPr>
        </w:r>
        <w:r>
          <w:rPr>
            <w:noProof/>
            <w:webHidden/>
          </w:rPr>
          <w:fldChar w:fldCharType="separate"/>
        </w:r>
        <w:r w:rsidR="00A0620C">
          <w:rPr>
            <w:noProof/>
            <w:webHidden/>
          </w:rPr>
          <w:t>5</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58" w:history="1">
        <w:r w:rsidR="00A0620C" w:rsidRPr="001979BC">
          <w:rPr>
            <w:rStyle w:val="a7"/>
            <w:noProof/>
          </w:rPr>
          <w:t>3.1.2</w:t>
        </w:r>
        <w:r w:rsidR="00A0620C" w:rsidRPr="001979BC">
          <w:rPr>
            <w:rStyle w:val="a7"/>
            <w:rFonts w:eastAsia="宋体" w:hint="eastAsia"/>
            <w:noProof/>
          </w:rPr>
          <w:t>第一层次数据流</w:t>
        </w:r>
        <w:r w:rsidR="00A0620C">
          <w:rPr>
            <w:noProof/>
            <w:webHidden/>
          </w:rPr>
          <w:tab/>
        </w:r>
        <w:r>
          <w:rPr>
            <w:noProof/>
            <w:webHidden/>
          </w:rPr>
          <w:fldChar w:fldCharType="begin"/>
        </w:r>
        <w:r w:rsidR="00A0620C">
          <w:rPr>
            <w:noProof/>
            <w:webHidden/>
          </w:rPr>
          <w:instrText xml:space="preserve"> PAGEREF _Toc435986458 \h </w:instrText>
        </w:r>
        <w:r>
          <w:rPr>
            <w:noProof/>
            <w:webHidden/>
          </w:rPr>
        </w:r>
        <w:r>
          <w:rPr>
            <w:noProof/>
            <w:webHidden/>
          </w:rPr>
          <w:fldChar w:fldCharType="separate"/>
        </w:r>
        <w:r w:rsidR="00A0620C">
          <w:rPr>
            <w:noProof/>
            <w:webHidden/>
          </w:rPr>
          <w:t>6</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59" w:history="1">
        <w:r w:rsidR="00A0620C" w:rsidRPr="001979BC">
          <w:rPr>
            <w:rStyle w:val="a7"/>
            <w:noProof/>
          </w:rPr>
          <w:t>3.1.</w:t>
        </w:r>
        <w:r w:rsidR="00A0620C" w:rsidRPr="001979BC">
          <w:rPr>
            <w:rStyle w:val="a7"/>
            <w:rFonts w:eastAsia="宋体"/>
            <w:noProof/>
          </w:rPr>
          <w:t>3</w:t>
        </w:r>
        <w:r w:rsidR="00A0620C" w:rsidRPr="001979BC">
          <w:rPr>
            <w:rStyle w:val="a7"/>
            <w:rFonts w:eastAsia="宋体" w:hint="eastAsia"/>
            <w:noProof/>
          </w:rPr>
          <w:t>第二层次数据流</w:t>
        </w:r>
        <w:r w:rsidR="00A0620C">
          <w:rPr>
            <w:noProof/>
            <w:webHidden/>
          </w:rPr>
          <w:tab/>
        </w:r>
        <w:r>
          <w:rPr>
            <w:noProof/>
            <w:webHidden/>
          </w:rPr>
          <w:fldChar w:fldCharType="begin"/>
        </w:r>
        <w:r w:rsidR="00A0620C">
          <w:rPr>
            <w:noProof/>
            <w:webHidden/>
          </w:rPr>
          <w:instrText xml:space="preserve"> PAGEREF _Toc435986459 \h </w:instrText>
        </w:r>
        <w:r>
          <w:rPr>
            <w:noProof/>
            <w:webHidden/>
          </w:rPr>
        </w:r>
        <w:r>
          <w:rPr>
            <w:noProof/>
            <w:webHidden/>
          </w:rPr>
          <w:fldChar w:fldCharType="separate"/>
        </w:r>
        <w:r w:rsidR="00A0620C">
          <w:rPr>
            <w:noProof/>
            <w:webHidden/>
          </w:rPr>
          <w:t>7</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60" w:history="1">
        <w:r w:rsidR="00A0620C" w:rsidRPr="001979BC">
          <w:rPr>
            <w:rStyle w:val="a7"/>
            <w:noProof/>
          </w:rPr>
          <w:t xml:space="preserve">3.2 </w:t>
        </w:r>
        <w:r w:rsidR="00A0620C" w:rsidRPr="001979BC">
          <w:rPr>
            <w:rStyle w:val="a7"/>
            <w:rFonts w:ascii="宋体" w:eastAsia="宋体" w:hAnsi="宋体" w:hint="eastAsia"/>
            <w:noProof/>
          </w:rPr>
          <w:t>功能需求</w:t>
        </w:r>
        <w:r w:rsidR="00A0620C">
          <w:rPr>
            <w:noProof/>
            <w:webHidden/>
          </w:rPr>
          <w:tab/>
        </w:r>
        <w:r>
          <w:rPr>
            <w:noProof/>
            <w:webHidden/>
          </w:rPr>
          <w:fldChar w:fldCharType="begin"/>
        </w:r>
        <w:r w:rsidR="00A0620C">
          <w:rPr>
            <w:noProof/>
            <w:webHidden/>
          </w:rPr>
          <w:instrText xml:space="preserve"> PAGEREF _Toc435986460 \h </w:instrText>
        </w:r>
        <w:r>
          <w:rPr>
            <w:noProof/>
            <w:webHidden/>
          </w:rPr>
        </w:r>
        <w:r>
          <w:rPr>
            <w:noProof/>
            <w:webHidden/>
          </w:rPr>
          <w:fldChar w:fldCharType="separate"/>
        </w:r>
        <w:r w:rsidR="00A0620C">
          <w:rPr>
            <w:noProof/>
            <w:webHidden/>
          </w:rPr>
          <w:t>8</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61" w:history="1">
        <w:r w:rsidR="00A0620C" w:rsidRPr="001979BC">
          <w:rPr>
            <w:rStyle w:val="a7"/>
            <w:noProof/>
          </w:rPr>
          <w:t xml:space="preserve">3.2.1 </w:t>
        </w:r>
        <w:r w:rsidR="00A0620C" w:rsidRPr="001979BC">
          <w:rPr>
            <w:rStyle w:val="a7"/>
            <w:rFonts w:ascii="宋体" w:eastAsia="宋体" w:hAnsi="宋体" w:hint="eastAsia"/>
            <w:noProof/>
          </w:rPr>
          <w:t>功能结构</w:t>
        </w:r>
        <w:r w:rsidR="00A0620C">
          <w:rPr>
            <w:noProof/>
            <w:webHidden/>
          </w:rPr>
          <w:tab/>
        </w:r>
        <w:r>
          <w:rPr>
            <w:noProof/>
            <w:webHidden/>
          </w:rPr>
          <w:fldChar w:fldCharType="begin"/>
        </w:r>
        <w:r w:rsidR="00A0620C">
          <w:rPr>
            <w:noProof/>
            <w:webHidden/>
          </w:rPr>
          <w:instrText xml:space="preserve"> PAGEREF _Toc435986461 \h </w:instrText>
        </w:r>
        <w:r>
          <w:rPr>
            <w:noProof/>
            <w:webHidden/>
          </w:rPr>
        </w:r>
        <w:r>
          <w:rPr>
            <w:noProof/>
            <w:webHidden/>
          </w:rPr>
          <w:fldChar w:fldCharType="separate"/>
        </w:r>
        <w:r w:rsidR="00A0620C">
          <w:rPr>
            <w:noProof/>
            <w:webHidden/>
          </w:rPr>
          <w:t>8</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62" w:history="1">
        <w:r w:rsidR="00A0620C" w:rsidRPr="001979BC">
          <w:rPr>
            <w:rStyle w:val="a7"/>
            <w:noProof/>
          </w:rPr>
          <w:t>3.2.1 &lt;</w:t>
        </w:r>
        <w:r w:rsidR="00A0620C" w:rsidRPr="001979BC">
          <w:rPr>
            <w:rStyle w:val="a7"/>
            <w:rFonts w:ascii="宋体" w:eastAsia="宋体" w:hAnsi="宋体" w:hint="eastAsia"/>
            <w:noProof/>
          </w:rPr>
          <w:t>登录</w:t>
        </w:r>
        <w:r w:rsidR="00A0620C" w:rsidRPr="001979BC">
          <w:rPr>
            <w:rStyle w:val="a7"/>
            <w:noProof/>
          </w:rPr>
          <w:t>#1 &gt;</w:t>
        </w:r>
        <w:r w:rsidR="00A0620C">
          <w:rPr>
            <w:noProof/>
            <w:webHidden/>
          </w:rPr>
          <w:tab/>
        </w:r>
        <w:r>
          <w:rPr>
            <w:noProof/>
            <w:webHidden/>
          </w:rPr>
          <w:fldChar w:fldCharType="begin"/>
        </w:r>
        <w:r w:rsidR="00A0620C">
          <w:rPr>
            <w:noProof/>
            <w:webHidden/>
          </w:rPr>
          <w:instrText xml:space="preserve"> PAGEREF _Toc435986462 \h </w:instrText>
        </w:r>
        <w:r>
          <w:rPr>
            <w:noProof/>
            <w:webHidden/>
          </w:rPr>
        </w:r>
        <w:r>
          <w:rPr>
            <w:noProof/>
            <w:webHidden/>
          </w:rPr>
          <w:fldChar w:fldCharType="separate"/>
        </w:r>
        <w:r w:rsidR="00A0620C">
          <w:rPr>
            <w:noProof/>
            <w:webHidden/>
          </w:rPr>
          <w:t>9</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63" w:history="1">
        <w:r w:rsidR="00A0620C" w:rsidRPr="001979BC">
          <w:rPr>
            <w:rStyle w:val="a7"/>
            <w:noProof/>
          </w:rPr>
          <w:t>3.2.2 &lt;</w:t>
        </w:r>
        <w:r w:rsidR="00A0620C" w:rsidRPr="001979BC">
          <w:rPr>
            <w:rStyle w:val="a7"/>
            <w:rFonts w:ascii="宋体" w:eastAsia="宋体" w:hAnsi="宋体" w:hint="eastAsia"/>
            <w:noProof/>
          </w:rPr>
          <w:t>修改密码</w:t>
        </w:r>
        <w:r w:rsidR="00A0620C" w:rsidRPr="001979BC">
          <w:rPr>
            <w:rStyle w:val="a7"/>
            <w:noProof/>
          </w:rPr>
          <w:t>#2 &gt;</w:t>
        </w:r>
        <w:r w:rsidR="00A0620C">
          <w:rPr>
            <w:noProof/>
            <w:webHidden/>
          </w:rPr>
          <w:tab/>
        </w:r>
        <w:r>
          <w:rPr>
            <w:noProof/>
            <w:webHidden/>
          </w:rPr>
          <w:fldChar w:fldCharType="begin"/>
        </w:r>
        <w:r w:rsidR="00A0620C">
          <w:rPr>
            <w:noProof/>
            <w:webHidden/>
          </w:rPr>
          <w:instrText xml:space="preserve"> PAGEREF _Toc435986463 \h </w:instrText>
        </w:r>
        <w:r>
          <w:rPr>
            <w:noProof/>
            <w:webHidden/>
          </w:rPr>
        </w:r>
        <w:r>
          <w:rPr>
            <w:noProof/>
            <w:webHidden/>
          </w:rPr>
          <w:fldChar w:fldCharType="separate"/>
        </w:r>
        <w:r w:rsidR="00A0620C">
          <w:rPr>
            <w:noProof/>
            <w:webHidden/>
          </w:rPr>
          <w:t>9</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64" w:history="1">
        <w:r w:rsidR="00A0620C" w:rsidRPr="001979BC">
          <w:rPr>
            <w:rStyle w:val="a7"/>
            <w:noProof/>
          </w:rPr>
          <w:t>3.2.3 &lt;</w:t>
        </w:r>
        <w:r w:rsidR="00A0620C" w:rsidRPr="001979BC">
          <w:rPr>
            <w:rStyle w:val="a7"/>
            <w:rFonts w:ascii="宋体" w:eastAsia="宋体" w:hAnsi="宋体" w:hint="eastAsia"/>
            <w:noProof/>
          </w:rPr>
          <w:t>教师录入学生成绩</w:t>
        </w:r>
        <w:r w:rsidR="00A0620C" w:rsidRPr="001979BC">
          <w:rPr>
            <w:rStyle w:val="a7"/>
            <w:noProof/>
          </w:rPr>
          <w:t>#3&gt;</w:t>
        </w:r>
        <w:r w:rsidR="00A0620C">
          <w:rPr>
            <w:noProof/>
            <w:webHidden/>
          </w:rPr>
          <w:tab/>
        </w:r>
        <w:r>
          <w:rPr>
            <w:noProof/>
            <w:webHidden/>
          </w:rPr>
          <w:fldChar w:fldCharType="begin"/>
        </w:r>
        <w:r w:rsidR="00A0620C">
          <w:rPr>
            <w:noProof/>
            <w:webHidden/>
          </w:rPr>
          <w:instrText xml:space="preserve"> PAGEREF _Toc435986464 \h </w:instrText>
        </w:r>
        <w:r>
          <w:rPr>
            <w:noProof/>
            <w:webHidden/>
          </w:rPr>
        </w:r>
        <w:r>
          <w:rPr>
            <w:noProof/>
            <w:webHidden/>
          </w:rPr>
          <w:fldChar w:fldCharType="separate"/>
        </w:r>
        <w:r w:rsidR="00A0620C">
          <w:rPr>
            <w:noProof/>
            <w:webHidden/>
          </w:rPr>
          <w:t>10</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65" w:history="1">
        <w:r w:rsidR="00A0620C" w:rsidRPr="001979BC">
          <w:rPr>
            <w:rStyle w:val="a7"/>
            <w:noProof/>
          </w:rPr>
          <w:t>3.2.4 &lt;</w:t>
        </w:r>
        <w:r w:rsidR="00A0620C" w:rsidRPr="001979BC">
          <w:rPr>
            <w:rStyle w:val="a7"/>
            <w:rFonts w:ascii="宋体" w:eastAsia="宋体" w:hAnsi="宋体" w:hint="eastAsia"/>
            <w:noProof/>
          </w:rPr>
          <w:t>教师修改学生成绩</w:t>
        </w:r>
        <w:r w:rsidR="00A0620C" w:rsidRPr="001979BC">
          <w:rPr>
            <w:rStyle w:val="a7"/>
            <w:noProof/>
          </w:rPr>
          <w:t>#4&gt;</w:t>
        </w:r>
        <w:r w:rsidR="00A0620C">
          <w:rPr>
            <w:noProof/>
            <w:webHidden/>
          </w:rPr>
          <w:tab/>
        </w:r>
        <w:r>
          <w:rPr>
            <w:noProof/>
            <w:webHidden/>
          </w:rPr>
          <w:fldChar w:fldCharType="begin"/>
        </w:r>
        <w:r w:rsidR="00A0620C">
          <w:rPr>
            <w:noProof/>
            <w:webHidden/>
          </w:rPr>
          <w:instrText xml:space="preserve"> PAGEREF _Toc435986465 \h </w:instrText>
        </w:r>
        <w:r>
          <w:rPr>
            <w:noProof/>
            <w:webHidden/>
          </w:rPr>
        </w:r>
        <w:r>
          <w:rPr>
            <w:noProof/>
            <w:webHidden/>
          </w:rPr>
          <w:fldChar w:fldCharType="separate"/>
        </w:r>
        <w:r w:rsidR="00A0620C">
          <w:rPr>
            <w:noProof/>
            <w:webHidden/>
          </w:rPr>
          <w:t>10</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66" w:history="1">
        <w:r w:rsidR="00A0620C" w:rsidRPr="001979BC">
          <w:rPr>
            <w:rStyle w:val="a7"/>
            <w:noProof/>
          </w:rPr>
          <w:t>3.2.5 &lt;</w:t>
        </w:r>
        <w:r w:rsidR="00A0620C" w:rsidRPr="001979BC">
          <w:rPr>
            <w:rStyle w:val="a7"/>
            <w:rFonts w:ascii="宋体" w:eastAsia="宋体" w:hAnsi="宋体" w:hint="eastAsia"/>
            <w:noProof/>
          </w:rPr>
          <w:t>教师查询学生成绩</w:t>
        </w:r>
        <w:r w:rsidR="00A0620C" w:rsidRPr="001979BC">
          <w:rPr>
            <w:rStyle w:val="a7"/>
            <w:noProof/>
          </w:rPr>
          <w:t>#5&gt;</w:t>
        </w:r>
        <w:r w:rsidR="00A0620C">
          <w:rPr>
            <w:noProof/>
            <w:webHidden/>
          </w:rPr>
          <w:tab/>
        </w:r>
        <w:r>
          <w:rPr>
            <w:noProof/>
            <w:webHidden/>
          </w:rPr>
          <w:fldChar w:fldCharType="begin"/>
        </w:r>
        <w:r w:rsidR="00A0620C">
          <w:rPr>
            <w:noProof/>
            <w:webHidden/>
          </w:rPr>
          <w:instrText xml:space="preserve"> PAGEREF _Toc435986466 \h </w:instrText>
        </w:r>
        <w:r>
          <w:rPr>
            <w:noProof/>
            <w:webHidden/>
          </w:rPr>
        </w:r>
        <w:r>
          <w:rPr>
            <w:noProof/>
            <w:webHidden/>
          </w:rPr>
          <w:fldChar w:fldCharType="separate"/>
        </w:r>
        <w:r w:rsidR="00A0620C">
          <w:rPr>
            <w:noProof/>
            <w:webHidden/>
          </w:rPr>
          <w:t>10</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67" w:history="1">
        <w:r w:rsidR="00A0620C" w:rsidRPr="001979BC">
          <w:rPr>
            <w:rStyle w:val="a7"/>
            <w:noProof/>
          </w:rPr>
          <w:t>3.2.</w:t>
        </w:r>
        <w:r w:rsidR="00A0620C" w:rsidRPr="001979BC">
          <w:rPr>
            <w:rStyle w:val="a7"/>
            <w:rFonts w:eastAsia="宋体"/>
            <w:noProof/>
          </w:rPr>
          <w:t xml:space="preserve">6 </w:t>
        </w:r>
        <w:r w:rsidR="00A0620C" w:rsidRPr="001979BC">
          <w:rPr>
            <w:rStyle w:val="a7"/>
            <w:noProof/>
          </w:rPr>
          <w:t>&lt;</w:t>
        </w:r>
        <w:r w:rsidR="00A0620C" w:rsidRPr="001979BC">
          <w:rPr>
            <w:rStyle w:val="a7"/>
            <w:rFonts w:ascii="宋体" w:eastAsia="宋体" w:hAnsi="宋体" w:hint="eastAsia"/>
            <w:noProof/>
          </w:rPr>
          <w:t>学生查询成绩</w:t>
        </w:r>
        <w:r w:rsidR="00A0620C" w:rsidRPr="001979BC">
          <w:rPr>
            <w:rStyle w:val="a7"/>
            <w:noProof/>
          </w:rPr>
          <w:t xml:space="preserve"> #</w:t>
        </w:r>
        <w:r w:rsidR="00A0620C" w:rsidRPr="001979BC">
          <w:rPr>
            <w:rStyle w:val="a7"/>
            <w:rFonts w:eastAsia="宋体"/>
            <w:noProof/>
          </w:rPr>
          <w:t>6</w:t>
        </w:r>
        <w:r w:rsidR="00A0620C" w:rsidRPr="001979BC">
          <w:rPr>
            <w:rStyle w:val="a7"/>
            <w:noProof/>
          </w:rPr>
          <w:t>&gt;</w:t>
        </w:r>
        <w:r w:rsidR="00A0620C">
          <w:rPr>
            <w:noProof/>
            <w:webHidden/>
          </w:rPr>
          <w:tab/>
        </w:r>
        <w:r>
          <w:rPr>
            <w:noProof/>
            <w:webHidden/>
          </w:rPr>
          <w:fldChar w:fldCharType="begin"/>
        </w:r>
        <w:r w:rsidR="00A0620C">
          <w:rPr>
            <w:noProof/>
            <w:webHidden/>
          </w:rPr>
          <w:instrText xml:space="preserve"> PAGEREF _Toc435986467 \h </w:instrText>
        </w:r>
        <w:r>
          <w:rPr>
            <w:noProof/>
            <w:webHidden/>
          </w:rPr>
        </w:r>
        <w:r>
          <w:rPr>
            <w:noProof/>
            <w:webHidden/>
          </w:rPr>
          <w:fldChar w:fldCharType="separate"/>
        </w:r>
        <w:r w:rsidR="00A0620C">
          <w:rPr>
            <w:noProof/>
            <w:webHidden/>
          </w:rPr>
          <w:t>11</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68" w:history="1">
        <w:r w:rsidR="00A0620C" w:rsidRPr="001979BC">
          <w:rPr>
            <w:rStyle w:val="a7"/>
            <w:noProof/>
          </w:rPr>
          <w:t>3.2.7 &lt;</w:t>
        </w:r>
        <w:r w:rsidR="00A0620C" w:rsidRPr="001979BC">
          <w:rPr>
            <w:rStyle w:val="a7"/>
            <w:rFonts w:ascii="宋体" w:eastAsia="宋体" w:hAnsi="宋体" w:hint="eastAsia"/>
            <w:noProof/>
          </w:rPr>
          <w:t>教务员审批发布成绩</w:t>
        </w:r>
        <w:r w:rsidR="00A0620C" w:rsidRPr="001979BC">
          <w:rPr>
            <w:rStyle w:val="a7"/>
            <w:noProof/>
          </w:rPr>
          <w:t>#7&gt;</w:t>
        </w:r>
        <w:r w:rsidR="00A0620C">
          <w:rPr>
            <w:noProof/>
            <w:webHidden/>
          </w:rPr>
          <w:tab/>
        </w:r>
        <w:r>
          <w:rPr>
            <w:noProof/>
            <w:webHidden/>
          </w:rPr>
          <w:fldChar w:fldCharType="begin"/>
        </w:r>
        <w:r w:rsidR="00A0620C">
          <w:rPr>
            <w:noProof/>
            <w:webHidden/>
          </w:rPr>
          <w:instrText xml:space="preserve"> PAGEREF _Toc435986468 \h </w:instrText>
        </w:r>
        <w:r>
          <w:rPr>
            <w:noProof/>
            <w:webHidden/>
          </w:rPr>
        </w:r>
        <w:r>
          <w:rPr>
            <w:noProof/>
            <w:webHidden/>
          </w:rPr>
          <w:fldChar w:fldCharType="separate"/>
        </w:r>
        <w:r w:rsidR="00A0620C">
          <w:rPr>
            <w:noProof/>
            <w:webHidden/>
          </w:rPr>
          <w:t>11</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69" w:history="1">
        <w:r w:rsidR="00A0620C" w:rsidRPr="001979BC">
          <w:rPr>
            <w:rStyle w:val="a7"/>
            <w:noProof/>
          </w:rPr>
          <w:t>3.2.8 &lt;</w:t>
        </w:r>
        <w:r w:rsidR="00A0620C" w:rsidRPr="001979BC">
          <w:rPr>
            <w:rStyle w:val="a7"/>
            <w:rFonts w:ascii="宋体" w:eastAsia="宋体" w:hAnsi="宋体" w:hint="eastAsia"/>
            <w:noProof/>
          </w:rPr>
          <w:t>教务员用户信息管理</w:t>
        </w:r>
        <w:r w:rsidR="00A0620C" w:rsidRPr="001979BC">
          <w:rPr>
            <w:rStyle w:val="a7"/>
            <w:rFonts w:ascii="宋体" w:eastAsia="宋体" w:hAnsi="宋体"/>
            <w:noProof/>
          </w:rPr>
          <w:t>—</w:t>
        </w:r>
        <w:r w:rsidR="00A0620C" w:rsidRPr="001979BC">
          <w:rPr>
            <w:rStyle w:val="a7"/>
            <w:rFonts w:ascii="宋体" w:eastAsia="宋体" w:hAnsi="宋体" w:hint="eastAsia"/>
            <w:noProof/>
          </w:rPr>
          <w:t>增加用户</w:t>
        </w:r>
        <w:r w:rsidR="00A0620C" w:rsidRPr="001979BC">
          <w:rPr>
            <w:rStyle w:val="a7"/>
            <w:noProof/>
          </w:rPr>
          <w:t>#8&gt;</w:t>
        </w:r>
        <w:r w:rsidR="00A0620C">
          <w:rPr>
            <w:noProof/>
            <w:webHidden/>
          </w:rPr>
          <w:tab/>
        </w:r>
        <w:r>
          <w:rPr>
            <w:noProof/>
            <w:webHidden/>
          </w:rPr>
          <w:fldChar w:fldCharType="begin"/>
        </w:r>
        <w:r w:rsidR="00A0620C">
          <w:rPr>
            <w:noProof/>
            <w:webHidden/>
          </w:rPr>
          <w:instrText xml:space="preserve"> PAGEREF _Toc435986469 \h </w:instrText>
        </w:r>
        <w:r>
          <w:rPr>
            <w:noProof/>
            <w:webHidden/>
          </w:rPr>
        </w:r>
        <w:r>
          <w:rPr>
            <w:noProof/>
            <w:webHidden/>
          </w:rPr>
          <w:fldChar w:fldCharType="separate"/>
        </w:r>
        <w:r w:rsidR="00A0620C">
          <w:rPr>
            <w:noProof/>
            <w:webHidden/>
          </w:rPr>
          <w:t>11</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70" w:history="1">
        <w:r w:rsidR="00A0620C" w:rsidRPr="001979BC">
          <w:rPr>
            <w:rStyle w:val="a7"/>
            <w:noProof/>
          </w:rPr>
          <w:t>3.2.9 &lt;</w:t>
        </w:r>
        <w:r w:rsidR="00A0620C" w:rsidRPr="001979BC">
          <w:rPr>
            <w:rStyle w:val="a7"/>
            <w:rFonts w:ascii="宋体" w:eastAsia="宋体" w:hAnsi="宋体" w:hint="eastAsia"/>
            <w:noProof/>
          </w:rPr>
          <w:t>教务员用户信息管理</w:t>
        </w:r>
        <w:r w:rsidR="00A0620C" w:rsidRPr="001979BC">
          <w:rPr>
            <w:rStyle w:val="a7"/>
            <w:rFonts w:ascii="宋体" w:eastAsia="宋体" w:hAnsi="宋体"/>
            <w:noProof/>
          </w:rPr>
          <w:t>—</w:t>
        </w:r>
        <w:r w:rsidR="00A0620C" w:rsidRPr="001979BC">
          <w:rPr>
            <w:rStyle w:val="a7"/>
            <w:rFonts w:ascii="宋体" w:eastAsia="宋体" w:hAnsi="宋体" w:hint="eastAsia"/>
            <w:noProof/>
          </w:rPr>
          <w:t>删除用户</w:t>
        </w:r>
        <w:r w:rsidR="00A0620C" w:rsidRPr="001979BC">
          <w:rPr>
            <w:rStyle w:val="a7"/>
            <w:noProof/>
          </w:rPr>
          <w:t>#9&gt;</w:t>
        </w:r>
        <w:r w:rsidR="00A0620C">
          <w:rPr>
            <w:noProof/>
            <w:webHidden/>
          </w:rPr>
          <w:tab/>
        </w:r>
        <w:r>
          <w:rPr>
            <w:noProof/>
            <w:webHidden/>
          </w:rPr>
          <w:fldChar w:fldCharType="begin"/>
        </w:r>
        <w:r w:rsidR="00A0620C">
          <w:rPr>
            <w:noProof/>
            <w:webHidden/>
          </w:rPr>
          <w:instrText xml:space="preserve"> PAGEREF _Toc435986470 \h </w:instrText>
        </w:r>
        <w:r>
          <w:rPr>
            <w:noProof/>
            <w:webHidden/>
          </w:rPr>
        </w:r>
        <w:r>
          <w:rPr>
            <w:noProof/>
            <w:webHidden/>
          </w:rPr>
          <w:fldChar w:fldCharType="separate"/>
        </w:r>
        <w:r w:rsidR="00A0620C">
          <w:rPr>
            <w:noProof/>
            <w:webHidden/>
          </w:rPr>
          <w:t>12</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71" w:history="1">
        <w:r w:rsidR="00A0620C" w:rsidRPr="001979BC">
          <w:rPr>
            <w:rStyle w:val="a7"/>
            <w:noProof/>
          </w:rPr>
          <w:t>3.2.10 &lt;</w:t>
        </w:r>
        <w:r w:rsidR="00A0620C" w:rsidRPr="001979BC">
          <w:rPr>
            <w:rStyle w:val="a7"/>
            <w:rFonts w:ascii="宋体" w:eastAsia="宋体" w:hAnsi="宋体" w:hint="eastAsia"/>
            <w:noProof/>
          </w:rPr>
          <w:t>教务员用户信息管理</w:t>
        </w:r>
        <w:r w:rsidR="00A0620C" w:rsidRPr="001979BC">
          <w:rPr>
            <w:rStyle w:val="a7"/>
            <w:rFonts w:ascii="宋体" w:eastAsia="宋体" w:hAnsi="宋体"/>
            <w:noProof/>
          </w:rPr>
          <w:t>—</w:t>
        </w:r>
        <w:r w:rsidR="00A0620C" w:rsidRPr="001979BC">
          <w:rPr>
            <w:rStyle w:val="a7"/>
            <w:rFonts w:ascii="宋体" w:eastAsia="宋体" w:hAnsi="宋体" w:hint="eastAsia"/>
            <w:noProof/>
          </w:rPr>
          <w:t>更改教师权限</w:t>
        </w:r>
        <w:r w:rsidR="00A0620C" w:rsidRPr="001979BC">
          <w:rPr>
            <w:rStyle w:val="a7"/>
            <w:noProof/>
          </w:rPr>
          <w:t>#10&gt;</w:t>
        </w:r>
        <w:r w:rsidR="00A0620C">
          <w:rPr>
            <w:noProof/>
            <w:webHidden/>
          </w:rPr>
          <w:tab/>
        </w:r>
        <w:r>
          <w:rPr>
            <w:noProof/>
            <w:webHidden/>
          </w:rPr>
          <w:fldChar w:fldCharType="begin"/>
        </w:r>
        <w:r w:rsidR="00A0620C">
          <w:rPr>
            <w:noProof/>
            <w:webHidden/>
          </w:rPr>
          <w:instrText xml:space="preserve"> PAGEREF _Toc435986471 \h </w:instrText>
        </w:r>
        <w:r>
          <w:rPr>
            <w:noProof/>
            <w:webHidden/>
          </w:rPr>
        </w:r>
        <w:r>
          <w:rPr>
            <w:noProof/>
            <w:webHidden/>
          </w:rPr>
          <w:fldChar w:fldCharType="separate"/>
        </w:r>
        <w:r w:rsidR="00A0620C">
          <w:rPr>
            <w:noProof/>
            <w:webHidden/>
          </w:rPr>
          <w:t>12</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72" w:history="1">
        <w:r w:rsidR="00A0620C" w:rsidRPr="001979BC">
          <w:rPr>
            <w:rStyle w:val="a7"/>
            <w:rFonts w:eastAsia="宋体"/>
            <w:noProof/>
          </w:rPr>
          <w:t>3.2.11 &lt;</w:t>
        </w:r>
        <w:r w:rsidR="00A0620C" w:rsidRPr="001979BC">
          <w:rPr>
            <w:rStyle w:val="a7"/>
            <w:rFonts w:eastAsia="宋体" w:hint="eastAsia"/>
            <w:noProof/>
          </w:rPr>
          <w:t>教务员归档信息</w:t>
        </w:r>
        <w:r w:rsidR="00A0620C" w:rsidRPr="001979BC">
          <w:rPr>
            <w:rStyle w:val="a7"/>
            <w:rFonts w:eastAsia="宋体"/>
            <w:noProof/>
          </w:rPr>
          <w:t xml:space="preserve"> #11&gt;</w:t>
        </w:r>
        <w:r w:rsidR="00A0620C">
          <w:rPr>
            <w:noProof/>
            <w:webHidden/>
          </w:rPr>
          <w:tab/>
        </w:r>
        <w:r>
          <w:rPr>
            <w:noProof/>
            <w:webHidden/>
          </w:rPr>
          <w:fldChar w:fldCharType="begin"/>
        </w:r>
        <w:r w:rsidR="00A0620C">
          <w:rPr>
            <w:noProof/>
            <w:webHidden/>
          </w:rPr>
          <w:instrText xml:space="preserve"> PAGEREF _Toc435986472 \h </w:instrText>
        </w:r>
        <w:r>
          <w:rPr>
            <w:noProof/>
            <w:webHidden/>
          </w:rPr>
        </w:r>
        <w:r>
          <w:rPr>
            <w:noProof/>
            <w:webHidden/>
          </w:rPr>
          <w:fldChar w:fldCharType="separate"/>
        </w:r>
        <w:r w:rsidR="00A0620C">
          <w:rPr>
            <w:noProof/>
            <w:webHidden/>
          </w:rPr>
          <w:t>12</w:t>
        </w:r>
        <w:r>
          <w:rPr>
            <w:noProof/>
            <w:webHidden/>
          </w:rPr>
          <w:fldChar w:fldCharType="end"/>
        </w:r>
      </w:hyperlink>
    </w:p>
    <w:p w:rsidR="00A0620C" w:rsidRPr="003B0414" w:rsidRDefault="005D0462" w:rsidP="00A0620C">
      <w:pPr>
        <w:pStyle w:val="20"/>
        <w:tabs>
          <w:tab w:val="right" w:leader="dot" w:pos="9350"/>
        </w:tabs>
        <w:rPr>
          <w:rFonts w:ascii="Calibri" w:eastAsia="宋体" w:hAnsi="Calibri" w:cs="Arial"/>
          <w:smallCaps w:val="0"/>
          <w:noProof/>
          <w:kern w:val="2"/>
          <w:sz w:val="21"/>
          <w:szCs w:val="22"/>
        </w:rPr>
      </w:pPr>
      <w:hyperlink w:anchor="_Toc435986473" w:history="1">
        <w:r w:rsidR="00A0620C" w:rsidRPr="001979BC">
          <w:rPr>
            <w:rStyle w:val="a7"/>
            <w:rFonts w:eastAsia="宋体"/>
            <w:noProof/>
          </w:rPr>
          <w:t>3.3</w:t>
        </w:r>
        <w:r w:rsidR="00A0620C" w:rsidRPr="001979BC">
          <w:rPr>
            <w:rStyle w:val="a7"/>
            <w:rFonts w:ascii="宋体" w:eastAsia="宋体" w:hAnsi="宋体" w:cs="宋体" w:hint="eastAsia"/>
            <w:noProof/>
          </w:rPr>
          <w:t>用例</w:t>
        </w:r>
        <w:r w:rsidR="00A0620C">
          <w:rPr>
            <w:noProof/>
            <w:webHidden/>
          </w:rPr>
          <w:tab/>
        </w:r>
        <w:r>
          <w:rPr>
            <w:noProof/>
            <w:webHidden/>
          </w:rPr>
          <w:fldChar w:fldCharType="begin"/>
        </w:r>
        <w:r w:rsidR="00A0620C">
          <w:rPr>
            <w:noProof/>
            <w:webHidden/>
          </w:rPr>
          <w:instrText xml:space="preserve"> PAGEREF _Toc435986473 \h </w:instrText>
        </w:r>
        <w:r>
          <w:rPr>
            <w:noProof/>
            <w:webHidden/>
          </w:rPr>
        </w:r>
        <w:r>
          <w:rPr>
            <w:noProof/>
            <w:webHidden/>
          </w:rPr>
          <w:fldChar w:fldCharType="separate"/>
        </w:r>
        <w:r w:rsidR="00A0620C">
          <w:rPr>
            <w:noProof/>
            <w:webHidden/>
          </w:rPr>
          <w:t>12</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74" w:history="1">
        <w:r w:rsidR="00A0620C" w:rsidRPr="001979BC">
          <w:rPr>
            <w:rStyle w:val="a7"/>
            <w:noProof/>
          </w:rPr>
          <w:t>3.</w:t>
        </w:r>
        <w:r w:rsidR="00A0620C" w:rsidRPr="001979BC">
          <w:rPr>
            <w:rStyle w:val="a7"/>
            <w:rFonts w:eastAsia="宋体"/>
            <w:noProof/>
          </w:rPr>
          <w:t>3</w:t>
        </w:r>
        <w:r w:rsidR="00A0620C" w:rsidRPr="001979BC">
          <w:rPr>
            <w:rStyle w:val="a7"/>
            <w:noProof/>
          </w:rPr>
          <w:t>.</w:t>
        </w:r>
        <w:r w:rsidR="00A0620C" w:rsidRPr="001979BC">
          <w:rPr>
            <w:rStyle w:val="a7"/>
            <w:rFonts w:eastAsia="宋体"/>
            <w:noProof/>
          </w:rPr>
          <w:t>1</w:t>
        </w:r>
        <w:r w:rsidR="00A0620C" w:rsidRPr="001979BC">
          <w:rPr>
            <w:rStyle w:val="a7"/>
            <w:rFonts w:eastAsia="宋体" w:hint="eastAsia"/>
            <w:noProof/>
          </w:rPr>
          <w:t>用户角色</w:t>
        </w:r>
        <w:r w:rsidR="00A0620C">
          <w:rPr>
            <w:noProof/>
            <w:webHidden/>
          </w:rPr>
          <w:tab/>
        </w:r>
        <w:r>
          <w:rPr>
            <w:noProof/>
            <w:webHidden/>
          </w:rPr>
          <w:fldChar w:fldCharType="begin"/>
        </w:r>
        <w:r w:rsidR="00A0620C">
          <w:rPr>
            <w:noProof/>
            <w:webHidden/>
          </w:rPr>
          <w:instrText xml:space="preserve"> PAGEREF _Toc435986474 \h </w:instrText>
        </w:r>
        <w:r>
          <w:rPr>
            <w:noProof/>
            <w:webHidden/>
          </w:rPr>
        </w:r>
        <w:r>
          <w:rPr>
            <w:noProof/>
            <w:webHidden/>
          </w:rPr>
          <w:fldChar w:fldCharType="separate"/>
        </w:r>
        <w:r w:rsidR="00A0620C">
          <w:rPr>
            <w:noProof/>
            <w:webHidden/>
          </w:rPr>
          <w:t>13</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75" w:history="1">
        <w:r w:rsidR="00A0620C" w:rsidRPr="001979BC">
          <w:rPr>
            <w:rStyle w:val="a7"/>
            <w:noProof/>
          </w:rPr>
          <w:t>3.3.2</w:t>
        </w:r>
        <w:r w:rsidR="00A0620C" w:rsidRPr="001979BC">
          <w:rPr>
            <w:rStyle w:val="a7"/>
            <w:rFonts w:ascii="宋体" w:eastAsia="宋体" w:hAnsi="宋体" w:cs="宋体" w:hint="eastAsia"/>
            <w:noProof/>
          </w:rPr>
          <w:t>教师用例</w:t>
        </w:r>
        <w:r w:rsidR="00A0620C" w:rsidRPr="001979BC">
          <w:rPr>
            <w:rStyle w:val="a7"/>
            <w:noProof/>
          </w:rPr>
          <w:t>#1</w:t>
        </w:r>
        <w:r w:rsidR="00A0620C">
          <w:rPr>
            <w:noProof/>
            <w:webHidden/>
          </w:rPr>
          <w:tab/>
        </w:r>
        <w:r>
          <w:rPr>
            <w:noProof/>
            <w:webHidden/>
          </w:rPr>
          <w:fldChar w:fldCharType="begin"/>
        </w:r>
        <w:r w:rsidR="00A0620C">
          <w:rPr>
            <w:noProof/>
            <w:webHidden/>
          </w:rPr>
          <w:instrText xml:space="preserve"> PAGEREF _Toc435986475 \h </w:instrText>
        </w:r>
        <w:r>
          <w:rPr>
            <w:noProof/>
            <w:webHidden/>
          </w:rPr>
        </w:r>
        <w:r>
          <w:rPr>
            <w:noProof/>
            <w:webHidden/>
          </w:rPr>
          <w:fldChar w:fldCharType="separate"/>
        </w:r>
        <w:r w:rsidR="00A0620C">
          <w:rPr>
            <w:noProof/>
            <w:webHidden/>
          </w:rPr>
          <w:t>14</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76" w:history="1">
        <w:r w:rsidR="00A0620C" w:rsidRPr="001979BC">
          <w:rPr>
            <w:rStyle w:val="a7"/>
            <w:noProof/>
          </w:rPr>
          <w:t>3.3.3</w:t>
        </w:r>
        <w:r w:rsidR="00A0620C" w:rsidRPr="001979BC">
          <w:rPr>
            <w:rStyle w:val="a7"/>
            <w:rFonts w:ascii="宋体" w:eastAsia="宋体" w:hAnsi="宋体" w:hint="eastAsia"/>
            <w:noProof/>
          </w:rPr>
          <w:t>教务员</w:t>
        </w:r>
        <w:r w:rsidR="00A0620C" w:rsidRPr="001979BC">
          <w:rPr>
            <w:rStyle w:val="a7"/>
            <w:rFonts w:ascii="宋体" w:eastAsia="宋体" w:hAnsi="宋体" w:cs="宋体" w:hint="eastAsia"/>
            <w:noProof/>
          </w:rPr>
          <w:t>用例</w:t>
        </w:r>
        <w:r w:rsidR="00A0620C" w:rsidRPr="001979BC">
          <w:rPr>
            <w:rStyle w:val="a7"/>
            <w:noProof/>
          </w:rPr>
          <w:t xml:space="preserve"> #2</w:t>
        </w:r>
        <w:r w:rsidR="00A0620C">
          <w:rPr>
            <w:noProof/>
            <w:webHidden/>
          </w:rPr>
          <w:tab/>
        </w:r>
        <w:r>
          <w:rPr>
            <w:noProof/>
            <w:webHidden/>
          </w:rPr>
          <w:fldChar w:fldCharType="begin"/>
        </w:r>
        <w:r w:rsidR="00A0620C">
          <w:rPr>
            <w:noProof/>
            <w:webHidden/>
          </w:rPr>
          <w:instrText xml:space="preserve"> PAGEREF _Toc435986476 \h </w:instrText>
        </w:r>
        <w:r>
          <w:rPr>
            <w:noProof/>
            <w:webHidden/>
          </w:rPr>
        </w:r>
        <w:r>
          <w:rPr>
            <w:noProof/>
            <w:webHidden/>
          </w:rPr>
          <w:fldChar w:fldCharType="separate"/>
        </w:r>
        <w:r w:rsidR="00A0620C">
          <w:rPr>
            <w:noProof/>
            <w:webHidden/>
          </w:rPr>
          <w:t>14</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77" w:history="1">
        <w:r w:rsidR="00A0620C" w:rsidRPr="001979BC">
          <w:rPr>
            <w:rStyle w:val="a7"/>
            <w:noProof/>
          </w:rPr>
          <w:t>3.3.</w:t>
        </w:r>
        <w:r w:rsidR="00A0620C" w:rsidRPr="001979BC">
          <w:rPr>
            <w:rStyle w:val="a7"/>
            <w:rFonts w:eastAsia="宋体"/>
            <w:noProof/>
          </w:rPr>
          <w:t>4</w:t>
        </w:r>
        <w:r w:rsidR="00A0620C" w:rsidRPr="001979BC">
          <w:rPr>
            <w:rStyle w:val="a7"/>
            <w:rFonts w:eastAsia="宋体" w:hint="eastAsia"/>
            <w:noProof/>
          </w:rPr>
          <w:t>学生用例</w:t>
        </w:r>
        <w:r w:rsidR="00A0620C" w:rsidRPr="001979BC">
          <w:rPr>
            <w:rStyle w:val="a7"/>
            <w:noProof/>
          </w:rPr>
          <w:t xml:space="preserve"> #</w:t>
        </w:r>
        <w:r w:rsidR="00A0620C" w:rsidRPr="001979BC">
          <w:rPr>
            <w:rStyle w:val="a7"/>
            <w:rFonts w:eastAsia="宋体"/>
            <w:noProof/>
          </w:rPr>
          <w:t>3</w:t>
        </w:r>
        <w:r w:rsidR="00A0620C">
          <w:rPr>
            <w:noProof/>
            <w:webHidden/>
          </w:rPr>
          <w:tab/>
        </w:r>
        <w:r>
          <w:rPr>
            <w:noProof/>
            <w:webHidden/>
          </w:rPr>
          <w:fldChar w:fldCharType="begin"/>
        </w:r>
        <w:r w:rsidR="00A0620C">
          <w:rPr>
            <w:noProof/>
            <w:webHidden/>
          </w:rPr>
          <w:instrText xml:space="preserve"> PAGEREF _Toc435986477 \h </w:instrText>
        </w:r>
        <w:r>
          <w:rPr>
            <w:noProof/>
            <w:webHidden/>
          </w:rPr>
        </w:r>
        <w:r>
          <w:rPr>
            <w:noProof/>
            <w:webHidden/>
          </w:rPr>
          <w:fldChar w:fldCharType="separate"/>
        </w:r>
        <w:r w:rsidR="00A0620C">
          <w:rPr>
            <w:noProof/>
            <w:webHidden/>
          </w:rPr>
          <w:t>14</w:t>
        </w:r>
        <w:r>
          <w:rPr>
            <w:noProof/>
            <w:webHidden/>
          </w:rPr>
          <w:fldChar w:fldCharType="end"/>
        </w:r>
      </w:hyperlink>
    </w:p>
    <w:p w:rsidR="00A0620C" w:rsidRPr="003B0414" w:rsidRDefault="005D0462">
      <w:pPr>
        <w:pStyle w:val="10"/>
        <w:tabs>
          <w:tab w:val="right" w:leader="dot" w:pos="9350"/>
        </w:tabs>
        <w:rPr>
          <w:rFonts w:ascii="Calibri" w:eastAsia="宋体" w:hAnsi="Calibri" w:cs="Arial"/>
          <w:b w:val="0"/>
          <w:caps w:val="0"/>
          <w:noProof/>
          <w:kern w:val="2"/>
          <w:sz w:val="21"/>
          <w:szCs w:val="22"/>
        </w:rPr>
      </w:pPr>
      <w:hyperlink w:anchor="_Toc435986478" w:history="1">
        <w:r w:rsidR="00A0620C" w:rsidRPr="001979BC">
          <w:rPr>
            <w:rStyle w:val="a7"/>
            <w:rFonts w:eastAsia="宋体"/>
            <w:noProof/>
          </w:rPr>
          <w:t xml:space="preserve">4. </w:t>
        </w:r>
        <w:r w:rsidR="00A0620C" w:rsidRPr="001979BC">
          <w:rPr>
            <w:rStyle w:val="a7"/>
            <w:rFonts w:ascii="宋体" w:eastAsia="宋体" w:hAnsi="宋体" w:hint="eastAsia"/>
            <w:noProof/>
          </w:rPr>
          <w:t>非功能性需求</w:t>
        </w:r>
        <w:r w:rsidR="00A0620C">
          <w:rPr>
            <w:noProof/>
            <w:webHidden/>
          </w:rPr>
          <w:tab/>
        </w:r>
        <w:r>
          <w:rPr>
            <w:noProof/>
            <w:webHidden/>
          </w:rPr>
          <w:fldChar w:fldCharType="begin"/>
        </w:r>
        <w:r w:rsidR="00A0620C">
          <w:rPr>
            <w:noProof/>
            <w:webHidden/>
          </w:rPr>
          <w:instrText xml:space="preserve"> PAGEREF _Toc435986478 \h </w:instrText>
        </w:r>
        <w:r>
          <w:rPr>
            <w:noProof/>
            <w:webHidden/>
          </w:rPr>
        </w:r>
        <w:r>
          <w:rPr>
            <w:noProof/>
            <w:webHidden/>
          </w:rPr>
          <w:fldChar w:fldCharType="separate"/>
        </w:r>
        <w:r w:rsidR="00A0620C">
          <w:rPr>
            <w:noProof/>
            <w:webHidden/>
          </w:rPr>
          <w:t>14</w:t>
        </w:r>
        <w:r>
          <w:rPr>
            <w:noProof/>
            <w:webHidden/>
          </w:rPr>
          <w:fldChar w:fldCharType="end"/>
        </w:r>
      </w:hyperlink>
    </w:p>
    <w:p w:rsidR="00A0620C" w:rsidRPr="003B0414" w:rsidRDefault="005D0462" w:rsidP="00A0620C">
      <w:pPr>
        <w:pStyle w:val="20"/>
        <w:tabs>
          <w:tab w:val="right" w:leader="dot" w:pos="9350"/>
        </w:tabs>
        <w:rPr>
          <w:rFonts w:ascii="Calibri" w:eastAsia="宋体" w:hAnsi="Calibri" w:cs="Arial"/>
          <w:smallCaps w:val="0"/>
          <w:noProof/>
          <w:kern w:val="2"/>
          <w:sz w:val="21"/>
          <w:szCs w:val="22"/>
        </w:rPr>
      </w:pPr>
      <w:hyperlink w:anchor="_Toc435986479" w:history="1">
        <w:r w:rsidR="00A0620C" w:rsidRPr="001979BC">
          <w:rPr>
            <w:rStyle w:val="a7"/>
            <w:rFonts w:eastAsia="宋体"/>
            <w:noProof/>
          </w:rPr>
          <w:t>4.1</w:t>
        </w:r>
        <w:r w:rsidR="00A0620C" w:rsidRPr="001979BC">
          <w:rPr>
            <w:rStyle w:val="a7"/>
            <w:rFonts w:eastAsia="宋体" w:hint="eastAsia"/>
            <w:noProof/>
          </w:rPr>
          <w:t>质量要求</w:t>
        </w:r>
        <w:r w:rsidR="00A0620C">
          <w:rPr>
            <w:noProof/>
            <w:webHidden/>
          </w:rPr>
          <w:tab/>
        </w:r>
        <w:r>
          <w:rPr>
            <w:noProof/>
            <w:webHidden/>
          </w:rPr>
          <w:fldChar w:fldCharType="begin"/>
        </w:r>
        <w:r w:rsidR="00A0620C">
          <w:rPr>
            <w:noProof/>
            <w:webHidden/>
          </w:rPr>
          <w:instrText xml:space="preserve"> PAGEREF _Toc435986479 \h </w:instrText>
        </w:r>
        <w:r>
          <w:rPr>
            <w:noProof/>
            <w:webHidden/>
          </w:rPr>
        </w:r>
        <w:r>
          <w:rPr>
            <w:noProof/>
            <w:webHidden/>
          </w:rPr>
          <w:fldChar w:fldCharType="separate"/>
        </w:r>
        <w:r w:rsidR="00A0620C">
          <w:rPr>
            <w:noProof/>
            <w:webHidden/>
          </w:rPr>
          <w:t>14</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80" w:history="1">
        <w:r w:rsidR="00A0620C" w:rsidRPr="001979BC">
          <w:rPr>
            <w:rStyle w:val="a7"/>
            <w:rFonts w:eastAsia="宋体"/>
            <w:noProof/>
          </w:rPr>
          <w:t>4.4.1</w:t>
        </w:r>
        <w:r w:rsidR="00A0620C" w:rsidRPr="001979BC">
          <w:rPr>
            <w:rStyle w:val="a7"/>
            <w:rFonts w:eastAsia="宋体" w:hint="eastAsia"/>
            <w:noProof/>
          </w:rPr>
          <w:t>性能</w:t>
        </w:r>
        <w:r w:rsidR="00A0620C">
          <w:rPr>
            <w:noProof/>
            <w:webHidden/>
          </w:rPr>
          <w:tab/>
        </w:r>
        <w:r>
          <w:rPr>
            <w:noProof/>
            <w:webHidden/>
          </w:rPr>
          <w:fldChar w:fldCharType="begin"/>
        </w:r>
        <w:r w:rsidR="00A0620C">
          <w:rPr>
            <w:noProof/>
            <w:webHidden/>
          </w:rPr>
          <w:instrText xml:space="preserve"> PAGEREF _Toc435986480 \h </w:instrText>
        </w:r>
        <w:r>
          <w:rPr>
            <w:noProof/>
            <w:webHidden/>
          </w:rPr>
        </w:r>
        <w:r>
          <w:rPr>
            <w:noProof/>
            <w:webHidden/>
          </w:rPr>
          <w:fldChar w:fldCharType="separate"/>
        </w:r>
        <w:r w:rsidR="00A0620C">
          <w:rPr>
            <w:noProof/>
            <w:webHidden/>
          </w:rPr>
          <w:t>14</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81" w:history="1">
        <w:r w:rsidR="00A0620C" w:rsidRPr="001979BC">
          <w:rPr>
            <w:rStyle w:val="a7"/>
            <w:rFonts w:eastAsia="宋体"/>
            <w:noProof/>
          </w:rPr>
          <w:t xml:space="preserve">4.1.2 </w:t>
        </w:r>
        <w:r w:rsidR="00A0620C" w:rsidRPr="001979BC">
          <w:rPr>
            <w:rStyle w:val="a7"/>
            <w:rFonts w:eastAsia="宋体" w:hint="eastAsia"/>
            <w:noProof/>
          </w:rPr>
          <w:t>可用性</w:t>
        </w:r>
        <w:r w:rsidR="00A0620C">
          <w:rPr>
            <w:noProof/>
            <w:webHidden/>
          </w:rPr>
          <w:tab/>
        </w:r>
        <w:r>
          <w:rPr>
            <w:noProof/>
            <w:webHidden/>
          </w:rPr>
          <w:fldChar w:fldCharType="begin"/>
        </w:r>
        <w:r w:rsidR="00A0620C">
          <w:rPr>
            <w:noProof/>
            <w:webHidden/>
          </w:rPr>
          <w:instrText xml:space="preserve"> PAGEREF _Toc435986481 \h </w:instrText>
        </w:r>
        <w:r>
          <w:rPr>
            <w:noProof/>
            <w:webHidden/>
          </w:rPr>
        </w:r>
        <w:r>
          <w:rPr>
            <w:noProof/>
            <w:webHidden/>
          </w:rPr>
          <w:fldChar w:fldCharType="separate"/>
        </w:r>
        <w:r w:rsidR="00A0620C">
          <w:rPr>
            <w:noProof/>
            <w:webHidden/>
          </w:rPr>
          <w:t>15</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82" w:history="1">
        <w:r w:rsidR="00A0620C" w:rsidRPr="001979BC">
          <w:rPr>
            <w:rStyle w:val="a7"/>
            <w:rFonts w:eastAsia="宋体"/>
            <w:noProof/>
          </w:rPr>
          <w:t xml:space="preserve">4.1.3 </w:t>
        </w:r>
        <w:r w:rsidR="00A0620C" w:rsidRPr="001979BC">
          <w:rPr>
            <w:rStyle w:val="a7"/>
            <w:rFonts w:eastAsia="宋体" w:hint="eastAsia"/>
            <w:noProof/>
          </w:rPr>
          <w:t>安全性</w:t>
        </w:r>
        <w:r w:rsidR="00A0620C">
          <w:rPr>
            <w:noProof/>
            <w:webHidden/>
          </w:rPr>
          <w:tab/>
        </w:r>
        <w:r>
          <w:rPr>
            <w:noProof/>
            <w:webHidden/>
          </w:rPr>
          <w:fldChar w:fldCharType="begin"/>
        </w:r>
        <w:r w:rsidR="00A0620C">
          <w:rPr>
            <w:noProof/>
            <w:webHidden/>
          </w:rPr>
          <w:instrText xml:space="preserve"> PAGEREF _Toc435986482 \h </w:instrText>
        </w:r>
        <w:r>
          <w:rPr>
            <w:noProof/>
            <w:webHidden/>
          </w:rPr>
        </w:r>
        <w:r>
          <w:rPr>
            <w:noProof/>
            <w:webHidden/>
          </w:rPr>
          <w:fldChar w:fldCharType="separate"/>
        </w:r>
        <w:r w:rsidR="00A0620C">
          <w:rPr>
            <w:noProof/>
            <w:webHidden/>
          </w:rPr>
          <w:t>15</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83" w:history="1">
        <w:r w:rsidR="00A0620C" w:rsidRPr="001979BC">
          <w:rPr>
            <w:rStyle w:val="a7"/>
            <w:rFonts w:eastAsia="宋体"/>
            <w:noProof/>
          </w:rPr>
          <w:t xml:space="preserve">4.1.4 </w:t>
        </w:r>
        <w:r w:rsidR="00A0620C" w:rsidRPr="001979BC">
          <w:rPr>
            <w:rStyle w:val="a7"/>
            <w:rFonts w:eastAsia="宋体" w:hint="eastAsia"/>
            <w:noProof/>
          </w:rPr>
          <w:t>可维护性</w:t>
        </w:r>
        <w:r w:rsidR="00A0620C">
          <w:rPr>
            <w:noProof/>
            <w:webHidden/>
          </w:rPr>
          <w:tab/>
        </w:r>
        <w:r>
          <w:rPr>
            <w:noProof/>
            <w:webHidden/>
          </w:rPr>
          <w:fldChar w:fldCharType="begin"/>
        </w:r>
        <w:r w:rsidR="00A0620C">
          <w:rPr>
            <w:noProof/>
            <w:webHidden/>
          </w:rPr>
          <w:instrText xml:space="preserve"> PAGEREF _Toc435986483 \h </w:instrText>
        </w:r>
        <w:r>
          <w:rPr>
            <w:noProof/>
            <w:webHidden/>
          </w:rPr>
        </w:r>
        <w:r>
          <w:rPr>
            <w:noProof/>
            <w:webHidden/>
          </w:rPr>
          <w:fldChar w:fldCharType="separate"/>
        </w:r>
        <w:r w:rsidR="00A0620C">
          <w:rPr>
            <w:noProof/>
            <w:webHidden/>
          </w:rPr>
          <w:t>15</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84" w:history="1">
        <w:r w:rsidR="00A0620C" w:rsidRPr="001979BC">
          <w:rPr>
            <w:rStyle w:val="a7"/>
            <w:rFonts w:eastAsia="宋体"/>
            <w:noProof/>
          </w:rPr>
          <w:t xml:space="preserve">4.1.5 </w:t>
        </w:r>
        <w:r w:rsidR="00A0620C" w:rsidRPr="001979BC">
          <w:rPr>
            <w:rStyle w:val="a7"/>
            <w:rFonts w:eastAsia="宋体" w:hint="eastAsia"/>
            <w:noProof/>
          </w:rPr>
          <w:t>可移植性</w:t>
        </w:r>
        <w:r w:rsidR="00A0620C">
          <w:rPr>
            <w:noProof/>
            <w:webHidden/>
          </w:rPr>
          <w:tab/>
        </w:r>
        <w:r>
          <w:rPr>
            <w:noProof/>
            <w:webHidden/>
          </w:rPr>
          <w:fldChar w:fldCharType="begin"/>
        </w:r>
        <w:r w:rsidR="00A0620C">
          <w:rPr>
            <w:noProof/>
            <w:webHidden/>
          </w:rPr>
          <w:instrText xml:space="preserve"> PAGEREF _Toc435986484 \h </w:instrText>
        </w:r>
        <w:r>
          <w:rPr>
            <w:noProof/>
            <w:webHidden/>
          </w:rPr>
        </w:r>
        <w:r>
          <w:rPr>
            <w:noProof/>
            <w:webHidden/>
          </w:rPr>
          <w:fldChar w:fldCharType="separate"/>
        </w:r>
        <w:r w:rsidR="00A0620C">
          <w:rPr>
            <w:noProof/>
            <w:webHidden/>
          </w:rPr>
          <w:t>15</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85" w:history="1">
        <w:r w:rsidR="00A0620C" w:rsidRPr="001979BC">
          <w:rPr>
            <w:rStyle w:val="a7"/>
            <w:rFonts w:eastAsia="宋体"/>
            <w:noProof/>
          </w:rPr>
          <w:t>4</w:t>
        </w:r>
        <w:r w:rsidR="00A0620C" w:rsidRPr="001979BC">
          <w:rPr>
            <w:rStyle w:val="a7"/>
            <w:noProof/>
          </w:rPr>
          <w:t>.</w:t>
        </w:r>
        <w:r w:rsidR="00A0620C" w:rsidRPr="001979BC">
          <w:rPr>
            <w:rStyle w:val="a7"/>
            <w:rFonts w:eastAsia="宋体"/>
            <w:noProof/>
          </w:rPr>
          <w:t>2</w:t>
        </w:r>
        <w:r w:rsidR="00A0620C" w:rsidRPr="001979BC">
          <w:rPr>
            <w:rStyle w:val="a7"/>
            <w:rFonts w:eastAsia="宋体" w:hint="eastAsia"/>
            <w:noProof/>
          </w:rPr>
          <w:t>工程需求</w:t>
        </w:r>
        <w:r w:rsidR="00A0620C">
          <w:rPr>
            <w:noProof/>
            <w:webHidden/>
          </w:rPr>
          <w:tab/>
        </w:r>
        <w:r>
          <w:rPr>
            <w:noProof/>
            <w:webHidden/>
          </w:rPr>
          <w:fldChar w:fldCharType="begin"/>
        </w:r>
        <w:r w:rsidR="00A0620C">
          <w:rPr>
            <w:noProof/>
            <w:webHidden/>
          </w:rPr>
          <w:instrText xml:space="preserve"> PAGEREF _Toc435986485 \h </w:instrText>
        </w:r>
        <w:r>
          <w:rPr>
            <w:noProof/>
            <w:webHidden/>
          </w:rPr>
        </w:r>
        <w:r>
          <w:rPr>
            <w:noProof/>
            <w:webHidden/>
          </w:rPr>
          <w:fldChar w:fldCharType="separate"/>
        </w:r>
        <w:r w:rsidR="00A0620C">
          <w:rPr>
            <w:noProof/>
            <w:webHidden/>
          </w:rPr>
          <w:t>16</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86" w:history="1">
        <w:r w:rsidR="00A0620C" w:rsidRPr="001979BC">
          <w:rPr>
            <w:rStyle w:val="a7"/>
            <w:rFonts w:eastAsia="宋体"/>
            <w:noProof/>
          </w:rPr>
          <w:t xml:space="preserve">4.2.1 </w:t>
        </w:r>
        <w:r w:rsidR="00A0620C" w:rsidRPr="001979BC">
          <w:rPr>
            <w:rStyle w:val="a7"/>
            <w:rFonts w:eastAsia="宋体" w:hint="eastAsia"/>
            <w:noProof/>
          </w:rPr>
          <w:t>设计约束</w:t>
        </w:r>
        <w:r w:rsidR="00A0620C">
          <w:rPr>
            <w:noProof/>
            <w:webHidden/>
          </w:rPr>
          <w:tab/>
        </w:r>
        <w:r>
          <w:rPr>
            <w:noProof/>
            <w:webHidden/>
          </w:rPr>
          <w:fldChar w:fldCharType="begin"/>
        </w:r>
        <w:r w:rsidR="00A0620C">
          <w:rPr>
            <w:noProof/>
            <w:webHidden/>
          </w:rPr>
          <w:instrText xml:space="preserve"> PAGEREF _Toc435986486 \h </w:instrText>
        </w:r>
        <w:r>
          <w:rPr>
            <w:noProof/>
            <w:webHidden/>
          </w:rPr>
        </w:r>
        <w:r>
          <w:rPr>
            <w:noProof/>
            <w:webHidden/>
          </w:rPr>
          <w:fldChar w:fldCharType="separate"/>
        </w:r>
        <w:r w:rsidR="00A0620C">
          <w:rPr>
            <w:noProof/>
            <w:webHidden/>
          </w:rPr>
          <w:t>16</w:t>
        </w:r>
        <w:r>
          <w:rPr>
            <w:noProof/>
            <w:webHidden/>
          </w:rPr>
          <w:fldChar w:fldCharType="end"/>
        </w:r>
      </w:hyperlink>
    </w:p>
    <w:p w:rsidR="00A0620C" w:rsidRPr="003B0414" w:rsidRDefault="005D0462" w:rsidP="00D54195">
      <w:pPr>
        <w:pStyle w:val="30"/>
        <w:rPr>
          <w:rFonts w:ascii="Calibri" w:eastAsia="宋体" w:hAnsi="Calibri" w:cs="Arial"/>
          <w:noProof/>
          <w:kern w:val="2"/>
          <w:sz w:val="21"/>
          <w:szCs w:val="22"/>
        </w:rPr>
      </w:pPr>
      <w:hyperlink w:anchor="_Toc435986487" w:history="1">
        <w:r w:rsidR="00A0620C" w:rsidRPr="001979BC">
          <w:rPr>
            <w:rStyle w:val="a7"/>
            <w:rFonts w:eastAsia="宋体"/>
            <w:noProof/>
          </w:rPr>
          <w:t>4.2.2</w:t>
        </w:r>
        <w:r w:rsidR="00A0620C" w:rsidRPr="001979BC">
          <w:rPr>
            <w:rStyle w:val="a7"/>
            <w:rFonts w:eastAsia="宋体" w:hint="eastAsia"/>
            <w:noProof/>
          </w:rPr>
          <w:t>逻辑数据库要求</w:t>
        </w:r>
        <w:r w:rsidR="00A0620C">
          <w:rPr>
            <w:noProof/>
            <w:webHidden/>
          </w:rPr>
          <w:tab/>
        </w:r>
        <w:r>
          <w:rPr>
            <w:noProof/>
            <w:webHidden/>
          </w:rPr>
          <w:fldChar w:fldCharType="begin"/>
        </w:r>
        <w:r w:rsidR="00A0620C">
          <w:rPr>
            <w:noProof/>
            <w:webHidden/>
          </w:rPr>
          <w:instrText xml:space="preserve"> PAGEREF _Toc435986487 \h </w:instrText>
        </w:r>
        <w:r>
          <w:rPr>
            <w:noProof/>
            <w:webHidden/>
          </w:rPr>
        </w:r>
        <w:r>
          <w:rPr>
            <w:noProof/>
            <w:webHidden/>
          </w:rPr>
          <w:fldChar w:fldCharType="separate"/>
        </w:r>
        <w:r w:rsidR="00A0620C">
          <w:rPr>
            <w:noProof/>
            <w:webHidden/>
          </w:rPr>
          <w:t>16</w:t>
        </w:r>
        <w:r>
          <w:rPr>
            <w:noProof/>
            <w:webHidden/>
          </w:rPr>
          <w:fldChar w:fldCharType="end"/>
        </w:r>
      </w:hyperlink>
    </w:p>
    <w:p w:rsidR="00A0620C" w:rsidRPr="003B0414" w:rsidRDefault="005D0462">
      <w:pPr>
        <w:pStyle w:val="10"/>
        <w:tabs>
          <w:tab w:val="right" w:leader="dot" w:pos="9350"/>
        </w:tabs>
        <w:rPr>
          <w:rFonts w:ascii="Calibri" w:eastAsia="宋体" w:hAnsi="Calibri" w:cs="Arial"/>
          <w:b w:val="0"/>
          <w:caps w:val="0"/>
          <w:noProof/>
          <w:kern w:val="2"/>
          <w:sz w:val="21"/>
          <w:szCs w:val="22"/>
        </w:rPr>
      </w:pPr>
      <w:hyperlink w:anchor="_Toc435986488" w:history="1">
        <w:r w:rsidR="00A0620C" w:rsidRPr="001979BC">
          <w:rPr>
            <w:rStyle w:val="a7"/>
            <w:noProof/>
          </w:rPr>
          <w:t xml:space="preserve">5. </w:t>
        </w:r>
        <w:r w:rsidR="00A0620C" w:rsidRPr="001979BC">
          <w:rPr>
            <w:rStyle w:val="a7"/>
            <w:rFonts w:ascii="宋体" w:eastAsia="宋体" w:hAnsi="宋体" w:cs="宋体" w:hint="eastAsia"/>
            <w:noProof/>
          </w:rPr>
          <w:t>外部接口需求</w:t>
        </w:r>
        <w:r w:rsidR="00A0620C">
          <w:rPr>
            <w:noProof/>
            <w:webHidden/>
          </w:rPr>
          <w:tab/>
        </w:r>
        <w:r>
          <w:rPr>
            <w:noProof/>
            <w:webHidden/>
          </w:rPr>
          <w:fldChar w:fldCharType="begin"/>
        </w:r>
        <w:r w:rsidR="00A0620C">
          <w:rPr>
            <w:noProof/>
            <w:webHidden/>
          </w:rPr>
          <w:instrText xml:space="preserve"> PAGEREF _Toc435986488 \h </w:instrText>
        </w:r>
        <w:r>
          <w:rPr>
            <w:noProof/>
            <w:webHidden/>
          </w:rPr>
        </w:r>
        <w:r>
          <w:rPr>
            <w:noProof/>
            <w:webHidden/>
          </w:rPr>
          <w:fldChar w:fldCharType="separate"/>
        </w:r>
        <w:r w:rsidR="00A0620C">
          <w:rPr>
            <w:noProof/>
            <w:webHidden/>
          </w:rPr>
          <w:t>16</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89" w:history="1">
        <w:r w:rsidR="00A0620C" w:rsidRPr="001979BC">
          <w:rPr>
            <w:rStyle w:val="a7"/>
            <w:noProof/>
          </w:rPr>
          <w:t xml:space="preserve">5.1 </w:t>
        </w:r>
        <w:r w:rsidR="00A0620C" w:rsidRPr="001979BC">
          <w:rPr>
            <w:rStyle w:val="a7"/>
            <w:rFonts w:ascii="宋体" w:eastAsia="宋体" w:hAnsi="宋体" w:cs="宋体" w:hint="eastAsia"/>
            <w:noProof/>
          </w:rPr>
          <w:t>用户接口</w:t>
        </w:r>
        <w:r w:rsidR="00A0620C">
          <w:rPr>
            <w:noProof/>
            <w:webHidden/>
          </w:rPr>
          <w:tab/>
        </w:r>
        <w:r>
          <w:rPr>
            <w:noProof/>
            <w:webHidden/>
          </w:rPr>
          <w:fldChar w:fldCharType="begin"/>
        </w:r>
        <w:r w:rsidR="00A0620C">
          <w:rPr>
            <w:noProof/>
            <w:webHidden/>
          </w:rPr>
          <w:instrText xml:space="preserve"> PAGEREF _Toc435986489 \h </w:instrText>
        </w:r>
        <w:r>
          <w:rPr>
            <w:noProof/>
            <w:webHidden/>
          </w:rPr>
        </w:r>
        <w:r>
          <w:rPr>
            <w:noProof/>
            <w:webHidden/>
          </w:rPr>
          <w:fldChar w:fldCharType="separate"/>
        </w:r>
        <w:r w:rsidR="00A0620C">
          <w:rPr>
            <w:noProof/>
            <w:webHidden/>
          </w:rPr>
          <w:t>16</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90" w:history="1">
        <w:r w:rsidR="00A0620C" w:rsidRPr="001979BC">
          <w:rPr>
            <w:rStyle w:val="a7"/>
            <w:noProof/>
          </w:rPr>
          <w:t xml:space="preserve">5.2 </w:t>
        </w:r>
        <w:r w:rsidR="00A0620C" w:rsidRPr="001979BC">
          <w:rPr>
            <w:rStyle w:val="a7"/>
            <w:rFonts w:ascii="宋体" w:eastAsia="宋体" w:hAnsi="宋体" w:cs="宋体" w:hint="eastAsia"/>
            <w:noProof/>
          </w:rPr>
          <w:t>硬件接口</w:t>
        </w:r>
        <w:r w:rsidR="00A0620C">
          <w:rPr>
            <w:noProof/>
            <w:webHidden/>
          </w:rPr>
          <w:tab/>
        </w:r>
        <w:r>
          <w:rPr>
            <w:noProof/>
            <w:webHidden/>
          </w:rPr>
          <w:fldChar w:fldCharType="begin"/>
        </w:r>
        <w:r w:rsidR="00A0620C">
          <w:rPr>
            <w:noProof/>
            <w:webHidden/>
          </w:rPr>
          <w:instrText xml:space="preserve"> PAGEREF _Toc435986490 \h </w:instrText>
        </w:r>
        <w:r>
          <w:rPr>
            <w:noProof/>
            <w:webHidden/>
          </w:rPr>
        </w:r>
        <w:r>
          <w:rPr>
            <w:noProof/>
            <w:webHidden/>
          </w:rPr>
          <w:fldChar w:fldCharType="separate"/>
        </w:r>
        <w:r w:rsidR="00A0620C">
          <w:rPr>
            <w:noProof/>
            <w:webHidden/>
          </w:rPr>
          <w:t>16</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91" w:history="1">
        <w:r w:rsidR="00A0620C" w:rsidRPr="001979BC">
          <w:rPr>
            <w:rStyle w:val="a7"/>
            <w:noProof/>
          </w:rPr>
          <w:t xml:space="preserve">5.3 </w:t>
        </w:r>
        <w:r w:rsidR="00A0620C" w:rsidRPr="001979BC">
          <w:rPr>
            <w:rStyle w:val="a7"/>
            <w:rFonts w:ascii="宋体" w:eastAsia="宋体" w:hAnsi="宋体" w:cs="宋体" w:hint="eastAsia"/>
            <w:noProof/>
          </w:rPr>
          <w:t>软件接口</w:t>
        </w:r>
        <w:r w:rsidR="00A0620C">
          <w:rPr>
            <w:noProof/>
            <w:webHidden/>
          </w:rPr>
          <w:tab/>
        </w:r>
        <w:r>
          <w:rPr>
            <w:noProof/>
            <w:webHidden/>
          </w:rPr>
          <w:fldChar w:fldCharType="begin"/>
        </w:r>
        <w:r w:rsidR="00A0620C">
          <w:rPr>
            <w:noProof/>
            <w:webHidden/>
          </w:rPr>
          <w:instrText xml:space="preserve"> PAGEREF _Toc435986491 \h </w:instrText>
        </w:r>
        <w:r>
          <w:rPr>
            <w:noProof/>
            <w:webHidden/>
          </w:rPr>
        </w:r>
        <w:r>
          <w:rPr>
            <w:noProof/>
            <w:webHidden/>
          </w:rPr>
          <w:fldChar w:fldCharType="separate"/>
        </w:r>
        <w:r w:rsidR="00A0620C">
          <w:rPr>
            <w:noProof/>
            <w:webHidden/>
          </w:rPr>
          <w:t>17</w:t>
        </w:r>
        <w:r>
          <w:rPr>
            <w:noProof/>
            <w:webHidden/>
          </w:rPr>
          <w:fldChar w:fldCharType="end"/>
        </w:r>
      </w:hyperlink>
    </w:p>
    <w:p w:rsidR="00A0620C" w:rsidRPr="003B0414" w:rsidRDefault="005D0462">
      <w:pPr>
        <w:pStyle w:val="20"/>
        <w:tabs>
          <w:tab w:val="right" w:leader="dot" w:pos="9350"/>
        </w:tabs>
        <w:rPr>
          <w:rFonts w:ascii="Calibri" w:eastAsia="宋体" w:hAnsi="Calibri" w:cs="Arial"/>
          <w:smallCaps w:val="0"/>
          <w:noProof/>
          <w:kern w:val="2"/>
          <w:sz w:val="21"/>
          <w:szCs w:val="22"/>
        </w:rPr>
      </w:pPr>
      <w:hyperlink w:anchor="_Toc435986492" w:history="1">
        <w:r w:rsidR="00A0620C" w:rsidRPr="001979BC">
          <w:rPr>
            <w:rStyle w:val="a7"/>
            <w:noProof/>
          </w:rPr>
          <w:t xml:space="preserve">5.4 </w:t>
        </w:r>
        <w:r w:rsidR="00A0620C" w:rsidRPr="001979BC">
          <w:rPr>
            <w:rStyle w:val="a7"/>
            <w:rFonts w:ascii="宋体" w:eastAsia="宋体" w:hAnsi="宋体" w:cs="宋体" w:hint="eastAsia"/>
            <w:noProof/>
          </w:rPr>
          <w:t>通信接口</w:t>
        </w:r>
        <w:r w:rsidR="00A0620C">
          <w:rPr>
            <w:noProof/>
            <w:webHidden/>
          </w:rPr>
          <w:tab/>
        </w:r>
        <w:r>
          <w:rPr>
            <w:noProof/>
            <w:webHidden/>
          </w:rPr>
          <w:fldChar w:fldCharType="begin"/>
        </w:r>
        <w:r w:rsidR="00A0620C">
          <w:rPr>
            <w:noProof/>
            <w:webHidden/>
          </w:rPr>
          <w:instrText xml:space="preserve"> PAGEREF _Toc435986492 \h </w:instrText>
        </w:r>
        <w:r>
          <w:rPr>
            <w:noProof/>
            <w:webHidden/>
          </w:rPr>
        </w:r>
        <w:r>
          <w:rPr>
            <w:noProof/>
            <w:webHidden/>
          </w:rPr>
          <w:fldChar w:fldCharType="separate"/>
        </w:r>
        <w:r w:rsidR="00A0620C">
          <w:rPr>
            <w:noProof/>
            <w:webHidden/>
          </w:rPr>
          <w:t>17</w:t>
        </w:r>
        <w:r>
          <w:rPr>
            <w:noProof/>
            <w:webHidden/>
          </w:rPr>
          <w:fldChar w:fldCharType="end"/>
        </w:r>
      </w:hyperlink>
    </w:p>
    <w:p w:rsidR="00A0620C" w:rsidRPr="003B0414" w:rsidRDefault="005D0462">
      <w:pPr>
        <w:pStyle w:val="10"/>
        <w:tabs>
          <w:tab w:val="right" w:leader="dot" w:pos="9350"/>
        </w:tabs>
        <w:rPr>
          <w:rFonts w:ascii="Calibri" w:eastAsia="宋体" w:hAnsi="Calibri" w:cs="Arial"/>
          <w:b w:val="0"/>
          <w:caps w:val="0"/>
          <w:noProof/>
          <w:kern w:val="2"/>
          <w:sz w:val="21"/>
          <w:szCs w:val="22"/>
        </w:rPr>
      </w:pPr>
      <w:hyperlink w:anchor="_Toc435986493" w:history="1">
        <w:r w:rsidR="00A0620C" w:rsidRPr="001979BC">
          <w:rPr>
            <w:rStyle w:val="a7"/>
            <w:rFonts w:ascii="宋体" w:eastAsia="宋体" w:hAnsi="宋体" w:cs="宋体"/>
            <w:noProof/>
          </w:rPr>
          <w:t>6.</w:t>
        </w:r>
        <w:r w:rsidR="00A0620C" w:rsidRPr="001979BC">
          <w:rPr>
            <w:rStyle w:val="a7"/>
            <w:rFonts w:ascii="宋体" w:eastAsia="宋体" w:hAnsi="宋体" w:cs="宋体" w:hint="eastAsia"/>
            <w:noProof/>
          </w:rPr>
          <w:t>总结</w:t>
        </w:r>
        <w:r w:rsidR="00A0620C">
          <w:rPr>
            <w:noProof/>
            <w:webHidden/>
          </w:rPr>
          <w:tab/>
        </w:r>
        <w:r>
          <w:rPr>
            <w:noProof/>
            <w:webHidden/>
          </w:rPr>
          <w:fldChar w:fldCharType="begin"/>
        </w:r>
        <w:r w:rsidR="00A0620C">
          <w:rPr>
            <w:noProof/>
            <w:webHidden/>
          </w:rPr>
          <w:instrText xml:space="preserve"> PAGEREF _Toc435986493 \h </w:instrText>
        </w:r>
        <w:r>
          <w:rPr>
            <w:noProof/>
            <w:webHidden/>
          </w:rPr>
        </w:r>
        <w:r>
          <w:rPr>
            <w:noProof/>
            <w:webHidden/>
          </w:rPr>
          <w:fldChar w:fldCharType="separate"/>
        </w:r>
        <w:r w:rsidR="00A0620C">
          <w:rPr>
            <w:noProof/>
            <w:webHidden/>
          </w:rPr>
          <w:t>17</w:t>
        </w:r>
        <w:r>
          <w:rPr>
            <w:noProof/>
            <w:webHidden/>
          </w:rPr>
          <w:fldChar w:fldCharType="end"/>
        </w:r>
      </w:hyperlink>
    </w:p>
    <w:p w:rsidR="00032DBC" w:rsidRDefault="005D0462" w:rsidP="00032DBC">
      <w:r>
        <w:rPr>
          <w:b/>
          <w:bCs/>
          <w:lang w:val="zh-CN"/>
        </w:rPr>
        <w:fldChar w:fldCharType="end"/>
      </w:r>
    </w:p>
    <w:p w:rsidR="00F477C8" w:rsidRDefault="00F477C8" w:rsidP="00032DBC"/>
    <w:p w:rsidR="00F477C8" w:rsidRDefault="00F477C8" w:rsidP="00032DBC"/>
    <w:p w:rsidR="00F477C8" w:rsidRDefault="00F477C8" w:rsidP="00032DBC"/>
    <w:p w:rsidR="00F477C8" w:rsidRDefault="00F477C8" w:rsidP="00032DBC"/>
    <w:p w:rsidR="00F477C8" w:rsidRDefault="00F477C8" w:rsidP="00032DBC"/>
    <w:p w:rsidR="00032DBC" w:rsidRDefault="00032DBC" w:rsidP="00032DBC"/>
    <w:p w:rsidR="00032DBC" w:rsidRDefault="00032DBC" w:rsidP="00032DBC"/>
    <w:p w:rsidR="00032DBC" w:rsidRDefault="00032DBC" w:rsidP="00032DBC"/>
    <w:p w:rsidR="00032DBC" w:rsidRDefault="00032DBC" w:rsidP="00032DBC"/>
    <w:p w:rsidR="00A36BEF" w:rsidRDefault="00A36BEF" w:rsidP="00032DBC"/>
    <w:p w:rsidR="00A36BEF" w:rsidRDefault="00A36BEF" w:rsidP="00032DBC"/>
    <w:p w:rsidR="00A36BEF" w:rsidRDefault="00A36BEF" w:rsidP="00032DBC"/>
    <w:p w:rsidR="00A36BEF" w:rsidRDefault="00A36BEF" w:rsidP="00032DBC"/>
    <w:p w:rsidR="00A36BEF" w:rsidRDefault="00A36BEF" w:rsidP="00032DBC"/>
    <w:p w:rsidR="00A36BEF" w:rsidRDefault="00A36BEF" w:rsidP="00032DBC"/>
    <w:p w:rsidR="00A36BEF" w:rsidRDefault="00A36BEF" w:rsidP="00032DBC"/>
    <w:p w:rsidR="00A36BEF" w:rsidRDefault="00A36BEF" w:rsidP="00032DBC"/>
    <w:p w:rsidR="00A36BEF" w:rsidRDefault="00A36BEF" w:rsidP="00032DBC"/>
    <w:p w:rsidR="00032DBC" w:rsidRDefault="00032DBC" w:rsidP="00032DBC"/>
    <w:p w:rsidR="00032DBC" w:rsidRDefault="00032DBC" w:rsidP="00032DBC"/>
    <w:p w:rsidR="00032DBC" w:rsidRDefault="00032DBC" w:rsidP="00A36BEF"/>
    <w:p w:rsidR="00A36BEF" w:rsidRDefault="00A36BEF" w:rsidP="00A36BEF"/>
    <w:p w:rsidR="00A36BEF" w:rsidRDefault="00A36BEF" w:rsidP="00A36BEF"/>
    <w:p w:rsidR="001257A5" w:rsidRDefault="001257A5" w:rsidP="00A36BEF"/>
    <w:p w:rsidR="00A36BEF" w:rsidRDefault="00A36BEF" w:rsidP="00A36BEF"/>
    <w:p w:rsidR="00F477C8" w:rsidRDefault="00F477C8" w:rsidP="00A36BEF"/>
    <w:p w:rsidR="00F477C8" w:rsidRDefault="00F477C8" w:rsidP="00A36BEF"/>
    <w:p w:rsidR="00F477C8" w:rsidRDefault="00F477C8" w:rsidP="00A36BEF"/>
    <w:p w:rsidR="00F477C8" w:rsidRDefault="00F477C8" w:rsidP="00A36BEF"/>
    <w:p w:rsidR="00F477C8" w:rsidRDefault="00F477C8" w:rsidP="00A36BEF"/>
    <w:p w:rsidR="00F477C8" w:rsidRPr="00A36BEF" w:rsidRDefault="00F477C8" w:rsidP="00A36BEF"/>
    <w:p w:rsidR="006E73E5" w:rsidRDefault="006E73E5" w:rsidP="006E73E5">
      <w:pPr>
        <w:pStyle w:val="1"/>
      </w:pPr>
      <w:bookmarkStart w:id="4" w:name="_Toc435986443"/>
      <w:r>
        <w:lastRenderedPageBreak/>
        <w:t xml:space="preserve">1. </w:t>
      </w:r>
      <w:bookmarkEnd w:id="2"/>
      <w:bookmarkEnd w:id="3"/>
      <w:r w:rsidR="0085212C" w:rsidRPr="00474ECD">
        <w:rPr>
          <w:rFonts w:ascii="宋体" w:eastAsia="宋体" w:hAnsi="宋体" w:hint="eastAsia"/>
        </w:rPr>
        <w:t>引言</w:t>
      </w:r>
      <w:bookmarkEnd w:id="4"/>
    </w:p>
    <w:p w:rsidR="006E73E5" w:rsidRPr="00134459" w:rsidRDefault="006E73E5" w:rsidP="00134459">
      <w:pPr>
        <w:pStyle w:val="2"/>
      </w:pPr>
      <w:bookmarkStart w:id="5" w:name="_Toc506458772"/>
      <w:bookmarkStart w:id="6" w:name="_Toc506459138"/>
      <w:bookmarkStart w:id="7" w:name="_Toc435986444"/>
      <w:r>
        <w:t xml:space="preserve">1.1 </w:t>
      </w:r>
      <w:bookmarkEnd w:id="5"/>
      <w:bookmarkEnd w:id="6"/>
      <w:r w:rsidR="00625D6A" w:rsidRPr="00474ECD">
        <w:rPr>
          <w:rFonts w:ascii="宋体" w:eastAsia="宋体" w:hAnsi="宋体" w:hint="eastAsia"/>
        </w:rPr>
        <w:t>编写目的</w:t>
      </w:r>
      <w:bookmarkEnd w:id="7"/>
    </w:p>
    <w:p w:rsidR="006B78B5" w:rsidRDefault="00134459" w:rsidP="00DE0649">
      <w:pPr>
        <w:ind w:firstLineChars="200" w:firstLine="420"/>
      </w:pPr>
      <w:r>
        <w:rPr>
          <w:rFonts w:hint="eastAsia"/>
        </w:rPr>
        <w:t>本文档为学生考试成绩管理系统的需求分析报告</w:t>
      </w:r>
      <w:r w:rsidR="0027360E">
        <w:rPr>
          <w:rFonts w:hint="eastAsia"/>
        </w:rPr>
        <w:t>。</w:t>
      </w:r>
      <w:r w:rsidR="006B78B5">
        <w:rPr>
          <w:rFonts w:hint="eastAsia"/>
        </w:rPr>
        <w:t>本系统的系统用户为</w:t>
      </w:r>
      <w:r w:rsidR="0027360E">
        <w:rPr>
          <w:rFonts w:hint="eastAsia"/>
        </w:rPr>
        <w:t>校内的</w:t>
      </w:r>
      <w:r w:rsidR="00DF6B2D">
        <w:rPr>
          <w:rFonts w:hint="eastAsia"/>
        </w:rPr>
        <w:t>学生、教师、</w:t>
      </w:r>
      <w:r w:rsidR="006B78B5">
        <w:rPr>
          <w:rFonts w:hint="eastAsia"/>
        </w:rPr>
        <w:t>教务长，</w:t>
      </w:r>
      <w:r w:rsidR="00DF6B2D">
        <w:rPr>
          <w:rFonts w:hint="eastAsia"/>
        </w:rPr>
        <w:t>教务员</w:t>
      </w:r>
      <w:r w:rsidR="0027360E">
        <w:rPr>
          <w:rFonts w:hint="eastAsia"/>
        </w:rPr>
        <w:t>。</w:t>
      </w:r>
    </w:p>
    <w:p w:rsidR="007A1BC5" w:rsidRDefault="0027360E" w:rsidP="007A1BC5">
      <w:pPr>
        <w:ind w:firstLineChars="200" w:firstLine="420"/>
      </w:pPr>
      <w:r>
        <w:rPr>
          <w:rFonts w:hint="eastAsia"/>
        </w:rPr>
        <w:t>系统应用的目的是</w:t>
      </w:r>
      <w:r w:rsidR="006B78B5">
        <w:rPr>
          <w:rFonts w:hint="eastAsia"/>
        </w:rPr>
        <w:t>对学生的考试成绩进行管理，从而为学校的教务长，</w:t>
      </w:r>
      <w:r w:rsidR="00746C60">
        <w:rPr>
          <w:rFonts w:hint="eastAsia"/>
        </w:rPr>
        <w:t>教务员</w:t>
      </w:r>
      <w:r w:rsidR="00BB5D78">
        <w:rPr>
          <w:rFonts w:hint="eastAsia"/>
        </w:rPr>
        <w:t>，</w:t>
      </w:r>
      <w:r w:rsidR="00D06755">
        <w:rPr>
          <w:rFonts w:hint="eastAsia"/>
        </w:rPr>
        <w:t>教师</w:t>
      </w:r>
      <w:r w:rsidR="00746C60">
        <w:rPr>
          <w:rFonts w:hint="eastAsia"/>
        </w:rPr>
        <w:t>提供</w:t>
      </w:r>
      <w:r w:rsidR="00DC203F">
        <w:rPr>
          <w:rFonts w:hint="eastAsia"/>
        </w:rPr>
        <w:t>工作</w:t>
      </w:r>
      <w:r w:rsidR="006B78B5">
        <w:rPr>
          <w:rFonts w:hint="eastAsia"/>
        </w:rPr>
        <w:t>上的便利</w:t>
      </w:r>
      <w:r w:rsidR="00572BE4">
        <w:rPr>
          <w:rFonts w:hint="eastAsia"/>
        </w:rPr>
        <w:t>，</w:t>
      </w:r>
      <w:r w:rsidR="006B78B5">
        <w:rPr>
          <w:rFonts w:hint="eastAsia"/>
        </w:rPr>
        <w:t>使学生查询信息更加方便快捷，</w:t>
      </w:r>
      <w:r w:rsidR="00572BE4">
        <w:rPr>
          <w:rFonts w:hint="eastAsia"/>
        </w:rPr>
        <w:t>同时也便于学校教务对</w:t>
      </w:r>
      <w:r w:rsidR="00777BCD">
        <w:rPr>
          <w:rFonts w:hint="eastAsia"/>
        </w:rPr>
        <w:t>学生</w:t>
      </w:r>
      <w:r w:rsidR="00572BE4">
        <w:rPr>
          <w:rFonts w:hint="eastAsia"/>
        </w:rPr>
        <w:t>成绩进行存档</w:t>
      </w:r>
      <w:r w:rsidR="006B78B5">
        <w:rPr>
          <w:rFonts w:hint="eastAsia"/>
        </w:rPr>
        <w:t>，提高学校的工作效率。</w:t>
      </w:r>
      <w:r w:rsidR="00BB5D78">
        <w:rPr>
          <w:rFonts w:hint="eastAsia"/>
        </w:rPr>
        <w:t>并且通过不同用户群体的权限控制，在一定程度上保证了信息的安全性。</w:t>
      </w:r>
    </w:p>
    <w:p w:rsidR="005C4FD7" w:rsidRPr="00134459" w:rsidRDefault="007A1BC5" w:rsidP="005C4FD7">
      <w:pPr>
        <w:ind w:firstLineChars="200" w:firstLine="420"/>
      </w:pPr>
      <w:r>
        <w:rPr>
          <w:rFonts w:hint="eastAsia"/>
        </w:rPr>
        <w:t>本需求规格说明书旨在帮助</w:t>
      </w:r>
      <w:r w:rsidR="00BB5D78">
        <w:rPr>
          <w:rFonts w:hint="eastAsia"/>
        </w:rPr>
        <w:t>软件</w:t>
      </w:r>
      <w:r>
        <w:rPr>
          <w:rFonts w:hint="eastAsia"/>
        </w:rPr>
        <w:t>开发</w:t>
      </w:r>
      <w:r w:rsidR="00BB5D78">
        <w:rPr>
          <w:rFonts w:hint="eastAsia"/>
        </w:rPr>
        <w:t>，测试，管理</w:t>
      </w:r>
      <w:r>
        <w:rPr>
          <w:rFonts w:hint="eastAsia"/>
        </w:rPr>
        <w:t>人员</w:t>
      </w:r>
      <w:r w:rsidR="004C71E5" w:rsidRPr="004C71E5">
        <w:rPr>
          <w:rFonts w:hint="eastAsia"/>
        </w:rPr>
        <w:t>更加明确系统的需求</w:t>
      </w:r>
      <w:r w:rsidR="00BB5D78">
        <w:rPr>
          <w:rFonts w:hint="eastAsia"/>
        </w:rPr>
        <w:t>，帮助团队成员理解系统中各个部件之间的关系，</w:t>
      </w:r>
      <w:r w:rsidR="005C4FD7" w:rsidRPr="005C4FD7">
        <w:t>规范化本</w:t>
      </w:r>
      <w:r w:rsidR="005C4FD7" w:rsidRPr="005C4FD7">
        <w:rPr>
          <w:rFonts w:hint="eastAsia"/>
        </w:rPr>
        <w:t>系统</w:t>
      </w:r>
      <w:r w:rsidR="005C4FD7" w:rsidRPr="005C4FD7">
        <w:t>的编写，提高软件开发过程中的能见度，便于对软件开发过程中的控制与管理，同时提出了本</w:t>
      </w:r>
      <w:r w:rsidR="005C4FD7" w:rsidRPr="005C4FD7">
        <w:rPr>
          <w:rFonts w:hint="eastAsia"/>
        </w:rPr>
        <w:t>系统</w:t>
      </w:r>
      <w:r w:rsidR="005C4FD7" w:rsidRPr="005C4FD7">
        <w:t>的软件开发过程，便于</w:t>
      </w:r>
      <w:r w:rsidR="005C4FD7" w:rsidRPr="005C4FD7">
        <w:rPr>
          <w:rFonts w:hint="eastAsia"/>
        </w:rPr>
        <w:t>用户与开发人员</w:t>
      </w:r>
      <w:r w:rsidR="005C4FD7" w:rsidRPr="005C4FD7">
        <w:t>之间的交流、协作，并作为工作成果的原始依据，同时也表明了本软件的共性，以期能够获得更大范围的应用。</w:t>
      </w:r>
    </w:p>
    <w:p w:rsidR="008111BC" w:rsidRPr="00EE5454" w:rsidRDefault="006E73E5" w:rsidP="00EE5454">
      <w:pPr>
        <w:pStyle w:val="2"/>
      </w:pPr>
      <w:bookmarkStart w:id="8" w:name="_Toc506458773"/>
      <w:bookmarkStart w:id="9" w:name="_Toc506459139"/>
      <w:bookmarkStart w:id="10" w:name="_Toc435986445"/>
      <w:r>
        <w:t xml:space="preserve">1.2 </w:t>
      </w:r>
      <w:bookmarkEnd w:id="8"/>
      <w:bookmarkEnd w:id="9"/>
      <w:r w:rsidR="00D62BE1" w:rsidRPr="00474ECD">
        <w:rPr>
          <w:rFonts w:ascii="宋体" w:eastAsia="宋体" w:hAnsi="宋体" w:hint="eastAsia"/>
        </w:rPr>
        <w:t>范围</w:t>
      </w:r>
      <w:bookmarkEnd w:id="10"/>
    </w:p>
    <w:p w:rsidR="008111BC" w:rsidRDefault="008111BC" w:rsidP="00123F31">
      <w:pPr>
        <w:numPr>
          <w:ilvl w:val="0"/>
          <w:numId w:val="1"/>
        </w:numPr>
        <w:ind w:left="0" w:firstLineChars="135" w:firstLine="283"/>
        <w:rPr>
          <w:iCs/>
        </w:rPr>
      </w:pPr>
      <w:r>
        <w:rPr>
          <w:rFonts w:hint="eastAsia"/>
          <w:iCs/>
        </w:rPr>
        <w:t>软件系统名称：学生</w:t>
      </w:r>
      <w:r w:rsidR="00BB5D78">
        <w:rPr>
          <w:rFonts w:hint="eastAsia"/>
          <w:iCs/>
        </w:rPr>
        <w:t>考试</w:t>
      </w:r>
      <w:r>
        <w:rPr>
          <w:rFonts w:hint="eastAsia"/>
          <w:iCs/>
        </w:rPr>
        <w:t>成绩管理系统</w:t>
      </w:r>
      <w:r w:rsidR="002857AA">
        <w:rPr>
          <w:rFonts w:hint="eastAsia"/>
          <w:iCs/>
        </w:rPr>
        <w:t>。</w:t>
      </w:r>
    </w:p>
    <w:p w:rsidR="008111BC" w:rsidRDefault="00D06755" w:rsidP="00123F31">
      <w:pPr>
        <w:numPr>
          <w:ilvl w:val="0"/>
          <w:numId w:val="1"/>
        </w:numPr>
        <w:ind w:left="0" w:firstLineChars="135" w:firstLine="283"/>
        <w:rPr>
          <w:iCs/>
        </w:rPr>
      </w:pPr>
      <w:r>
        <w:rPr>
          <w:rFonts w:hint="eastAsia"/>
          <w:iCs/>
        </w:rPr>
        <w:t>软件系统功能分为四个模块</w:t>
      </w:r>
    </w:p>
    <w:p w:rsidR="00D06755" w:rsidRDefault="00D06755" w:rsidP="00123F31">
      <w:pPr>
        <w:pStyle w:val="a9"/>
        <w:numPr>
          <w:ilvl w:val="0"/>
          <w:numId w:val="20"/>
        </w:numPr>
        <w:ind w:firstLineChars="0"/>
        <w:rPr>
          <w:iCs/>
        </w:rPr>
      </w:pPr>
      <w:r>
        <w:rPr>
          <w:rFonts w:hint="eastAsia"/>
          <w:iCs/>
        </w:rPr>
        <w:t>学生查询成绩模块</w:t>
      </w:r>
    </w:p>
    <w:p w:rsidR="00D06755" w:rsidRDefault="00D06755" w:rsidP="00123F31">
      <w:pPr>
        <w:pStyle w:val="a9"/>
        <w:numPr>
          <w:ilvl w:val="0"/>
          <w:numId w:val="20"/>
        </w:numPr>
        <w:ind w:firstLineChars="0"/>
        <w:rPr>
          <w:iCs/>
        </w:rPr>
      </w:pPr>
      <w:r>
        <w:rPr>
          <w:rFonts w:hint="eastAsia"/>
          <w:iCs/>
        </w:rPr>
        <w:t>教师录入成绩模块</w:t>
      </w:r>
    </w:p>
    <w:p w:rsidR="00D06755" w:rsidRDefault="00D06755" w:rsidP="00123F31">
      <w:pPr>
        <w:pStyle w:val="a9"/>
        <w:numPr>
          <w:ilvl w:val="0"/>
          <w:numId w:val="20"/>
        </w:numPr>
        <w:ind w:firstLineChars="0"/>
        <w:rPr>
          <w:iCs/>
        </w:rPr>
      </w:pPr>
      <w:r>
        <w:rPr>
          <w:rFonts w:hint="eastAsia"/>
          <w:iCs/>
        </w:rPr>
        <w:t>教务人员成绩管理模块</w:t>
      </w:r>
    </w:p>
    <w:p w:rsidR="00D06755" w:rsidRDefault="00D06755" w:rsidP="00123F31">
      <w:pPr>
        <w:pStyle w:val="a9"/>
        <w:numPr>
          <w:ilvl w:val="0"/>
          <w:numId w:val="20"/>
        </w:numPr>
        <w:ind w:firstLineChars="0"/>
        <w:rPr>
          <w:iCs/>
        </w:rPr>
      </w:pPr>
      <w:r>
        <w:rPr>
          <w:rFonts w:hint="eastAsia"/>
          <w:iCs/>
        </w:rPr>
        <w:t>系统管理员</w:t>
      </w:r>
      <w:r w:rsidR="00706FB0">
        <w:rPr>
          <w:rFonts w:hint="eastAsia"/>
          <w:iCs/>
        </w:rPr>
        <w:t>的用户管理模块</w:t>
      </w:r>
    </w:p>
    <w:p w:rsidR="00706FB0" w:rsidRPr="00706FB0" w:rsidRDefault="00706FB0" w:rsidP="00706FB0">
      <w:pPr>
        <w:ind w:left="913"/>
        <w:rPr>
          <w:iCs/>
        </w:rPr>
      </w:pPr>
      <w:r>
        <w:rPr>
          <w:rFonts w:hint="eastAsia"/>
          <w:iCs/>
        </w:rPr>
        <w:t>其中教务人员分为教务长和教务员，二者具有不同级别的管理权限。</w:t>
      </w:r>
    </w:p>
    <w:p w:rsidR="006E73E5" w:rsidRPr="00562998" w:rsidRDefault="006E73E5" w:rsidP="006E73E5">
      <w:pPr>
        <w:pStyle w:val="2"/>
        <w:rPr>
          <w:rFonts w:eastAsia="宋体"/>
        </w:rPr>
      </w:pPr>
      <w:bookmarkStart w:id="11" w:name="_Toc506458774"/>
      <w:bookmarkStart w:id="12" w:name="_Toc506459140"/>
      <w:bookmarkStart w:id="13" w:name="_Toc435986446"/>
      <w:r>
        <w:t xml:space="preserve">1.3 </w:t>
      </w:r>
      <w:bookmarkEnd w:id="11"/>
      <w:bookmarkEnd w:id="12"/>
      <w:r w:rsidR="00D70AD2" w:rsidRPr="00562998">
        <w:rPr>
          <w:rFonts w:ascii="宋体" w:eastAsia="宋体" w:hAnsi="宋体" w:hint="eastAsia"/>
        </w:rPr>
        <w:t>定义，</w:t>
      </w:r>
      <w:r w:rsidR="00D70AD2">
        <w:t>缩写及缩略语</w:t>
      </w:r>
      <w:bookmarkEnd w:id="13"/>
    </w:p>
    <w:p w:rsidR="00D70AD2" w:rsidRDefault="00063EAF" w:rsidP="002F76AC">
      <w:pPr>
        <w:ind w:firstLineChars="135" w:firstLine="283"/>
      </w:pPr>
      <w:r>
        <w:rPr>
          <w:rFonts w:hint="eastAsia"/>
        </w:rPr>
        <w:t>（</w:t>
      </w:r>
      <w:r>
        <w:rPr>
          <w:rFonts w:hint="eastAsia"/>
        </w:rPr>
        <w:t>1</w:t>
      </w:r>
      <w:r>
        <w:rPr>
          <w:rFonts w:hint="eastAsia"/>
        </w:rPr>
        <w:t>）</w:t>
      </w:r>
      <w:r w:rsidR="00D70AD2">
        <w:t>学生考试成绩管理系统</w:t>
      </w:r>
      <w:r w:rsidR="00D70AD2">
        <w:rPr>
          <w:rFonts w:hint="eastAsia"/>
        </w:rPr>
        <w:t>软件：基本元素为构成学生成绩管理及相关行为所必须的各种部分。</w:t>
      </w:r>
    </w:p>
    <w:p w:rsidR="00063EAF" w:rsidRPr="0073170B" w:rsidRDefault="00063EAF" w:rsidP="002F76AC">
      <w:pPr>
        <w:widowControl/>
        <w:shd w:val="clear" w:color="auto" w:fill="FFFFFF"/>
        <w:tabs>
          <w:tab w:val="left" w:pos="851"/>
        </w:tabs>
        <w:spacing w:line="360" w:lineRule="atLeast"/>
        <w:ind w:left="851" w:hanging="567"/>
        <w:jc w:val="left"/>
      </w:pPr>
      <w:bookmarkStart w:id="14" w:name="_Toc506458775"/>
      <w:bookmarkStart w:id="15" w:name="_Toc506459141"/>
      <w:r>
        <w:rPr>
          <w:rFonts w:hint="eastAsia"/>
        </w:rPr>
        <w:t>（</w:t>
      </w:r>
      <w:r>
        <w:rPr>
          <w:rFonts w:hint="eastAsia"/>
        </w:rPr>
        <w:t>2</w:t>
      </w:r>
      <w:r>
        <w:rPr>
          <w:rFonts w:hint="eastAsia"/>
        </w:rPr>
        <w:t>）</w:t>
      </w:r>
      <w:r w:rsidRPr="0073170B">
        <w:t>需求：用户解决问题或达到目标所需的条件或功能；系统或系统部件要满足合同、标准，规范或其它正式规定文档所需具有的条件或权能。</w:t>
      </w:r>
    </w:p>
    <w:p w:rsidR="00063EAF" w:rsidRDefault="00063EAF" w:rsidP="002F76AC">
      <w:pPr>
        <w:widowControl/>
        <w:shd w:val="clear" w:color="auto" w:fill="FFFFFF"/>
        <w:spacing w:line="360" w:lineRule="atLeast"/>
        <w:ind w:leftChars="135" w:left="849" w:hanging="566"/>
        <w:jc w:val="left"/>
      </w:pPr>
      <w:r>
        <w:rPr>
          <w:rFonts w:hint="eastAsia"/>
        </w:rPr>
        <w:t>（</w:t>
      </w:r>
      <w:r>
        <w:rPr>
          <w:rFonts w:hint="eastAsia"/>
        </w:rPr>
        <w:t>3</w:t>
      </w:r>
      <w:r>
        <w:rPr>
          <w:rFonts w:hint="eastAsia"/>
        </w:rPr>
        <w:t>）</w:t>
      </w:r>
      <w:r w:rsidRPr="0073170B">
        <w:t>需求分析：包括提炼，分析和仔细审查已收集到的需求，以确保所有的风险承担者都明其含义并找出其中的错误，遗憾或其它不足的地方。</w:t>
      </w:r>
    </w:p>
    <w:p w:rsidR="00D666D4" w:rsidRPr="0073170B" w:rsidRDefault="00D666D4" w:rsidP="002F76AC">
      <w:pPr>
        <w:widowControl/>
        <w:shd w:val="clear" w:color="auto" w:fill="FFFFFF"/>
        <w:spacing w:line="360" w:lineRule="atLeast"/>
        <w:ind w:leftChars="135" w:left="849" w:hanging="566"/>
        <w:jc w:val="left"/>
      </w:pPr>
      <w:r>
        <w:rPr>
          <w:rFonts w:hint="eastAsia"/>
        </w:rPr>
        <w:t>（</w:t>
      </w:r>
      <w:r>
        <w:rPr>
          <w:rFonts w:hint="eastAsia"/>
        </w:rPr>
        <w:t>4</w:t>
      </w:r>
      <w:r>
        <w:rPr>
          <w:rFonts w:hint="eastAsia"/>
        </w:rPr>
        <w:t>）实体</w:t>
      </w:r>
      <w:r>
        <w:rPr>
          <w:rFonts w:hint="eastAsia"/>
        </w:rPr>
        <w:t>-</w:t>
      </w:r>
      <w:r>
        <w:rPr>
          <w:rFonts w:hint="eastAsia"/>
        </w:rPr>
        <w:t>关系图：</w:t>
      </w:r>
      <w:r>
        <w:rPr>
          <w:rFonts w:ascii="Arial" w:hAnsi="Arial" w:cs="Arial"/>
          <w:color w:val="333333"/>
        </w:rPr>
        <w:t>简记</w:t>
      </w:r>
      <w:r>
        <w:rPr>
          <w:rFonts w:ascii="Arial" w:hAnsi="Arial" w:cs="Arial"/>
          <w:color w:val="333333"/>
        </w:rPr>
        <w:t>E-R</w:t>
      </w:r>
      <w:r>
        <w:rPr>
          <w:rFonts w:ascii="Arial" w:hAnsi="Arial" w:cs="Arial"/>
          <w:color w:val="333333"/>
        </w:rPr>
        <w:t>图</w:t>
      </w:r>
      <w:r>
        <w:rPr>
          <w:rFonts w:ascii="Arial" w:hAnsi="Arial" w:cs="Arial" w:hint="eastAsia"/>
          <w:color w:val="333333"/>
        </w:rPr>
        <w:t>，</w:t>
      </w:r>
      <w:r>
        <w:rPr>
          <w:rFonts w:ascii="Arial" w:hAnsi="Arial" w:cs="Arial"/>
          <w:color w:val="333333"/>
        </w:rPr>
        <w:t>是指以实体、关系、属性三个基本概念概括数据的基本结构，从而描述静态数据结构的概念模式。</w:t>
      </w:r>
    </w:p>
    <w:p w:rsidR="006E73E5" w:rsidRDefault="00063EAF" w:rsidP="006E73E5">
      <w:pPr>
        <w:pStyle w:val="2"/>
        <w:rPr>
          <w:rFonts w:ascii="宋体" w:eastAsia="宋体" w:hAnsi="宋体"/>
        </w:rPr>
      </w:pPr>
      <w:bookmarkStart w:id="16" w:name="_Toc435986447"/>
      <w:r>
        <w:t xml:space="preserve">1.4 </w:t>
      </w:r>
      <w:bookmarkEnd w:id="14"/>
      <w:bookmarkEnd w:id="15"/>
      <w:r w:rsidR="00D43B30">
        <w:rPr>
          <w:rFonts w:ascii="宋体" w:eastAsia="宋体" w:hAnsi="宋体" w:hint="eastAsia"/>
        </w:rPr>
        <w:t>参考</w:t>
      </w:r>
      <w:bookmarkEnd w:id="16"/>
    </w:p>
    <w:p w:rsidR="002638B6" w:rsidRPr="002638B6" w:rsidRDefault="002638B6" w:rsidP="00C200D1">
      <w:pPr>
        <w:ind w:firstLineChars="202" w:firstLine="424"/>
      </w:pPr>
      <w:r>
        <w:rPr>
          <w:rFonts w:hint="eastAsia"/>
        </w:rPr>
        <w:t xml:space="preserve">[1] </w:t>
      </w:r>
      <w:r>
        <w:rPr>
          <w:rFonts w:hint="eastAsia"/>
        </w:rPr>
        <w:t>王安生，《软件工程化》</w:t>
      </w:r>
      <w:r>
        <w:rPr>
          <w:rFonts w:hint="eastAsia"/>
        </w:rPr>
        <w:t>[M].</w:t>
      </w:r>
      <w:r>
        <w:rPr>
          <w:rFonts w:hint="eastAsia"/>
        </w:rPr>
        <w:t>北京</w:t>
      </w:r>
      <w:r>
        <w:rPr>
          <w:rFonts w:hint="eastAsia"/>
        </w:rPr>
        <w:t>:</w:t>
      </w:r>
      <w:r>
        <w:rPr>
          <w:rFonts w:hint="eastAsia"/>
        </w:rPr>
        <w:t>清华大学出版社，</w:t>
      </w:r>
      <w:r>
        <w:rPr>
          <w:rFonts w:hint="eastAsia"/>
        </w:rPr>
        <w:t>2014</w:t>
      </w:r>
    </w:p>
    <w:p w:rsidR="006E73E5" w:rsidRDefault="006E73E5" w:rsidP="006E73E5">
      <w:pPr>
        <w:pStyle w:val="2"/>
      </w:pPr>
      <w:bookmarkStart w:id="17" w:name="_Toc506458776"/>
      <w:bookmarkStart w:id="18" w:name="_Toc506459142"/>
      <w:bookmarkStart w:id="19" w:name="_Toc435986448"/>
      <w:r>
        <w:t xml:space="preserve">1.5 </w:t>
      </w:r>
      <w:bookmarkEnd w:id="17"/>
      <w:bookmarkEnd w:id="18"/>
      <w:r w:rsidR="00032DBC" w:rsidRPr="00032DBC">
        <w:rPr>
          <w:rFonts w:ascii="宋体" w:eastAsia="宋体" w:hAnsi="宋体" w:hint="eastAsia"/>
        </w:rPr>
        <w:t>概述</w:t>
      </w:r>
      <w:bookmarkEnd w:id="19"/>
    </w:p>
    <w:p w:rsidR="009F20C1" w:rsidRDefault="009F20C1" w:rsidP="00E90952">
      <w:pPr>
        <w:ind w:firstLineChars="202" w:firstLine="424"/>
      </w:pPr>
      <w:r>
        <w:rPr>
          <w:rFonts w:hint="eastAsia"/>
        </w:rPr>
        <w:t>本文档后续部分将以此介绍：产品概述，包括产品描述、产品功能等</w:t>
      </w:r>
      <w:r w:rsidR="002857AA">
        <w:rPr>
          <w:rFonts w:hint="eastAsia"/>
        </w:rPr>
        <w:t>。</w:t>
      </w:r>
    </w:p>
    <w:p w:rsidR="002857AA" w:rsidRPr="009F20C1" w:rsidRDefault="002857AA" w:rsidP="00E90952">
      <w:pPr>
        <w:ind w:firstLineChars="202" w:firstLine="424"/>
      </w:pPr>
    </w:p>
    <w:p w:rsidR="006E73E5" w:rsidRDefault="006E73E5" w:rsidP="00D10E28">
      <w:pPr>
        <w:pStyle w:val="1"/>
      </w:pPr>
      <w:bookmarkStart w:id="20" w:name="_Toc506458777"/>
      <w:bookmarkStart w:id="21" w:name="_Toc506459143"/>
      <w:bookmarkStart w:id="22" w:name="_Toc435986449"/>
      <w:r>
        <w:lastRenderedPageBreak/>
        <w:t xml:space="preserve">2. </w:t>
      </w:r>
      <w:bookmarkEnd w:id="20"/>
      <w:bookmarkEnd w:id="21"/>
      <w:r w:rsidR="00D10E28" w:rsidRPr="00562998">
        <w:rPr>
          <w:rFonts w:ascii="宋体" w:eastAsia="宋体" w:hAnsi="宋体" w:hint="eastAsia"/>
        </w:rPr>
        <w:t>产品概述</w:t>
      </w:r>
      <w:bookmarkEnd w:id="22"/>
    </w:p>
    <w:p w:rsidR="006E73E5" w:rsidRDefault="006E73E5" w:rsidP="006E73E5">
      <w:pPr>
        <w:pStyle w:val="2"/>
      </w:pPr>
      <w:bookmarkStart w:id="23" w:name="_Toc506458778"/>
      <w:bookmarkStart w:id="24" w:name="_Toc506459144"/>
      <w:bookmarkStart w:id="25" w:name="_Toc435986450"/>
      <w:r>
        <w:t xml:space="preserve">2.1 </w:t>
      </w:r>
      <w:bookmarkEnd w:id="23"/>
      <w:bookmarkEnd w:id="24"/>
      <w:r w:rsidR="00D01702" w:rsidRPr="00562998">
        <w:rPr>
          <w:rFonts w:ascii="宋体" w:eastAsia="宋体" w:hAnsi="宋体" w:hint="eastAsia"/>
        </w:rPr>
        <w:t>产品描述</w:t>
      </w:r>
      <w:bookmarkEnd w:id="25"/>
    </w:p>
    <w:p w:rsidR="00D01702" w:rsidRPr="00D01702" w:rsidRDefault="00D01702" w:rsidP="0016049C">
      <w:pPr>
        <w:ind w:firstLineChars="200" w:firstLine="420"/>
        <w:rPr>
          <w:iCs/>
        </w:rPr>
      </w:pPr>
      <w:bookmarkStart w:id="26" w:name="_Toc506458779"/>
      <w:bookmarkStart w:id="27" w:name="_Toc506459145"/>
      <w:r w:rsidRPr="00D01702">
        <w:rPr>
          <w:rFonts w:hint="eastAsia"/>
          <w:iCs/>
        </w:rPr>
        <w:t>此学生成绩管理系统，目的是能够方便学生查询成绩，提高学校教师与教务员的工作效率，能够在保证完整性和</w:t>
      </w:r>
      <w:r>
        <w:rPr>
          <w:rFonts w:hint="eastAsia"/>
          <w:iCs/>
        </w:rPr>
        <w:t>安全</w:t>
      </w:r>
      <w:r w:rsidR="00706FB0">
        <w:rPr>
          <w:rFonts w:hint="eastAsia"/>
          <w:iCs/>
        </w:rPr>
        <w:t>性的条件下管理学生考试成绩。系统面向的</w:t>
      </w:r>
      <w:r w:rsidRPr="00D01702">
        <w:rPr>
          <w:rFonts w:hint="eastAsia"/>
          <w:iCs/>
        </w:rPr>
        <w:t>用户分为</w:t>
      </w:r>
      <w:r w:rsidR="00BA1478">
        <w:rPr>
          <w:rFonts w:hint="eastAsia"/>
          <w:iCs/>
        </w:rPr>
        <w:t>四</w:t>
      </w:r>
      <w:r w:rsidRPr="00D01702">
        <w:rPr>
          <w:rFonts w:hint="eastAsia"/>
          <w:iCs/>
        </w:rPr>
        <w:t>类：学生、教师</w:t>
      </w:r>
      <w:r w:rsidR="00BA1478">
        <w:rPr>
          <w:rFonts w:hint="eastAsia"/>
          <w:iCs/>
        </w:rPr>
        <w:t>、</w:t>
      </w:r>
      <w:r w:rsidRPr="00D01702">
        <w:rPr>
          <w:rFonts w:hint="eastAsia"/>
          <w:iCs/>
        </w:rPr>
        <w:t>教务员</w:t>
      </w:r>
      <w:r w:rsidR="00BA1478">
        <w:rPr>
          <w:rFonts w:hint="eastAsia"/>
          <w:iCs/>
        </w:rPr>
        <w:t>和教务长</w:t>
      </w:r>
      <w:r w:rsidRPr="00D01702">
        <w:rPr>
          <w:rFonts w:hint="eastAsia"/>
          <w:iCs/>
        </w:rPr>
        <w:t>。学生只能查询自己各门课程</w:t>
      </w:r>
      <w:r w:rsidR="00BA1478">
        <w:rPr>
          <w:rFonts w:hint="eastAsia"/>
          <w:iCs/>
        </w:rPr>
        <w:t>的考试</w:t>
      </w:r>
      <w:r w:rsidRPr="00D01702">
        <w:rPr>
          <w:rFonts w:hint="eastAsia"/>
          <w:iCs/>
        </w:rPr>
        <w:t>成绩</w:t>
      </w:r>
      <w:r w:rsidRPr="00D01702">
        <w:rPr>
          <w:rFonts w:hint="eastAsia"/>
          <w:iCs/>
        </w:rPr>
        <w:t>;</w:t>
      </w:r>
      <w:r w:rsidRPr="00D01702">
        <w:rPr>
          <w:rFonts w:hint="eastAsia"/>
          <w:iCs/>
        </w:rPr>
        <w:t>教师可以录入</w:t>
      </w:r>
      <w:r w:rsidR="00BA1478">
        <w:rPr>
          <w:rFonts w:hint="eastAsia"/>
          <w:iCs/>
        </w:rPr>
        <w:t>自己所教授科目</w:t>
      </w:r>
      <w:r w:rsidR="00A71DE8">
        <w:rPr>
          <w:rFonts w:hint="eastAsia"/>
          <w:iCs/>
        </w:rPr>
        <w:t>本次考试</w:t>
      </w:r>
      <w:r w:rsidR="00BA1478">
        <w:rPr>
          <w:rFonts w:hint="eastAsia"/>
          <w:iCs/>
        </w:rPr>
        <w:t>的所有学生的</w:t>
      </w:r>
      <w:r w:rsidRPr="00D01702">
        <w:rPr>
          <w:rFonts w:hint="eastAsia"/>
          <w:iCs/>
        </w:rPr>
        <w:t>成绩，</w:t>
      </w:r>
      <w:r w:rsidR="001867F2">
        <w:rPr>
          <w:rFonts w:hint="eastAsia"/>
          <w:iCs/>
        </w:rPr>
        <w:t>在录入后可以查询</w:t>
      </w:r>
      <w:r w:rsidR="00A71DE8">
        <w:rPr>
          <w:rFonts w:hint="eastAsia"/>
          <w:iCs/>
        </w:rPr>
        <w:t>本次考试</w:t>
      </w:r>
      <w:r w:rsidR="001867F2">
        <w:rPr>
          <w:rFonts w:hint="eastAsia"/>
          <w:iCs/>
        </w:rPr>
        <w:t>自己所在科目的学生的考试成绩，并且在录入后只有</w:t>
      </w:r>
      <w:r w:rsidRPr="00D01702">
        <w:rPr>
          <w:rFonts w:hint="eastAsia"/>
          <w:iCs/>
        </w:rPr>
        <w:t>在</w:t>
      </w:r>
      <w:r>
        <w:rPr>
          <w:rFonts w:hint="eastAsia"/>
          <w:iCs/>
        </w:rPr>
        <w:t>被</w:t>
      </w:r>
      <w:r w:rsidR="00BA1478">
        <w:rPr>
          <w:rFonts w:hint="eastAsia"/>
          <w:iCs/>
        </w:rPr>
        <w:t>教务长</w:t>
      </w:r>
      <w:r>
        <w:rPr>
          <w:rFonts w:hint="eastAsia"/>
          <w:iCs/>
        </w:rPr>
        <w:t>授权的情况下</w:t>
      </w:r>
      <w:r w:rsidR="001867F2">
        <w:rPr>
          <w:rFonts w:hint="eastAsia"/>
          <w:iCs/>
        </w:rPr>
        <w:t>可以</w:t>
      </w:r>
      <w:r w:rsidRPr="00D01702">
        <w:rPr>
          <w:rFonts w:hint="eastAsia"/>
          <w:iCs/>
        </w:rPr>
        <w:t>修改成绩</w:t>
      </w:r>
      <w:r>
        <w:rPr>
          <w:rFonts w:hint="eastAsia"/>
          <w:iCs/>
        </w:rPr>
        <w:t>；</w:t>
      </w:r>
      <w:r w:rsidR="00BA1478">
        <w:rPr>
          <w:rFonts w:hint="eastAsia"/>
          <w:iCs/>
        </w:rPr>
        <w:t>教务长</w:t>
      </w:r>
      <w:r w:rsidRPr="00D01702">
        <w:rPr>
          <w:rFonts w:hint="eastAsia"/>
          <w:iCs/>
        </w:rPr>
        <w:t>可以</w:t>
      </w:r>
      <w:r w:rsidR="00C2213A">
        <w:rPr>
          <w:rFonts w:hint="eastAsia"/>
          <w:iCs/>
        </w:rPr>
        <w:t>查询</w:t>
      </w:r>
      <w:r w:rsidR="00A71DE8">
        <w:rPr>
          <w:rFonts w:hint="eastAsia"/>
          <w:iCs/>
        </w:rPr>
        <w:t>历年来</w:t>
      </w:r>
      <w:r w:rsidR="00C2213A">
        <w:rPr>
          <w:rFonts w:hint="eastAsia"/>
          <w:iCs/>
        </w:rPr>
        <w:t>所有</w:t>
      </w:r>
      <w:r w:rsidR="00BA1478">
        <w:rPr>
          <w:rFonts w:hint="eastAsia"/>
          <w:iCs/>
        </w:rPr>
        <w:t>学生的所有</w:t>
      </w:r>
      <w:r w:rsidR="00C2213A">
        <w:rPr>
          <w:rFonts w:hint="eastAsia"/>
          <w:iCs/>
        </w:rPr>
        <w:t>科目</w:t>
      </w:r>
      <w:r w:rsidR="00BA1478">
        <w:rPr>
          <w:rFonts w:hint="eastAsia"/>
          <w:iCs/>
        </w:rPr>
        <w:t>的考试</w:t>
      </w:r>
      <w:r w:rsidR="00C2213A">
        <w:rPr>
          <w:rFonts w:hint="eastAsia"/>
          <w:iCs/>
        </w:rPr>
        <w:t>成绩，</w:t>
      </w:r>
      <w:r w:rsidR="00BA1478">
        <w:rPr>
          <w:rFonts w:hint="eastAsia"/>
          <w:iCs/>
        </w:rPr>
        <w:t>并且对</w:t>
      </w:r>
      <w:r w:rsidRPr="00D01702">
        <w:rPr>
          <w:rFonts w:hint="eastAsia"/>
          <w:iCs/>
        </w:rPr>
        <w:t>成绩</w:t>
      </w:r>
      <w:r w:rsidR="00BA1478">
        <w:rPr>
          <w:rFonts w:hint="eastAsia"/>
          <w:iCs/>
        </w:rPr>
        <w:t>进行评定</w:t>
      </w:r>
      <w:r w:rsidRPr="00D01702">
        <w:rPr>
          <w:rFonts w:hint="eastAsia"/>
          <w:iCs/>
        </w:rPr>
        <w:t>，在成绩录入错误时授权教师修改</w:t>
      </w:r>
      <w:r>
        <w:rPr>
          <w:rFonts w:hint="eastAsia"/>
          <w:iCs/>
        </w:rPr>
        <w:t>成绩</w:t>
      </w:r>
      <w:r w:rsidR="00A71DE8">
        <w:rPr>
          <w:rFonts w:hint="eastAsia"/>
          <w:iCs/>
        </w:rPr>
        <w:t>，在审批成绩完成之后授权教务员发布成绩</w:t>
      </w:r>
      <w:r w:rsidR="009C4DDE">
        <w:rPr>
          <w:rFonts w:hint="eastAsia"/>
          <w:iCs/>
        </w:rPr>
        <w:t>；教务员可以</w:t>
      </w:r>
      <w:r w:rsidR="00F477C8">
        <w:rPr>
          <w:rFonts w:hint="eastAsia"/>
          <w:iCs/>
        </w:rPr>
        <w:t>查看</w:t>
      </w:r>
      <w:r w:rsidR="00A71DE8">
        <w:rPr>
          <w:rFonts w:hint="eastAsia"/>
          <w:iCs/>
        </w:rPr>
        <w:t>历年来</w:t>
      </w:r>
      <w:r w:rsidR="00F477C8">
        <w:rPr>
          <w:rFonts w:hint="eastAsia"/>
          <w:iCs/>
        </w:rPr>
        <w:t>所有学生的所有科目的成绩</w:t>
      </w:r>
      <w:r w:rsidR="001867F2">
        <w:rPr>
          <w:rFonts w:hint="eastAsia"/>
        </w:rPr>
        <w:t>，</w:t>
      </w:r>
      <w:r w:rsidR="00A71DE8">
        <w:rPr>
          <w:rFonts w:hint="eastAsia"/>
        </w:rPr>
        <w:t>对没有在规定时间内提交成绩的老师进行提醒，</w:t>
      </w:r>
      <w:r w:rsidR="001867F2">
        <w:rPr>
          <w:rFonts w:hint="eastAsia"/>
        </w:rPr>
        <w:t>然后发布成绩</w:t>
      </w:r>
      <w:r w:rsidR="009C4DDE">
        <w:rPr>
          <w:rFonts w:hint="eastAsia"/>
          <w:iCs/>
        </w:rPr>
        <w:t>；系统管理员可以管理学生，</w:t>
      </w:r>
      <w:r w:rsidR="00F66032">
        <w:rPr>
          <w:rFonts w:hint="eastAsia"/>
          <w:iCs/>
        </w:rPr>
        <w:t>教师</w:t>
      </w:r>
      <w:r w:rsidR="009C4DDE">
        <w:rPr>
          <w:rFonts w:hint="eastAsia"/>
          <w:iCs/>
        </w:rPr>
        <w:t>，教务员，教务长的使用权限，</w:t>
      </w:r>
      <w:r w:rsidRPr="00D01702">
        <w:rPr>
          <w:rFonts w:hint="eastAsia"/>
          <w:iCs/>
        </w:rPr>
        <w:t>也可以</w:t>
      </w:r>
      <w:r>
        <w:rPr>
          <w:rFonts w:hint="eastAsia"/>
          <w:iCs/>
        </w:rPr>
        <w:t>对</w:t>
      </w:r>
      <w:r w:rsidR="009C4DDE">
        <w:rPr>
          <w:rFonts w:hint="eastAsia"/>
          <w:iCs/>
        </w:rPr>
        <w:t>以上</w:t>
      </w:r>
      <w:r>
        <w:rPr>
          <w:rFonts w:hint="eastAsia"/>
          <w:iCs/>
        </w:rPr>
        <w:t>用户</w:t>
      </w:r>
      <w:r w:rsidR="00195035">
        <w:rPr>
          <w:rFonts w:hint="eastAsia"/>
          <w:iCs/>
        </w:rPr>
        <w:t>信息</w:t>
      </w:r>
      <w:r>
        <w:rPr>
          <w:rFonts w:hint="eastAsia"/>
          <w:iCs/>
        </w:rPr>
        <w:t>进行管理，包括</w:t>
      </w:r>
      <w:r w:rsidR="009C4DDE">
        <w:rPr>
          <w:rFonts w:hint="eastAsia"/>
          <w:iCs/>
        </w:rPr>
        <w:t>设置密码，</w:t>
      </w:r>
      <w:r w:rsidRPr="00D01702">
        <w:rPr>
          <w:rFonts w:hint="eastAsia"/>
          <w:iCs/>
        </w:rPr>
        <w:t>重置密码</w:t>
      </w:r>
      <w:r>
        <w:rPr>
          <w:rFonts w:hint="eastAsia"/>
          <w:iCs/>
        </w:rPr>
        <w:t>等</w:t>
      </w:r>
      <w:r w:rsidRPr="00D01702">
        <w:rPr>
          <w:rFonts w:hint="eastAsia"/>
          <w:iCs/>
        </w:rPr>
        <w:t>。</w:t>
      </w:r>
    </w:p>
    <w:p w:rsidR="00D01702" w:rsidRPr="00D01702" w:rsidRDefault="00EB5534" w:rsidP="0016049C">
      <w:pPr>
        <w:ind w:firstLineChars="200" w:firstLine="420"/>
        <w:rPr>
          <w:iCs/>
        </w:rPr>
      </w:pPr>
      <w:r>
        <w:rPr>
          <w:rFonts w:hint="eastAsia"/>
          <w:iCs/>
        </w:rPr>
        <w:t>此</w:t>
      </w:r>
      <w:r w:rsidR="00720563">
        <w:rPr>
          <w:rFonts w:hint="eastAsia"/>
          <w:iCs/>
        </w:rPr>
        <w:t>系统</w:t>
      </w:r>
      <w:r w:rsidR="00D01702" w:rsidRPr="00D01702">
        <w:rPr>
          <w:rFonts w:hint="eastAsia"/>
          <w:iCs/>
        </w:rPr>
        <w:t>实质上是一个基于</w:t>
      </w:r>
      <w:r w:rsidR="00D01702" w:rsidRPr="00D01702">
        <w:rPr>
          <w:rFonts w:hint="eastAsia"/>
          <w:iCs/>
        </w:rPr>
        <w:t>Web</w:t>
      </w:r>
      <w:r w:rsidR="00D01702" w:rsidRPr="00D01702">
        <w:rPr>
          <w:rFonts w:hint="eastAsia"/>
          <w:iCs/>
        </w:rPr>
        <w:t>的数据库应用系统，由数据库、数据库管理系统、应用系统和用户组成。</w:t>
      </w:r>
    </w:p>
    <w:p w:rsidR="001867F2" w:rsidRDefault="009C4DDE" w:rsidP="008964AC">
      <w:pPr>
        <w:ind w:firstLineChars="200" w:firstLine="420"/>
        <w:rPr>
          <w:iCs/>
        </w:rPr>
      </w:pPr>
      <w:r>
        <w:rPr>
          <w:rFonts w:hint="eastAsia"/>
          <w:iCs/>
        </w:rPr>
        <w:t>本系统</w:t>
      </w:r>
      <w:r w:rsidR="00D01702" w:rsidRPr="00D01702">
        <w:rPr>
          <w:rFonts w:hint="eastAsia"/>
          <w:iCs/>
        </w:rPr>
        <w:t>基本的业务流程是：</w:t>
      </w:r>
    </w:p>
    <w:p w:rsidR="001867F2" w:rsidRDefault="00DA17E7" w:rsidP="008964AC">
      <w:pPr>
        <w:ind w:firstLineChars="200" w:firstLine="420"/>
        <w:rPr>
          <w:iCs/>
        </w:rPr>
      </w:pPr>
      <w:r>
        <w:rPr>
          <w:rFonts w:hint="eastAsia"/>
          <w:iCs/>
        </w:rPr>
        <w:t>在考试之后，</w:t>
      </w:r>
      <w:r w:rsidR="009C4DDE">
        <w:rPr>
          <w:rFonts w:hint="eastAsia"/>
          <w:iCs/>
        </w:rPr>
        <w:t>每位</w:t>
      </w:r>
      <w:r>
        <w:rPr>
          <w:rFonts w:hint="eastAsia"/>
          <w:iCs/>
        </w:rPr>
        <w:t>教师录入</w:t>
      </w:r>
      <w:r w:rsidR="009C4DDE">
        <w:rPr>
          <w:rFonts w:hint="eastAsia"/>
          <w:iCs/>
        </w:rPr>
        <w:t>自己所教授科目的</w:t>
      </w:r>
      <w:r>
        <w:rPr>
          <w:rFonts w:hint="eastAsia"/>
          <w:iCs/>
        </w:rPr>
        <w:t>学生</w:t>
      </w:r>
      <w:r w:rsidR="001867F2">
        <w:rPr>
          <w:rFonts w:hint="eastAsia"/>
          <w:iCs/>
        </w:rPr>
        <w:t>的</w:t>
      </w:r>
      <w:r w:rsidR="00F477C8">
        <w:rPr>
          <w:rFonts w:hint="eastAsia"/>
          <w:iCs/>
        </w:rPr>
        <w:t>考试成绩</w:t>
      </w:r>
      <w:r w:rsidR="001867F2">
        <w:rPr>
          <w:rFonts w:hint="eastAsia"/>
          <w:iCs/>
        </w:rPr>
        <w:t>，教务长对成绩</w:t>
      </w:r>
      <w:r w:rsidR="00304796">
        <w:rPr>
          <w:rFonts w:hint="eastAsia"/>
          <w:iCs/>
        </w:rPr>
        <w:t>进行审批</w:t>
      </w:r>
      <w:r w:rsidR="001867F2">
        <w:rPr>
          <w:rFonts w:hint="eastAsia"/>
          <w:iCs/>
        </w:rPr>
        <w:t>。如果有成绩出现错误，可以授权相关老师对成绩进行修改，之后教务员</w:t>
      </w:r>
      <w:r w:rsidR="00304796">
        <w:rPr>
          <w:rFonts w:hint="eastAsia"/>
          <w:iCs/>
        </w:rPr>
        <w:t>发布成绩</w:t>
      </w:r>
      <w:r w:rsidR="001867F2">
        <w:rPr>
          <w:rFonts w:hint="eastAsia"/>
          <w:iCs/>
        </w:rPr>
        <w:t>。发布</w:t>
      </w:r>
      <w:r w:rsidR="00366452">
        <w:rPr>
          <w:rFonts w:hint="eastAsia"/>
          <w:iCs/>
        </w:rPr>
        <w:t>之后</w:t>
      </w:r>
      <w:r>
        <w:rPr>
          <w:rFonts w:hint="eastAsia"/>
          <w:iCs/>
        </w:rPr>
        <w:t>学生可以查询自己各科考试成绩。</w:t>
      </w:r>
    </w:p>
    <w:p w:rsidR="008964AC" w:rsidRPr="00D06755" w:rsidRDefault="001867F2" w:rsidP="008964AC">
      <w:pPr>
        <w:ind w:firstLineChars="200" w:firstLine="420"/>
        <w:rPr>
          <w:iCs/>
          <w:color w:val="000000" w:themeColor="text1"/>
        </w:rPr>
      </w:pPr>
      <w:r w:rsidRPr="00D06755">
        <w:rPr>
          <w:rFonts w:hint="eastAsia"/>
          <w:iCs/>
          <w:color w:val="000000" w:themeColor="text1"/>
        </w:rPr>
        <w:t>每位用户登录网页时或者</w:t>
      </w:r>
      <w:r w:rsidR="00D01702" w:rsidRPr="00D06755">
        <w:rPr>
          <w:rFonts w:hint="eastAsia"/>
          <w:color w:val="000000" w:themeColor="text1"/>
        </w:rPr>
        <w:t>修改</w:t>
      </w:r>
      <w:r w:rsidRPr="00D06755">
        <w:rPr>
          <w:rFonts w:hint="eastAsia"/>
          <w:iCs/>
          <w:color w:val="000000" w:themeColor="text1"/>
        </w:rPr>
        <w:t>密码时，系统管理员对</w:t>
      </w:r>
      <w:r w:rsidR="00C65AF3" w:rsidRPr="00D06755">
        <w:rPr>
          <w:rFonts w:hint="eastAsia"/>
          <w:color w:val="000000" w:themeColor="text1"/>
        </w:rPr>
        <w:t>用户账号</w:t>
      </w:r>
      <w:r w:rsidRPr="00D06755">
        <w:rPr>
          <w:rFonts w:hint="eastAsia"/>
          <w:iCs/>
          <w:color w:val="000000" w:themeColor="text1"/>
        </w:rPr>
        <w:t>进行</w:t>
      </w:r>
      <w:r w:rsidR="00C65AF3" w:rsidRPr="00D06755">
        <w:rPr>
          <w:rFonts w:hint="eastAsia"/>
          <w:color w:val="000000" w:themeColor="text1"/>
        </w:rPr>
        <w:t>管理</w:t>
      </w:r>
      <w:r w:rsidR="00A71DE8">
        <w:rPr>
          <w:rFonts w:hint="eastAsia"/>
          <w:iCs/>
          <w:color w:val="000000" w:themeColor="text1"/>
        </w:rPr>
        <w:t>，并对用户的个人信息进行管理</w:t>
      </w:r>
    </w:p>
    <w:p w:rsidR="006E73E5" w:rsidRPr="00562998" w:rsidRDefault="006E73E5" w:rsidP="006E73E5">
      <w:pPr>
        <w:pStyle w:val="2"/>
        <w:rPr>
          <w:rFonts w:ascii="宋体" w:eastAsia="宋体" w:hAnsi="宋体"/>
        </w:rPr>
      </w:pPr>
      <w:bookmarkStart w:id="28" w:name="_Toc435986451"/>
      <w:r>
        <w:t>2.2</w:t>
      </w:r>
      <w:bookmarkEnd w:id="26"/>
      <w:bookmarkEnd w:id="27"/>
      <w:r w:rsidR="009B16F3" w:rsidRPr="00562998">
        <w:rPr>
          <w:rFonts w:ascii="宋体" w:eastAsia="宋体" w:hAnsi="宋体" w:hint="eastAsia"/>
        </w:rPr>
        <w:t>产品功能</w:t>
      </w:r>
      <w:bookmarkEnd w:id="28"/>
    </w:p>
    <w:p w:rsidR="0065450E" w:rsidRDefault="00D06755" w:rsidP="00D06755">
      <w:r>
        <w:rPr>
          <w:rFonts w:hint="eastAsia"/>
        </w:rPr>
        <w:t>（</w:t>
      </w:r>
      <w:r>
        <w:rPr>
          <w:rFonts w:hint="eastAsia"/>
        </w:rPr>
        <w:t>1</w:t>
      </w:r>
      <w:r>
        <w:rPr>
          <w:rFonts w:hint="eastAsia"/>
        </w:rPr>
        <w:t>）</w:t>
      </w:r>
      <w:r w:rsidR="0065450E">
        <w:t>教师</w:t>
      </w:r>
    </w:p>
    <w:p w:rsidR="00D06755" w:rsidRDefault="0065450E" w:rsidP="00123F31">
      <w:pPr>
        <w:pStyle w:val="a9"/>
        <w:numPr>
          <w:ilvl w:val="0"/>
          <w:numId w:val="3"/>
        </w:numPr>
        <w:ind w:firstLineChars="0"/>
      </w:pPr>
      <w:r>
        <w:rPr>
          <w:rFonts w:hint="eastAsia"/>
        </w:rPr>
        <w:t>将所教科目参与考试学生的</w:t>
      </w:r>
      <w:r w:rsidR="00F66032">
        <w:rPr>
          <w:rFonts w:hint="eastAsia"/>
        </w:rPr>
        <w:t>考试</w:t>
      </w:r>
      <w:r>
        <w:rPr>
          <w:rFonts w:hint="eastAsia"/>
        </w:rPr>
        <w:t>成绩录入数据库。</w:t>
      </w:r>
    </w:p>
    <w:p w:rsidR="00D06755" w:rsidRDefault="00D06755" w:rsidP="00123F31">
      <w:pPr>
        <w:pStyle w:val="a9"/>
        <w:numPr>
          <w:ilvl w:val="0"/>
          <w:numId w:val="3"/>
        </w:numPr>
        <w:ind w:firstLineChars="0"/>
      </w:pPr>
      <w:r>
        <w:rPr>
          <w:rFonts w:hint="eastAsia"/>
        </w:rPr>
        <w:t>若成绩有误，经授权可对数据库中成绩信息进行修改。</w:t>
      </w:r>
    </w:p>
    <w:p w:rsidR="00B612C7" w:rsidRPr="0065450E" w:rsidRDefault="0065450E" w:rsidP="00123F31">
      <w:pPr>
        <w:pStyle w:val="a9"/>
        <w:numPr>
          <w:ilvl w:val="0"/>
          <w:numId w:val="3"/>
        </w:numPr>
        <w:ind w:firstLineChars="0"/>
      </w:pPr>
      <w:r>
        <w:t>可以查询</w:t>
      </w:r>
      <w:r w:rsidR="00A71DE8">
        <w:rPr>
          <w:rFonts w:hint="eastAsia"/>
        </w:rPr>
        <w:t>本次考试</w:t>
      </w:r>
      <w:r>
        <w:t>所教科目所有</w:t>
      </w:r>
      <w:r w:rsidR="00B612C7">
        <w:t>学生成绩</w:t>
      </w:r>
      <w:r w:rsidR="00D06755">
        <w:rPr>
          <w:rFonts w:hint="eastAsia"/>
        </w:rPr>
        <w:t>。</w:t>
      </w:r>
    </w:p>
    <w:p w:rsidR="00D06755" w:rsidRDefault="00997C1C" w:rsidP="0065450E">
      <w:r>
        <w:rPr>
          <w:rFonts w:hint="eastAsia"/>
        </w:rPr>
        <w:t>（</w:t>
      </w:r>
      <w:r>
        <w:rPr>
          <w:rFonts w:hint="eastAsia"/>
        </w:rPr>
        <w:t>2</w:t>
      </w:r>
      <w:r>
        <w:rPr>
          <w:rFonts w:hint="eastAsia"/>
        </w:rPr>
        <w:t>）</w:t>
      </w:r>
      <w:r w:rsidR="00F66032">
        <w:rPr>
          <w:rFonts w:hint="eastAsia"/>
        </w:rPr>
        <w:t>教务长</w:t>
      </w:r>
    </w:p>
    <w:p w:rsidR="0065450E" w:rsidRDefault="00A71DE8" w:rsidP="00D06755">
      <w:pPr>
        <w:ind w:left="567"/>
      </w:pPr>
      <w:r>
        <w:rPr>
          <w:rFonts w:hint="eastAsia"/>
        </w:rPr>
        <w:t xml:space="preserve">1. </w:t>
      </w:r>
      <w:r w:rsidR="00D06755">
        <w:rPr>
          <w:rFonts w:hint="eastAsia"/>
        </w:rPr>
        <w:t>审批成绩</w:t>
      </w:r>
    </w:p>
    <w:p w:rsidR="0065450E" w:rsidRDefault="00B612C7" w:rsidP="00D06755">
      <w:pPr>
        <w:ind w:left="567" w:firstLineChars="200" w:firstLine="420"/>
      </w:pPr>
      <w:r>
        <w:rPr>
          <w:rFonts w:hint="eastAsia"/>
        </w:rPr>
        <w:t>在教师将学生成绩录入数据库之后，对该成绩信息进行审批，若有误，则授权</w:t>
      </w:r>
      <w:r w:rsidR="00F66032">
        <w:rPr>
          <w:rFonts w:hint="eastAsia"/>
        </w:rPr>
        <w:t>相关</w:t>
      </w:r>
      <w:r>
        <w:rPr>
          <w:rFonts w:hint="eastAsia"/>
        </w:rPr>
        <w:t>教师对出错信息进行修改。</w:t>
      </w:r>
    </w:p>
    <w:p w:rsidR="00A71DE8" w:rsidRDefault="00A71DE8" w:rsidP="00A71DE8">
      <w:pPr>
        <w:ind w:left="567"/>
      </w:pPr>
      <w:r>
        <w:rPr>
          <w:rFonts w:hint="eastAsia"/>
        </w:rPr>
        <w:t xml:space="preserve">2. </w:t>
      </w:r>
      <w:r>
        <w:rPr>
          <w:rFonts w:hint="eastAsia"/>
        </w:rPr>
        <w:t>授权教师</w:t>
      </w:r>
    </w:p>
    <w:p w:rsidR="00A71DE8" w:rsidRDefault="00A71DE8" w:rsidP="00A71DE8">
      <w:pPr>
        <w:ind w:firstLineChars="500" w:firstLine="1050"/>
      </w:pPr>
      <w:r>
        <w:rPr>
          <w:rFonts w:hint="eastAsia"/>
        </w:rPr>
        <w:t>在审定成绩有误时授权教师对成绩进行修改</w:t>
      </w:r>
    </w:p>
    <w:p w:rsidR="006708FE" w:rsidRDefault="00A71DE8" w:rsidP="00D06755">
      <w:pPr>
        <w:ind w:left="567"/>
      </w:pPr>
      <w:r>
        <w:rPr>
          <w:rFonts w:hint="eastAsia"/>
        </w:rPr>
        <w:t xml:space="preserve">3. </w:t>
      </w:r>
      <w:r w:rsidR="006708FE">
        <w:rPr>
          <w:rFonts w:hint="eastAsia"/>
        </w:rPr>
        <w:t>授权教务员</w:t>
      </w:r>
    </w:p>
    <w:p w:rsidR="00A71DE8" w:rsidRDefault="00A71DE8" w:rsidP="00A71DE8">
      <w:pPr>
        <w:ind w:firstLineChars="500" w:firstLine="1050"/>
      </w:pPr>
      <w:r>
        <w:rPr>
          <w:rFonts w:hint="eastAsia"/>
        </w:rPr>
        <w:t>在审定成绩无误时授权教务员对成绩进行发布。</w:t>
      </w:r>
    </w:p>
    <w:p w:rsidR="00A71DE8" w:rsidRDefault="00A71DE8" w:rsidP="00A71DE8">
      <w:pPr>
        <w:pStyle w:val="a9"/>
        <w:numPr>
          <w:ilvl w:val="0"/>
          <w:numId w:val="3"/>
        </w:numPr>
        <w:ind w:firstLineChars="0"/>
      </w:pPr>
      <w:r>
        <w:rPr>
          <w:rFonts w:hint="eastAsia"/>
        </w:rPr>
        <w:t>查询成绩</w:t>
      </w:r>
    </w:p>
    <w:p w:rsidR="00A71DE8" w:rsidRDefault="00A71DE8" w:rsidP="00A71DE8">
      <w:pPr>
        <w:pStyle w:val="a9"/>
        <w:ind w:left="927" w:firstLineChars="0" w:firstLine="0"/>
      </w:pPr>
      <w:r>
        <w:rPr>
          <w:rFonts w:hint="eastAsia"/>
        </w:rPr>
        <w:t>可以查询历年来所有学生的考试成绩，掌握学生情况。</w:t>
      </w:r>
    </w:p>
    <w:p w:rsidR="00A71DE8" w:rsidRPr="006708FE" w:rsidRDefault="00A71DE8" w:rsidP="00A71DE8">
      <w:pPr>
        <w:pStyle w:val="a9"/>
        <w:ind w:left="927" w:firstLineChars="0" w:firstLine="0"/>
      </w:pPr>
    </w:p>
    <w:p w:rsidR="006708FE" w:rsidRDefault="006708FE" w:rsidP="006708FE">
      <w:r>
        <w:rPr>
          <w:rFonts w:hint="eastAsia"/>
        </w:rPr>
        <w:t>（</w:t>
      </w:r>
      <w:r>
        <w:rPr>
          <w:rFonts w:hint="eastAsia"/>
        </w:rPr>
        <w:t>3</w:t>
      </w:r>
      <w:r>
        <w:rPr>
          <w:rFonts w:hint="eastAsia"/>
        </w:rPr>
        <w:t>）教务员</w:t>
      </w:r>
    </w:p>
    <w:p w:rsidR="00A71DE8" w:rsidRDefault="00F477C8" w:rsidP="00A71DE8">
      <w:pPr>
        <w:ind w:left="567"/>
      </w:pPr>
      <w:r>
        <w:rPr>
          <w:rFonts w:hint="eastAsia"/>
        </w:rPr>
        <w:t>1</w:t>
      </w:r>
      <w:r w:rsidR="006708FE">
        <w:rPr>
          <w:rFonts w:hint="eastAsia"/>
        </w:rPr>
        <w:t>.</w:t>
      </w:r>
      <w:r w:rsidR="00A71DE8">
        <w:rPr>
          <w:rFonts w:hint="eastAsia"/>
        </w:rPr>
        <w:t>发布成绩</w:t>
      </w:r>
    </w:p>
    <w:p w:rsidR="006708FE" w:rsidRDefault="006708FE" w:rsidP="00A71DE8">
      <w:pPr>
        <w:ind w:left="567" w:firstLineChars="200" w:firstLine="420"/>
      </w:pPr>
      <w:r>
        <w:rPr>
          <w:rFonts w:hint="eastAsia"/>
        </w:rPr>
        <w:t>对教务长审批无误后的成绩进行发布</w:t>
      </w:r>
    </w:p>
    <w:p w:rsidR="00A71DE8" w:rsidRDefault="00A71DE8" w:rsidP="00A71DE8">
      <w:pPr>
        <w:ind w:firstLineChars="200" w:firstLine="420"/>
      </w:pPr>
      <w:r>
        <w:rPr>
          <w:rFonts w:hint="eastAsia"/>
        </w:rPr>
        <w:t xml:space="preserve"> 2</w:t>
      </w:r>
      <w:r>
        <w:t>.</w:t>
      </w:r>
      <w:r>
        <w:rPr>
          <w:rFonts w:hint="eastAsia"/>
        </w:rPr>
        <w:t>查询成绩</w:t>
      </w:r>
    </w:p>
    <w:p w:rsidR="00A71DE8" w:rsidRDefault="00A71DE8" w:rsidP="006708FE">
      <w:r>
        <w:rPr>
          <w:rFonts w:hint="eastAsia"/>
        </w:rPr>
        <w:t>可以查询历年来所有学生的考试成绩，辅助教务长工作。</w:t>
      </w:r>
    </w:p>
    <w:p w:rsidR="00E732E0" w:rsidRDefault="00E732E0" w:rsidP="006708FE">
      <w:r>
        <w:rPr>
          <w:rFonts w:hint="eastAsia"/>
        </w:rPr>
        <w:t xml:space="preserve">     3. </w:t>
      </w:r>
      <w:r>
        <w:rPr>
          <w:rFonts w:hint="eastAsia"/>
        </w:rPr>
        <w:t>督促教师</w:t>
      </w:r>
    </w:p>
    <w:p w:rsidR="00E732E0" w:rsidRDefault="00E732E0" w:rsidP="006708FE">
      <w:r>
        <w:rPr>
          <w:rFonts w:hint="eastAsia"/>
        </w:rPr>
        <w:t>对在规定时间内未上传完成绩的教师进行提醒。</w:t>
      </w:r>
    </w:p>
    <w:p w:rsidR="00F66032" w:rsidRDefault="00F66032" w:rsidP="00F66032">
      <w:r>
        <w:rPr>
          <w:rFonts w:hint="eastAsia"/>
        </w:rPr>
        <w:t>（</w:t>
      </w:r>
      <w:r>
        <w:rPr>
          <w:rFonts w:hint="eastAsia"/>
        </w:rPr>
        <w:t>4</w:t>
      </w:r>
      <w:r>
        <w:rPr>
          <w:rFonts w:hint="eastAsia"/>
        </w:rPr>
        <w:t>）</w:t>
      </w:r>
      <w:r w:rsidR="006708FE">
        <w:rPr>
          <w:rFonts w:hint="eastAsia"/>
        </w:rPr>
        <w:t>系统管理员</w:t>
      </w:r>
    </w:p>
    <w:p w:rsidR="00B612C7" w:rsidRDefault="004B3419" w:rsidP="00123F31">
      <w:pPr>
        <w:numPr>
          <w:ilvl w:val="0"/>
          <w:numId w:val="2"/>
        </w:numPr>
        <w:ind w:firstLine="207"/>
      </w:pPr>
      <w:r>
        <w:lastRenderedPageBreak/>
        <w:t>修改教师权限</w:t>
      </w:r>
    </w:p>
    <w:p w:rsidR="008B21D8" w:rsidRDefault="008B21D8" w:rsidP="00123F31">
      <w:pPr>
        <w:pStyle w:val="a9"/>
        <w:numPr>
          <w:ilvl w:val="0"/>
          <w:numId w:val="21"/>
        </w:numPr>
        <w:ind w:firstLineChars="0"/>
      </w:pPr>
      <w:r>
        <w:t>教师职位变更</w:t>
      </w:r>
      <w:r>
        <w:rPr>
          <w:rFonts w:hint="eastAsia"/>
        </w:rPr>
        <w:t>（</w:t>
      </w:r>
      <w:r>
        <w:t>所教科目等</w:t>
      </w:r>
      <w:r>
        <w:rPr>
          <w:rFonts w:hint="eastAsia"/>
        </w:rPr>
        <w:t>）</w:t>
      </w:r>
    </w:p>
    <w:p w:rsidR="008B21D8" w:rsidRDefault="008B21D8" w:rsidP="00706FB0">
      <w:pPr>
        <w:ind w:left="780" w:firstLine="420"/>
      </w:pPr>
      <w:r>
        <w:t>更新数据库中教师的信息</w:t>
      </w:r>
      <w:r>
        <w:rPr>
          <w:rFonts w:hint="eastAsia"/>
        </w:rPr>
        <w:t>，</w:t>
      </w:r>
      <w:r>
        <w:t>从而修改权限</w:t>
      </w:r>
      <w:r>
        <w:rPr>
          <w:rFonts w:hint="eastAsia"/>
        </w:rPr>
        <w:t>。</w:t>
      </w:r>
    </w:p>
    <w:p w:rsidR="0080156C" w:rsidRDefault="0080156C" w:rsidP="00123F31">
      <w:pPr>
        <w:numPr>
          <w:ilvl w:val="0"/>
          <w:numId w:val="2"/>
        </w:numPr>
        <w:ind w:firstLine="207"/>
      </w:pPr>
      <w:r>
        <w:t>用户账号管理</w:t>
      </w:r>
    </w:p>
    <w:p w:rsidR="00706FB0" w:rsidRDefault="00D46868" w:rsidP="00123F31">
      <w:pPr>
        <w:pStyle w:val="a9"/>
        <w:numPr>
          <w:ilvl w:val="0"/>
          <w:numId w:val="22"/>
        </w:numPr>
        <w:ind w:firstLineChars="0"/>
      </w:pPr>
      <w:r>
        <w:rPr>
          <w:rFonts w:hint="eastAsia"/>
        </w:rPr>
        <w:t>密码重置</w:t>
      </w:r>
    </w:p>
    <w:p w:rsidR="00D46868" w:rsidRDefault="00D46868" w:rsidP="00706FB0">
      <w:pPr>
        <w:ind w:left="780" w:firstLine="360"/>
      </w:pPr>
      <w:r>
        <w:t>学生或教师使用学号和职工号登录网站</w:t>
      </w:r>
      <w:r>
        <w:rPr>
          <w:rFonts w:hint="eastAsia"/>
        </w:rPr>
        <w:t>，</w:t>
      </w:r>
      <w:r>
        <w:t>用户信息记录在数据库中</w:t>
      </w:r>
      <w:r>
        <w:rPr>
          <w:rFonts w:hint="eastAsia"/>
        </w:rPr>
        <w:t>，</w:t>
      </w:r>
      <w:r>
        <w:t>若学生或教师忘记登录密码</w:t>
      </w:r>
      <w:r>
        <w:rPr>
          <w:rFonts w:hint="eastAsia"/>
        </w:rPr>
        <w:t>，</w:t>
      </w:r>
      <w:r>
        <w:t>教务员可以对密码进行重置</w:t>
      </w:r>
      <w:r>
        <w:rPr>
          <w:rFonts w:hint="eastAsia"/>
        </w:rPr>
        <w:t>。</w:t>
      </w:r>
    </w:p>
    <w:p w:rsidR="00706FB0" w:rsidRDefault="00D46868" w:rsidP="00123F31">
      <w:pPr>
        <w:pStyle w:val="a9"/>
        <w:numPr>
          <w:ilvl w:val="0"/>
          <w:numId w:val="22"/>
        </w:numPr>
        <w:ind w:firstLineChars="0"/>
      </w:pPr>
      <w:r>
        <w:rPr>
          <w:rFonts w:hint="eastAsia"/>
        </w:rPr>
        <w:t>增加用户</w:t>
      </w:r>
    </w:p>
    <w:p w:rsidR="00D46868" w:rsidRDefault="00D46868" w:rsidP="00706FB0">
      <w:pPr>
        <w:ind w:left="720" w:firstLine="420"/>
      </w:pPr>
      <w:r>
        <w:rPr>
          <w:rFonts w:hint="eastAsia"/>
        </w:rPr>
        <w:t>将新增用户基本信息录入数据库，获得相应权限。</w:t>
      </w:r>
    </w:p>
    <w:p w:rsidR="00D46868" w:rsidRDefault="00D46868" w:rsidP="00123F31">
      <w:pPr>
        <w:pStyle w:val="a9"/>
        <w:numPr>
          <w:ilvl w:val="0"/>
          <w:numId w:val="22"/>
        </w:numPr>
        <w:ind w:firstLineChars="0"/>
      </w:pPr>
      <w:r>
        <w:rPr>
          <w:rFonts w:hint="eastAsia"/>
        </w:rPr>
        <w:t>删除用户</w:t>
      </w:r>
    </w:p>
    <w:p w:rsidR="00D46868" w:rsidRDefault="00D46868" w:rsidP="00706FB0">
      <w:pPr>
        <w:ind w:left="720" w:firstLine="420"/>
      </w:pPr>
      <w:r>
        <w:rPr>
          <w:rFonts w:hint="eastAsia"/>
        </w:rPr>
        <w:t>删除</w:t>
      </w:r>
      <w:r>
        <w:t>用户</w:t>
      </w:r>
      <w:r>
        <w:rPr>
          <w:rFonts w:hint="eastAsia"/>
        </w:rPr>
        <w:t>，</w:t>
      </w:r>
      <w:r>
        <w:t>及时将用户信息从数据库中删除</w:t>
      </w:r>
      <w:r>
        <w:rPr>
          <w:rFonts w:hint="eastAsia"/>
        </w:rPr>
        <w:t>。</w:t>
      </w:r>
    </w:p>
    <w:p w:rsidR="00E732E0" w:rsidRDefault="00E732E0" w:rsidP="00E732E0">
      <w:pPr>
        <w:pStyle w:val="a9"/>
        <w:numPr>
          <w:ilvl w:val="0"/>
          <w:numId w:val="22"/>
        </w:numPr>
        <w:ind w:firstLineChars="0"/>
      </w:pPr>
      <w:r>
        <w:rPr>
          <w:rFonts w:hint="eastAsia"/>
        </w:rPr>
        <w:t>修改个人信息</w:t>
      </w:r>
    </w:p>
    <w:p w:rsidR="00E732E0" w:rsidRDefault="00E732E0" w:rsidP="00E732E0">
      <w:pPr>
        <w:pStyle w:val="a9"/>
        <w:ind w:left="1140" w:firstLineChars="0" w:firstLine="0"/>
      </w:pPr>
      <w:r>
        <w:rPr>
          <w:rFonts w:hint="eastAsia"/>
        </w:rPr>
        <w:t>即使更新用户修改的个人信息。</w:t>
      </w:r>
    </w:p>
    <w:p w:rsidR="008B21D8" w:rsidRDefault="008B21D8" w:rsidP="00123F31">
      <w:pPr>
        <w:numPr>
          <w:ilvl w:val="0"/>
          <w:numId w:val="2"/>
        </w:numPr>
        <w:ind w:firstLine="207"/>
      </w:pPr>
      <w:r>
        <w:rPr>
          <w:rFonts w:hint="eastAsia"/>
        </w:rPr>
        <w:t>归档记录</w:t>
      </w:r>
    </w:p>
    <w:p w:rsidR="008B21D8" w:rsidRDefault="008B21D8" w:rsidP="00123F31">
      <w:pPr>
        <w:pStyle w:val="a9"/>
        <w:numPr>
          <w:ilvl w:val="1"/>
          <w:numId w:val="4"/>
        </w:numPr>
        <w:ind w:firstLineChars="0"/>
      </w:pPr>
      <w:r>
        <w:rPr>
          <w:rFonts w:hint="eastAsia"/>
        </w:rPr>
        <w:t>将成绩信息归档。</w:t>
      </w:r>
    </w:p>
    <w:p w:rsidR="008B21D8" w:rsidRDefault="008B21D8" w:rsidP="00123F31">
      <w:pPr>
        <w:pStyle w:val="a9"/>
        <w:numPr>
          <w:ilvl w:val="1"/>
          <w:numId w:val="4"/>
        </w:numPr>
        <w:ind w:firstLineChars="0"/>
      </w:pPr>
      <w:r>
        <w:t>将用户信息归档</w:t>
      </w:r>
      <w:r>
        <w:rPr>
          <w:rFonts w:hint="eastAsia"/>
        </w:rPr>
        <w:t>。</w:t>
      </w:r>
    </w:p>
    <w:p w:rsidR="008B21D8" w:rsidRDefault="008B21D8" w:rsidP="00123F31">
      <w:pPr>
        <w:pStyle w:val="a9"/>
        <w:numPr>
          <w:ilvl w:val="1"/>
          <w:numId w:val="4"/>
        </w:numPr>
        <w:ind w:firstLineChars="0"/>
      </w:pPr>
      <w:r>
        <w:t>将错误信息等日志文件归档</w:t>
      </w:r>
      <w:r>
        <w:rPr>
          <w:rFonts w:hint="eastAsia"/>
        </w:rPr>
        <w:t>。</w:t>
      </w:r>
    </w:p>
    <w:p w:rsidR="0065450E" w:rsidRDefault="0046608F" w:rsidP="0065450E">
      <w:r>
        <w:rPr>
          <w:rFonts w:hint="eastAsia"/>
        </w:rPr>
        <w:t>（</w:t>
      </w:r>
      <w:r w:rsidR="00706FB0">
        <w:rPr>
          <w:rFonts w:hint="eastAsia"/>
        </w:rPr>
        <w:t>5</w:t>
      </w:r>
      <w:r>
        <w:rPr>
          <w:rFonts w:hint="eastAsia"/>
        </w:rPr>
        <w:t>）</w:t>
      </w:r>
      <w:r w:rsidR="0065450E">
        <w:t>学生</w:t>
      </w:r>
    </w:p>
    <w:p w:rsidR="006F1C61" w:rsidRPr="0065450E" w:rsidRDefault="006F1C61" w:rsidP="007E3242">
      <w:pPr>
        <w:ind w:firstLineChars="270" w:firstLine="567"/>
      </w:pPr>
      <w:r>
        <w:t>查询自己各门课程的考试成绩</w:t>
      </w:r>
      <w:r>
        <w:rPr>
          <w:rFonts w:hint="eastAsia"/>
        </w:rPr>
        <w:t>。</w:t>
      </w:r>
    </w:p>
    <w:p w:rsidR="006E73E5" w:rsidRDefault="006E73E5" w:rsidP="006E73E5">
      <w:pPr>
        <w:pStyle w:val="2"/>
      </w:pPr>
      <w:bookmarkStart w:id="29" w:name="_Toc506458780"/>
      <w:bookmarkStart w:id="30" w:name="_Toc506459146"/>
      <w:bookmarkStart w:id="31" w:name="_Toc435986452"/>
      <w:r>
        <w:t xml:space="preserve">2.3 </w:t>
      </w:r>
      <w:bookmarkEnd w:id="29"/>
      <w:bookmarkEnd w:id="30"/>
      <w:r w:rsidR="00F95A59" w:rsidRPr="00562998">
        <w:rPr>
          <w:rFonts w:ascii="宋体" w:eastAsia="宋体" w:hAnsi="宋体" w:hint="eastAsia"/>
        </w:rPr>
        <w:t>用户特点</w:t>
      </w:r>
      <w:bookmarkEnd w:id="31"/>
    </w:p>
    <w:p w:rsidR="00F95A59" w:rsidRPr="00F95A59" w:rsidRDefault="000E197C" w:rsidP="005C4FD7">
      <w:pPr>
        <w:ind w:firstLineChars="200" w:firstLine="420"/>
      </w:pPr>
      <w:r>
        <w:rPr>
          <w:rFonts w:hint="eastAsia"/>
        </w:rPr>
        <w:t>本</w:t>
      </w:r>
      <w:r w:rsidR="00F95A59">
        <w:rPr>
          <w:rFonts w:hint="eastAsia"/>
        </w:rPr>
        <w:t>学生考试成绩管理系统使用者为学校的教师，教务员</w:t>
      </w:r>
      <w:r w:rsidR="00CE7A77">
        <w:rPr>
          <w:rFonts w:hint="eastAsia"/>
        </w:rPr>
        <w:t>，教务长，</w:t>
      </w:r>
      <w:r w:rsidR="00F95A59">
        <w:rPr>
          <w:rFonts w:hint="eastAsia"/>
        </w:rPr>
        <w:t>学生</w:t>
      </w:r>
      <w:r w:rsidR="00CE7A77">
        <w:rPr>
          <w:rFonts w:hint="eastAsia"/>
        </w:rPr>
        <w:t>和系统管理员</w:t>
      </w:r>
      <w:r w:rsidR="00F95A59">
        <w:rPr>
          <w:rFonts w:hint="eastAsia"/>
        </w:rPr>
        <w:t>，使用者熟悉计算机的相关操作。系统的设计应遵循一般的信息系统设计原则，充分实现可用性和易用性</w:t>
      </w:r>
      <w:r w:rsidR="001B35AB">
        <w:rPr>
          <w:rFonts w:hint="eastAsia"/>
        </w:rPr>
        <w:t>。</w:t>
      </w:r>
    </w:p>
    <w:p w:rsidR="000E197C" w:rsidRPr="00562998" w:rsidRDefault="006E73E5" w:rsidP="000E197C">
      <w:pPr>
        <w:pStyle w:val="2"/>
        <w:rPr>
          <w:rFonts w:ascii="宋体" w:eastAsia="宋体" w:hAnsi="宋体"/>
        </w:rPr>
      </w:pPr>
      <w:bookmarkStart w:id="32" w:name="_Toc506458781"/>
      <w:bookmarkStart w:id="33" w:name="_Toc506459147"/>
      <w:bookmarkStart w:id="34" w:name="_Toc435986453"/>
      <w:r>
        <w:t>2.4</w:t>
      </w:r>
      <w:bookmarkEnd w:id="32"/>
      <w:bookmarkEnd w:id="33"/>
      <w:r w:rsidR="000E197C" w:rsidRPr="00562998">
        <w:rPr>
          <w:rFonts w:ascii="宋体" w:eastAsia="宋体" w:hAnsi="宋体" w:hint="eastAsia"/>
        </w:rPr>
        <w:t>一般约束</w:t>
      </w:r>
      <w:bookmarkStart w:id="35" w:name="_Toc506458782"/>
      <w:bookmarkStart w:id="36" w:name="_Toc506459148"/>
      <w:bookmarkEnd w:id="34"/>
    </w:p>
    <w:p w:rsidR="000E197C" w:rsidRDefault="000E197C" w:rsidP="00123F31">
      <w:pPr>
        <w:numPr>
          <w:ilvl w:val="0"/>
          <w:numId w:val="7"/>
        </w:numPr>
      </w:pPr>
      <w:r>
        <w:t>系统运行寿命</w:t>
      </w:r>
      <w:r w:rsidR="0014571A">
        <w:rPr>
          <w:rFonts w:hint="eastAsia"/>
        </w:rPr>
        <w:t>：</w:t>
      </w:r>
      <w:r>
        <w:t>最小值为</w:t>
      </w:r>
      <w:r>
        <w:rPr>
          <w:rFonts w:hint="eastAsia"/>
        </w:rPr>
        <w:t>10</w:t>
      </w:r>
      <w:r>
        <w:rPr>
          <w:rFonts w:hint="eastAsia"/>
        </w:rPr>
        <w:t>年。</w:t>
      </w:r>
    </w:p>
    <w:p w:rsidR="002857AA" w:rsidRDefault="0014571A" w:rsidP="00123F31">
      <w:pPr>
        <w:numPr>
          <w:ilvl w:val="0"/>
          <w:numId w:val="7"/>
        </w:numPr>
      </w:pPr>
      <w:r>
        <w:t>系统运行环境</w:t>
      </w:r>
      <w:r>
        <w:rPr>
          <w:rFonts w:hint="eastAsia"/>
        </w:rPr>
        <w:t>：</w:t>
      </w:r>
      <w:r w:rsidR="000E197C">
        <w:t>系统是基于</w:t>
      </w:r>
      <w:r w:rsidR="000E197C">
        <w:t>http</w:t>
      </w:r>
      <w:r w:rsidR="000E197C">
        <w:t>的</w:t>
      </w:r>
      <w:r w:rsidR="000E197C">
        <w:t>B/S</w:t>
      </w:r>
      <w:r w:rsidR="000E197C">
        <w:t>架构</w:t>
      </w:r>
      <w:r>
        <w:rPr>
          <w:rFonts w:hint="eastAsia"/>
        </w:rPr>
        <w:t>，</w:t>
      </w:r>
      <w:r w:rsidRPr="0014571A">
        <w:rPr>
          <w:rFonts w:hint="eastAsia"/>
        </w:rPr>
        <w:t>它的运行环境分客户端、应用服务器端和数据库服务器端三部分。</w:t>
      </w:r>
    </w:p>
    <w:p w:rsidR="0014571A" w:rsidRDefault="0014571A" w:rsidP="002857AA">
      <w:pPr>
        <w:ind w:left="420"/>
      </w:pPr>
      <w:r w:rsidRPr="0014571A">
        <w:rPr>
          <w:rFonts w:hint="eastAsia"/>
        </w:rPr>
        <w:t>以下是系统的软件环境。</w:t>
      </w:r>
    </w:p>
    <w:p w:rsidR="0014571A" w:rsidRDefault="0014571A" w:rsidP="00123F31">
      <w:pPr>
        <w:numPr>
          <w:ilvl w:val="0"/>
          <w:numId w:val="6"/>
        </w:numPr>
        <w:ind w:hanging="436"/>
      </w:pPr>
      <w:r w:rsidRPr="0014571A">
        <w:rPr>
          <w:rFonts w:hint="eastAsia"/>
        </w:rPr>
        <w:t>客户端</w:t>
      </w:r>
    </w:p>
    <w:p w:rsidR="0014571A" w:rsidRDefault="0014571A" w:rsidP="00800A67">
      <w:pPr>
        <w:ind w:left="720" w:firstLineChars="62" w:firstLine="130"/>
      </w:pPr>
      <w:r w:rsidRPr="0014571A">
        <w:rPr>
          <w:rFonts w:hint="eastAsia"/>
        </w:rPr>
        <w:t>操作系统：</w:t>
      </w:r>
      <w:r w:rsidRPr="0014571A">
        <w:rPr>
          <w:rFonts w:hint="eastAsia"/>
        </w:rPr>
        <w:t>Windows7/XP</w:t>
      </w:r>
      <w:r w:rsidRPr="0014571A">
        <w:rPr>
          <w:rFonts w:hint="eastAsia"/>
        </w:rPr>
        <w:t>或更新版本。</w:t>
      </w:r>
    </w:p>
    <w:p w:rsidR="0014571A" w:rsidRDefault="0014571A" w:rsidP="00800A67">
      <w:pPr>
        <w:ind w:left="720" w:firstLineChars="62" w:firstLine="130"/>
      </w:pPr>
      <w:r w:rsidRPr="0014571A">
        <w:rPr>
          <w:rFonts w:hint="eastAsia"/>
        </w:rPr>
        <w:t>浏览器：</w:t>
      </w:r>
      <w:r w:rsidRPr="0014571A">
        <w:rPr>
          <w:rFonts w:hint="eastAsia"/>
        </w:rPr>
        <w:t>IE8</w:t>
      </w:r>
      <w:r w:rsidRPr="0014571A">
        <w:rPr>
          <w:rFonts w:hint="eastAsia"/>
        </w:rPr>
        <w:t>以上，其它常见浏览器如</w:t>
      </w:r>
      <w:r w:rsidRPr="0014571A">
        <w:rPr>
          <w:rFonts w:hint="eastAsia"/>
        </w:rPr>
        <w:t>FireFox</w:t>
      </w:r>
      <w:r w:rsidRPr="0014571A">
        <w:rPr>
          <w:rFonts w:hint="eastAsia"/>
        </w:rPr>
        <w:t>。</w:t>
      </w:r>
    </w:p>
    <w:p w:rsidR="0014571A" w:rsidRDefault="0014571A" w:rsidP="00123F31">
      <w:pPr>
        <w:numPr>
          <w:ilvl w:val="0"/>
          <w:numId w:val="6"/>
        </w:numPr>
        <w:ind w:hanging="436"/>
      </w:pPr>
      <w:r w:rsidRPr="0014571A">
        <w:rPr>
          <w:rFonts w:hint="eastAsia"/>
        </w:rPr>
        <w:t>应用服务器端</w:t>
      </w:r>
    </w:p>
    <w:p w:rsidR="0014571A" w:rsidRDefault="0014571A" w:rsidP="00800A67">
      <w:pPr>
        <w:ind w:left="720" w:firstLineChars="62" w:firstLine="130"/>
      </w:pPr>
      <w:r w:rsidRPr="0014571A">
        <w:rPr>
          <w:rFonts w:hint="eastAsia"/>
        </w:rPr>
        <w:t>操作系统：</w:t>
      </w:r>
      <w:r w:rsidRPr="0014571A">
        <w:rPr>
          <w:rFonts w:hint="eastAsia"/>
        </w:rPr>
        <w:t>Windows7</w:t>
      </w:r>
      <w:r w:rsidRPr="0014571A">
        <w:rPr>
          <w:rFonts w:hint="eastAsia"/>
        </w:rPr>
        <w:t>或更新版本。</w:t>
      </w:r>
    </w:p>
    <w:p w:rsidR="000E197C" w:rsidRDefault="0014571A" w:rsidP="00800A67">
      <w:pPr>
        <w:ind w:left="720" w:firstLineChars="62" w:firstLine="130"/>
      </w:pPr>
      <w:r w:rsidRPr="0014571A">
        <w:rPr>
          <w:rFonts w:hint="eastAsia"/>
        </w:rPr>
        <w:t>应用服务器：</w:t>
      </w:r>
      <w:r w:rsidRPr="0014571A">
        <w:rPr>
          <w:rFonts w:hint="eastAsia"/>
        </w:rPr>
        <w:t>Tomcat 6.0</w:t>
      </w:r>
      <w:r w:rsidRPr="0014571A">
        <w:rPr>
          <w:rFonts w:hint="eastAsia"/>
        </w:rPr>
        <w:t>或更新版本。</w:t>
      </w:r>
    </w:p>
    <w:p w:rsidR="0014571A" w:rsidRDefault="0014571A" w:rsidP="00800A67">
      <w:pPr>
        <w:ind w:left="720" w:firstLineChars="62" w:firstLine="130"/>
      </w:pPr>
      <w:r w:rsidRPr="0014571A">
        <w:rPr>
          <w:rFonts w:hint="eastAsia"/>
        </w:rPr>
        <w:t>数据库访问：</w:t>
      </w:r>
      <w:r w:rsidRPr="0014571A">
        <w:rPr>
          <w:rFonts w:hint="eastAsia"/>
        </w:rPr>
        <w:t>JDBC</w:t>
      </w:r>
      <w:r w:rsidRPr="0014571A">
        <w:rPr>
          <w:rFonts w:hint="eastAsia"/>
        </w:rPr>
        <w:t>。</w:t>
      </w:r>
    </w:p>
    <w:p w:rsidR="0014571A" w:rsidRDefault="0014571A" w:rsidP="00123F31">
      <w:pPr>
        <w:numPr>
          <w:ilvl w:val="0"/>
          <w:numId w:val="6"/>
        </w:numPr>
        <w:ind w:hanging="436"/>
      </w:pPr>
      <w:r w:rsidRPr="0014571A">
        <w:rPr>
          <w:rFonts w:hint="eastAsia"/>
        </w:rPr>
        <w:t>数据库服务器端</w:t>
      </w:r>
    </w:p>
    <w:p w:rsidR="0014571A" w:rsidRDefault="0014571A" w:rsidP="00B30C02">
      <w:pPr>
        <w:ind w:left="720" w:firstLineChars="62" w:firstLine="130"/>
      </w:pPr>
      <w:r w:rsidRPr="0014571A">
        <w:rPr>
          <w:rFonts w:hint="eastAsia"/>
        </w:rPr>
        <w:t>数据库系统：</w:t>
      </w:r>
      <w:r w:rsidRPr="0014571A">
        <w:rPr>
          <w:rFonts w:hint="eastAsia"/>
        </w:rPr>
        <w:t>SQLServer 2008</w:t>
      </w:r>
      <w:r w:rsidRPr="0014571A">
        <w:rPr>
          <w:rFonts w:hint="eastAsia"/>
        </w:rPr>
        <w:t>或更新版本。</w:t>
      </w:r>
    </w:p>
    <w:p w:rsidR="006E73E5" w:rsidRPr="00562998" w:rsidRDefault="006E73E5" w:rsidP="000E197C">
      <w:pPr>
        <w:pStyle w:val="2"/>
        <w:rPr>
          <w:rFonts w:ascii="宋体" w:eastAsia="宋体" w:hAnsi="宋体"/>
        </w:rPr>
      </w:pPr>
      <w:bookmarkStart w:id="37" w:name="_Toc435986454"/>
      <w:r>
        <w:t>2.5</w:t>
      </w:r>
      <w:bookmarkEnd w:id="35"/>
      <w:bookmarkEnd w:id="36"/>
      <w:r w:rsidR="00A6204D" w:rsidRPr="00562998">
        <w:rPr>
          <w:rFonts w:ascii="宋体" w:eastAsia="宋体" w:hAnsi="宋体" w:hint="eastAsia"/>
        </w:rPr>
        <w:t>假定和依赖</w:t>
      </w:r>
      <w:bookmarkEnd w:id="37"/>
    </w:p>
    <w:p w:rsidR="00154609" w:rsidRDefault="00A6204D" w:rsidP="00154609">
      <w:r>
        <w:t>假定</w:t>
      </w:r>
      <w:r>
        <w:rPr>
          <w:rFonts w:hint="eastAsia"/>
        </w:rPr>
        <w:t>1</w:t>
      </w:r>
      <w:r>
        <w:rPr>
          <w:rFonts w:hint="eastAsia"/>
        </w:rPr>
        <w:t>：</w:t>
      </w:r>
      <w:r>
        <w:t>开发周期为</w:t>
      </w:r>
      <w:r>
        <w:rPr>
          <w:rFonts w:hint="eastAsia"/>
        </w:rPr>
        <w:t>：</w:t>
      </w:r>
      <w:r w:rsidR="00F477C8">
        <w:rPr>
          <w:rFonts w:hint="eastAsia"/>
        </w:rPr>
        <w:t>6</w:t>
      </w:r>
      <w:r>
        <w:rPr>
          <w:rFonts w:hint="eastAsia"/>
        </w:rPr>
        <w:t>0</w:t>
      </w:r>
      <w:r>
        <w:rPr>
          <w:rFonts w:hint="eastAsia"/>
        </w:rPr>
        <w:t>天</w:t>
      </w:r>
      <w:r w:rsidR="002857AA">
        <w:rPr>
          <w:rFonts w:hint="eastAsia"/>
        </w:rPr>
        <w:t>。</w:t>
      </w:r>
    </w:p>
    <w:p w:rsidR="00A6204D" w:rsidRDefault="00A6204D" w:rsidP="00623FB4">
      <w:pPr>
        <w:ind w:left="708" w:hangingChars="337" w:hanging="708"/>
      </w:pPr>
      <w:r>
        <w:rPr>
          <w:rFonts w:hint="eastAsia"/>
        </w:rPr>
        <w:t>假定</w:t>
      </w:r>
      <w:r w:rsidR="00154609">
        <w:t>2</w:t>
      </w:r>
      <w:r>
        <w:rPr>
          <w:rFonts w:hint="eastAsia"/>
        </w:rPr>
        <w:t>：本系统为学校学生</w:t>
      </w:r>
      <w:r w:rsidR="00706FB0">
        <w:rPr>
          <w:rFonts w:hint="eastAsia"/>
        </w:rPr>
        <w:t>管理系统中的一个相对独立的子功能块，涉及的操作仅包括对于学生</w:t>
      </w:r>
      <w:r>
        <w:rPr>
          <w:rFonts w:hint="eastAsia"/>
        </w:rPr>
        <w:t>考试成绩的相关操作，而学生学籍信息管理，学生排课系统等其他功能，不属于本系统范围内，</w:t>
      </w:r>
      <w:r w:rsidR="00843F87">
        <w:rPr>
          <w:rFonts w:hint="eastAsia"/>
        </w:rPr>
        <w:t>不予分析。</w:t>
      </w:r>
    </w:p>
    <w:p w:rsidR="00706FB0" w:rsidRDefault="002044C6" w:rsidP="00043ABB">
      <w:r>
        <w:t>假定</w:t>
      </w:r>
      <w:r>
        <w:rPr>
          <w:rFonts w:hint="eastAsia"/>
        </w:rPr>
        <w:t>3</w:t>
      </w:r>
      <w:r>
        <w:rPr>
          <w:rFonts w:hint="eastAsia"/>
        </w:rPr>
        <w:t>：</w:t>
      </w:r>
      <w:r w:rsidR="00706FB0">
        <w:rPr>
          <w:rFonts w:hint="eastAsia"/>
        </w:rPr>
        <w:t>本系统应在</w:t>
      </w:r>
      <w:r w:rsidR="00043ABB">
        <w:rPr>
          <w:rFonts w:hint="eastAsia"/>
        </w:rPr>
        <w:t>考试之后进行使用。</w:t>
      </w:r>
    </w:p>
    <w:p w:rsidR="002A42E6" w:rsidRDefault="002A42E6" w:rsidP="00623FB4">
      <w:pPr>
        <w:ind w:left="708" w:hangingChars="337" w:hanging="708"/>
      </w:pPr>
      <w:r>
        <w:lastRenderedPageBreak/>
        <w:t>依赖</w:t>
      </w:r>
      <w:r>
        <w:rPr>
          <w:rFonts w:hint="eastAsia"/>
        </w:rPr>
        <w:t>1</w:t>
      </w:r>
      <w:r w:rsidR="00706FB0">
        <w:rPr>
          <w:rFonts w:hint="eastAsia"/>
        </w:rPr>
        <w:t>：学生使用学生号登录系统，被赋予学生身份；教师使用教师账号登录系统被赋予教师身份，</w:t>
      </w:r>
      <w:r>
        <w:rPr>
          <w:rFonts w:hint="eastAsia"/>
        </w:rPr>
        <w:t>教务员</w:t>
      </w:r>
      <w:r w:rsidR="00706FB0">
        <w:rPr>
          <w:rFonts w:hint="eastAsia"/>
        </w:rPr>
        <w:t>和教务长使用教务职工账号登录系统，被赋予教务人员</w:t>
      </w:r>
      <w:r>
        <w:rPr>
          <w:rFonts w:hint="eastAsia"/>
        </w:rPr>
        <w:t>身份。</w:t>
      </w:r>
      <w:r w:rsidR="00706FB0">
        <w:rPr>
          <w:rFonts w:hint="eastAsia"/>
        </w:rPr>
        <w:t>管理员</w:t>
      </w:r>
      <w:r w:rsidR="00E12C69">
        <w:rPr>
          <w:rFonts w:hint="eastAsia"/>
        </w:rPr>
        <w:t>使用管理员账号登录，被赋予管理员身份。</w:t>
      </w:r>
      <w:r>
        <w:rPr>
          <w:rFonts w:hint="eastAsia"/>
        </w:rPr>
        <w:t>此依赖与学校学生与教职工的信息数据库。</w:t>
      </w:r>
    </w:p>
    <w:p w:rsidR="008964AC" w:rsidRDefault="008964AC" w:rsidP="00623FB4">
      <w:pPr>
        <w:ind w:left="708" w:hangingChars="337" w:hanging="708"/>
      </w:pPr>
    </w:p>
    <w:p w:rsidR="006E73E5" w:rsidRDefault="006E73E5" w:rsidP="006E73E5">
      <w:pPr>
        <w:pStyle w:val="1"/>
      </w:pPr>
      <w:bookmarkStart w:id="38" w:name="_Toc506458783"/>
      <w:bookmarkStart w:id="39" w:name="_Toc506459149"/>
      <w:bookmarkStart w:id="40" w:name="_Toc435986455"/>
      <w:r>
        <w:t xml:space="preserve">3. </w:t>
      </w:r>
      <w:bookmarkEnd w:id="38"/>
      <w:bookmarkEnd w:id="39"/>
      <w:r w:rsidR="009F20C1">
        <w:rPr>
          <w:rFonts w:eastAsia="宋体" w:hint="eastAsia"/>
        </w:rPr>
        <w:t>功能需求</w:t>
      </w:r>
      <w:bookmarkEnd w:id="40"/>
    </w:p>
    <w:p w:rsidR="006E73E5" w:rsidRPr="000B6F0E" w:rsidRDefault="006E73E5" w:rsidP="006E73E5">
      <w:pPr>
        <w:pStyle w:val="2"/>
        <w:rPr>
          <w:rFonts w:eastAsia="宋体"/>
        </w:rPr>
      </w:pPr>
      <w:bookmarkStart w:id="41" w:name="_Toc435986456"/>
      <w:r>
        <w:t>3.</w:t>
      </w:r>
      <w:r>
        <w:rPr>
          <w:rFonts w:eastAsia="宋体"/>
        </w:rPr>
        <w:t>1</w:t>
      </w:r>
      <w:r w:rsidR="00332549">
        <w:t>环境分析</w:t>
      </w:r>
      <w:bookmarkEnd w:id="41"/>
    </w:p>
    <w:p w:rsidR="006E73E5" w:rsidRDefault="006E73E5" w:rsidP="006E73E5">
      <w:pPr>
        <w:pStyle w:val="3"/>
        <w:rPr>
          <w:rFonts w:eastAsia="宋体"/>
        </w:rPr>
      </w:pPr>
      <w:bookmarkStart w:id="42" w:name="_Toc435986457"/>
      <w:bookmarkStart w:id="43" w:name="_Toc506458785"/>
      <w:bookmarkStart w:id="44" w:name="_Toc506459151"/>
      <w:r>
        <w:t xml:space="preserve">3.1.1 </w:t>
      </w:r>
      <w:r w:rsidR="008E324F">
        <w:rPr>
          <w:rFonts w:eastAsia="宋体" w:hint="eastAsia"/>
        </w:rPr>
        <w:t>周境图</w:t>
      </w:r>
      <w:bookmarkEnd w:id="42"/>
    </w:p>
    <w:p w:rsidR="00137E51" w:rsidRDefault="0082104E" w:rsidP="00137E51">
      <w:pPr>
        <w:ind w:firstLineChars="200" w:firstLine="420"/>
      </w:pPr>
      <w:r>
        <w:t>对于本学生考试成绩管理系统</w:t>
      </w:r>
      <w:r>
        <w:rPr>
          <w:rFonts w:hint="eastAsia"/>
        </w:rPr>
        <w:t>，</w:t>
      </w:r>
      <w:r>
        <w:t>首先确定该系统的范围与外界交互关系</w:t>
      </w:r>
      <w:r>
        <w:rPr>
          <w:rFonts w:hint="eastAsia"/>
        </w:rPr>
        <w:t>，如图</w:t>
      </w:r>
      <w:r>
        <w:rPr>
          <w:rFonts w:hint="eastAsia"/>
        </w:rPr>
        <w:t>3-</w:t>
      </w:r>
      <w:r>
        <w:t>1</w:t>
      </w:r>
      <w:r>
        <w:t>所示</w:t>
      </w:r>
      <w:r>
        <w:rPr>
          <w:rFonts w:hint="eastAsia"/>
        </w:rPr>
        <w:t>。</w:t>
      </w:r>
    </w:p>
    <w:p w:rsidR="00137E51" w:rsidRPr="007A66D9" w:rsidRDefault="00137E51" w:rsidP="007A66D9">
      <w:pPr>
        <w:ind w:firstLineChars="200" w:firstLine="420"/>
      </w:pPr>
    </w:p>
    <w:p w:rsidR="00B11CE1" w:rsidRDefault="00B11CE1" w:rsidP="002933DB">
      <w:pPr>
        <w:jc w:val="center"/>
        <w:rPr>
          <w:noProof/>
        </w:rPr>
      </w:pPr>
    </w:p>
    <w:p w:rsidR="00B11CE1" w:rsidRDefault="00B11CE1" w:rsidP="002933DB">
      <w:pPr>
        <w:jc w:val="center"/>
        <w:rPr>
          <w:noProof/>
        </w:rPr>
      </w:pPr>
    </w:p>
    <w:p w:rsidR="00B11CE1" w:rsidRDefault="00B11CE1" w:rsidP="002933DB">
      <w:pPr>
        <w:jc w:val="center"/>
        <w:rPr>
          <w:noProof/>
        </w:rPr>
      </w:pPr>
    </w:p>
    <w:p w:rsidR="00B11CE1" w:rsidRDefault="00B11CE1" w:rsidP="002933DB">
      <w:pPr>
        <w:jc w:val="center"/>
        <w:rPr>
          <w:noProof/>
        </w:rPr>
      </w:pPr>
    </w:p>
    <w:p w:rsidR="00905AC8" w:rsidRDefault="005D0462" w:rsidP="002933DB">
      <w:pPr>
        <w:jc w:val="center"/>
        <w:rPr>
          <w:noProof/>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 o:spid="_x0000_s1026" type="#_x0000_t62" style="position:absolute;left:0;text-align:left;margin-left:0;margin-top:-38.5pt;width:105.5pt;height:36.5pt;z-index:251832320;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" adj="20840,30168" filled="f" strokecolor="black [3213]" strokeweight="1pt">
            <v:textbox>
              <w:txbxContent>
                <w:p w:rsidR="00A71DE8" w:rsidRPr="002E7377" w:rsidRDefault="00A71DE8" w:rsidP="002E7377">
                  <w:pPr>
                    <w:jc w:val="center"/>
                    <w:rPr>
                      <w:rFonts w:ascii="黑体" w:eastAsia="黑体" w:hAnsi="黑体"/>
                      <w:color w:val="000000" w:themeColor="text1"/>
                    </w:rPr>
                  </w:pPr>
                  <w:r w:rsidRPr="002E7377">
                    <w:rPr>
                      <w:rFonts w:ascii="黑体" w:eastAsia="黑体" w:hAnsi="黑体" w:hint="eastAsia"/>
                      <w:color w:val="000000" w:themeColor="text1"/>
                    </w:rPr>
                    <w:t>学生</w:t>
                  </w:r>
                  <w:r w:rsidRPr="002E7377">
                    <w:rPr>
                      <w:rFonts w:ascii="黑体" w:eastAsia="黑体" w:hAnsi="黑体"/>
                      <w:color w:val="000000" w:themeColor="text1"/>
                    </w:rPr>
                    <w:t>考试</w:t>
                  </w:r>
                  <w:r w:rsidRPr="002E7377">
                    <w:rPr>
                      <w:rFonts w:ascii="黑体" w:eastAsia="黑体" w:hAnsi="黑体" w:hint="eastAsia"/>
                      <w:color w:val="000000" w:themeColor="text1"/>
                    </w:rPr>
                    <w:t>管理系统</w:t>
                  </w:r>
                </w:p>
              </w:txbxContent>
            </v:textbox>
            <w10:wrap anchorx="margin"/>
          </v:shape>
        </w:pict>
      </w:r>
      <w:r>
        <w:rPr>
          <w:noProof/>
        </w:rPr>
        <w:pict>
          <v:rect id="矩形 53" o:spid="_x0000_s1027" style="position:absolute;left:0;text-align:left;margin-left:323.5pt;margin-top:35.5pt;width:73pt;height:22.9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" filled="f" strokecolor="black [3213]" strokeweight="1.5pt">
            <v:textbox>
              <w:txbxContent>
                <w:p w:rsidR="00A71DE8" w:rsidRPr="00B11CE1" w:rsidRDefault="00A71DE8" w:rsidP="00B11CE1">
                  <w:pPr>
                    <w:jc w:val="center"/>
                    <w:rPr>
                      <w:rFonts w:ascii="宋体" w:hAnsi="宋体"/>
                      <w:b/>
                      <w:color w:val="000000" w:themeColor="text1"/>
                      <w:sz w:val="18"/>
                      <w:szCs w:val="18"/>
                    </w:rPr>
                  </w:pPr>
                  <w:r>
                    <w:rPr>
                      <w:rFonts w:ascii="宋体" w:hAnsi="宋体" w:hint="eastAsia"/>
                      <w:b/>
                      <w:color w:val="000000" w:themeColor="text1"/>
                      <w:sz w:val="18"/>
                      <w:szCs w:val="18"/>
                    </w:rPr>
                    <w:t>系统</w:t>
                  </w:r>
                  <w:r w:rsidRPr="00B11CE1">
                    <w:rPr>
                      <w:rFonts w:ascii="宋体" w:hAnsi="宋体" w:hint="eastAsia"/>
                      <w:b/>
                      <w:color w:val="000000" w:themeColor="text1"/>
                      <w:sz w:val="18"/>
                      <w:szCs w:val="18"/>
                    </w:rPr>
                    <w:t>管理员</w:t>
                  </w:r>
                </w:p>
              </w:txbxContent>
            </v:textbox>
          </v:rect>
        </w:pict>
      </w:r>
      <w:r>
        <w:rPr>
          <w:noProof/>
        </w:rPr>
        <w:pict>
          <v:shapetype id="_x0000_t32" coordsize="21600,21600" o:spt="32" o:oned="t" path="m,l21600,21600e" filled="f">
            <v:path arrowok="t" fillok="f" o:connecttype="none"/>
            <o:lock v:ext="edit" shapetype="t"/>
          </v:shapetype>
          <v:shape id="直接箭头连接符 119" o:spid="_x0000_s1235" type="#_x0000_t32" style="position:absolute;left:0;text-align:left;margin-left:281.75pt;margin-top:46.95pt;width:41.35pt;height:.5pt;flip: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" strokecolor="black [3200]" strokeweight=".5pt">
            <v:stroke startarrow="block" endarrow="block" joinstyle="miter"/>
          </v:shape>
        </w:pict>
      </w:r>
      <w:r w:rsidR="00137E51">
        <w:rPr>
          <w:rFonts w:hint="eastAsia"/>
          <w:noProof/>
        </w:rPr>
        <w:drawing>
          <wp:inline distT="0" distB="0" distL="0" distR="0">
            <wp:extent cx="5904689" cy="2085566"/>
            <wp:effectExtent l="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06680" cy="2086269"/>
                    </a:xfrm>
                    <a:prstGeom prst="rect">
                      <a:avLst/>
                    </a:prstGeom>
                  </pic:spPr>
                </pic:pic>
              </a:graphicData>
            </a:graphic>
          </wp:inline>
        </w:drawing>
      </w:r>
    </w:p>
    <w:p w:rsidR="00D917DE" w:rsidRDefault="00D917DE" w:rsidP="002933DB">
      <w:pPr>
        <w:jc w:val="center"/>
        <w:rPr>
          <w:noProof/>
        </w:rPr>
      </w:pPr>
    </w:p>
    <w:p w:rsidR="0082104E" w:rsidRDefault="00905AC8" w:rsidP="002933DB">
      <w:pPr>
        <w:jc w:val="center"/>
        <w:rPr>
          <w:noProof/>
        </w:rPr>
      </w:pPr>
      <w:r>
        <w:rPr>
          <w:rFonts w:hint="eastAsia"/>
          <w:noProof/>
        </w:rPr>
        <w:t>图</w:t>
      </w:r>
      <w:r w:rsidR="0082104E">
        <w:rPr>
          <w:rFonts w:hint="eastAsia"/>
          <w:noProof/>
        </w:rPr>
        <w:t>3-</w:t>
      </w:r>
      <w:r w:rsidR="002933DB">
        <w:rPr>
          <w:noProof/>
        </w:rPr>
        <w:t>1</w:t>
      </w:r>
      <w:r w:rsidR="002664AC">
        <w:rPr>
          <w:noProof/>
        </w:rPr>
        <w:t>学生</w:t>
      </w:r>
      <w:r w:rsidR="0082104E">
        <w:rPr>
          <w:noProof/>
        </w:rPr>
        <w:t>考试成绩管理系统的周境图</w:t>
      </w:r>
    </w:p>
    <w:p w:rsidR="00D94D5F" w:rsidRDefault="00D94D5F" w:rsidP="002933DB">
      <w:pPr>
        <w:jc w:val="center"/>
        <w:rPr>
          <w:noProof/>
        </w:rPr>
      </w:pPr>
    </w:p>
    <w:p w:rsidR="00487B45" w:rsidRPr="00D94D5F" w:rsidRDefault="003F5CE4" w:rsidP="008964AC">
      <w:pPr>
        <w:jc w:val="left"/>
        <w:rPr>
          <w:noProof/>
        </w:rPr>
      </w:pPr>
      <w:r>
        <w:rPr>
          <w:rFonts w:hint="eastAsia"/>
          <w:noProof/>
        </w:rPr>
        <w:t>图</w:t>
      </w:r>
      <w:r>
        <w:rPr>
          <w:rFonts w:hint="eastAsia"/>
          <w:noProof/>
        </w:rPr>
        <w:t>3-</w:t>
      </w:r>
      <w:r>
        <w:rPr>
          <w:noProof/>
        </w:rPr>
        <w:t>1</w:t>
      </w:r>
      <w:r>
        <w:rPr>
          <w:noProof/>
        </w:rPr>
        <w:t>说明了学生考试成绩管理系统的交互和接口的关系</w:t>
      </w:r>
      <w:r>
        <w:rPr>
          <w:rFonts w:hint="eastAsia"/>
          <w:noProof/>
        </w:rPr>
        <w:t>，</w:t>
      </w:r>
      <w:r>
        <w:rPr>
          <w:noProof/>
        </w:rPr>
        <w:t>外部系统或实体包括教师</w:t>
      </w:r>
      <w:r>
        <w:rPr>
          <w:rFonts w:hint="eastAsia"/>
          <w:noProof/>
        </w:rPr>
        <w:t>、</w:t>
      </w:r>
      <w:r>
        <w:rPr>
          <w:noProof/>
        </w:rPr>
        <w:t>教务员</w:t>
      </w:r>
      <w:r>
        <w:rPr>
          <w:rFonts w:hint="eastAsia"/>
          <w:noProof/>
        </w:rPr>
        <w:t>、</w:t>
      </w:r>
      <w:r w:rsidR="00137E51">
        <w:rPr>
          <w:rFonts w:hint="eastAsia"/>
          <w:noProof/>
        </w:rPr>
        <w:t>教务长、</w:t>
      </w:r>
      <w:r>
        <w:rPr>
          <w:noProof/>
        </w:rPr>
        <w:t>学生</w:t>
      </w:r>
      <w:r>
        <w:rPr>
          <w:rFonts w:hint="eastAsia"/>
          <w:noProof/>
        </w:rPr>
        <w:t>、</w:t>
      </w:r>
      <w:r w:rsidR="00137E51">
        <w:rPr>
          <w:rFonts w:hint="eastAsia"/>
          <w:noProof/>
        </w:rPr>
        <w:t>系统管理员、</w:t>
      </w:r>
      <w:r>
        <w:rPr>
          <w:noProof/>
        </w:rPr>
        <w:t>成绩信息</w:t>
      </w:r>
      <w:r>
        <w:rPr>
          <w:rFonts w:hint="eastAsia"/>
          <w:noProof/>
        </w:rPr>
        <w:t>（记录和保存学生的考试成绩）</w:t>
      </w:r>
      <w:r w:rsidR="00CB1034">
        <w:rPr>
          <w:rFonts w:hint="eastAsia"/>
          <w:noProof/>
        </w:rPr>
        <w:t>、档案（记录和保存系统的服务事件）</w:t>
      </w:r>
      <w:r>
        <w:rPr>
          <w:rFonts w:hint="eastAsia"/>
          <w:noProof/>
        </w:rPr>
        <w:t>以及其他外部实体。</w:t>
      </w:r>
    </w:p>
    <w:p w:rsidR="006E73E5" w:rsidRDefault="0082104E" w:rsidP="00123F31">
      <w:pPr>
        <w:pStyle w:val="3"/>
        <w:numPr>
          <w:ilvl w:val="2"/>
          <w:numId w:val="19"/>
        </w:numPr>
        <w:rPr>
          <w:rFonts w:eastAsia="宋体"/>
        </w:rPr>
      </w:pPr>
      <w:bookmarkStart w:id="45" w:name="_Toc435986458"/>
      <w:bookmarkEnd w:id="43"/>
      <w:bookmarkEnd w:id="44"/>
      <w:r>
        <w:rPr>
          <w:rFonts w:eastAsia="宋体" w:hint="eastAsia"/>
        </w:rPr>
        <w:t>第一层次数据流</w:t>
      </w:r>
      <w:bookmarkEnd w:id="45"/>
    </w:p>
    <w:p w:rsidR="00061040" w:rsidRDefault="002664AC" w:rsidP="002E7377">
      <w:pPr>
        <w:ind w:firstLine="420"/>
      </w:pPr>
      <w:r>
        <w:rPr>
          <w:rFonts w:hint="eastAsia"/>
        </w:rPr>
        <w:t>将学生考试成绩管理系统的内部</w:t>
      </w:r>
      <w:r w:rsidR="00417A9F">
        <w:rPr>
          <w:rFonts w:hint="eastAsia"/>
        </w:rPr>
        <w:t>功能进行第一层次</w:t>
      </w:r>
      <w:r>
        <w:rPr>
          <w:rFonts w:hint="eastAsia"/>
        </w:rPr>
        <w:t>的细分，形成数据流图</w:t>
      </w:r>
      <w:r>
        <w:rPr>
          <w:rFonts w:hint="eastAsia"/>
        </w:rPr>
        <w:t>3-</w:t>
      </w:r>
      <w:r>
        <w:t>2</w:t>
      </w:r>
      <w:r>
        <w:rPr>
          <w:rFonts w:hint="eastAsia"/>
        </w:rPr>
        <w:t>。</w:t>
      </w:r>
    </w:p>
    <w:p w:rsidR="007A66D9" w:rsidRPr="007A66D9" w:rsidRDefault="005D0462" w:rsidP="008049E2">
      <w:pPr>
        <w:ind w:leftChars="100" w:left="210"/>
      </w:pPr>
      <w:r>
        <w:rPr>
          <w:noProof/>
        </w:rPr>
        <w:lastRenderedPageBreak/>
        <w:pict>
          <v:rect id="矩形 115" o:spid="_x0000_s1028" style="position:absolute;left:0;text-align:left;margin-left:203.5pt;margin-top:285pt;width:88pt;height:25.5pt;z-index:2517135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" fillcolor="#e7e6e6 [3214]" strokecolor="black [3213]" strokeweight="1pt">
            <v:textbox>
              <w:txbxContent>
                <w:p w:rsidR="00A71DE8" w:rsidRPr="00CE0A5A" w:rsidRDefault="00A71DE8" w:rsidP="00CE0A5A">
                  <w:pPr>
                    <w:jc w:val="center"/>
                    <w:rPr>
                      <w:rFonts w:ascii="黑体" w:eastAsia="黑体" w:hAnsi="黑体"/>
                      <w:color w:val="000000" w:themeColor="text1"/>
                    </w:rPr>
                  </w:pPr>
                  <w:r w:rsidRPr="00CE0A5A">
                    <w:rPr>
                      <w:rFonts w:ascii="黑体" w:eastAsia="黑体" w:hAnsi="黑体" w:hint="eastAsia"/>
                      <w:color w:val="000000" w:themeColor="text1"/>
                    </w:rPr>
                    <w:t>10.</w:t>
                  </w:r>
                  <w:r>
                    <w:rPr>
                      <w:rFonts w:ascii="黑体" w:eastAsia="黑体" w:hAnsi="黑体" w:hint="eastAsia"/>
                      <w:color w:val="000000" w:themeColor="text1"/>
                    </w:rPr>
                    <w:t>系统</w:t>
                  </w:r>
                  <w:r w:rsidRPr="00CE0A5A">
                    <w:rPr>
                      <w:rFonts w:ascii="黑体" w:eastAsia="黑体" w:hAnsi="黑体" w:hint="eastAsia"/>
                      <w:color w:val="000000" w:themeColor="text1"/>
                    </w:rPr>
                    <w:t>管理员</w:t>
                  </w:r>
                </w:p>
              </w:txbxContent>
            </v:textbox>
            <w10:wrap anchorx="margin"/>
          </v:rect>
        </w:pict>
      </w:r>
      <w:r>
        <w:rPr>
          <w:noProof/>
        </w:rPr>
        <w:pict>
          <v:rect id="矩形 110" o:spid="_x0000_s1029" style="position:absolute;left:0;text-align:left;margin-left:410.55pt;margin-top:19.1pt;width:71pt;height:24.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" fillcolor="#e7e6e6 [3214]" strokecolor="black [3213]" strokeweight="1pt">
            <v:textbox>
              <w:txbxContent>
                <w:p w:rsidR="00A71DE8" w:rsidRPr="00CE0A5A" w:rsidRDefault="00A71DE8" w:rsidP="00CE0A5A">
                  <w:pPr>
                    <w:jc w:val="center"/>
                    <w:rPr>
                      <w:rFonts w:ascii="黑体" w:eastAsia="黑体" w:hAnsi="黑体"/>
                      <w:color w:val="000000" w:themeColor="text1"/>
                    </w:rPr>
                  </w:pPr>
                  <w:r>
                    <w:rPr>
                      <w:rFonts w:ascii="黑体" w:eastAsia="黑体" w:hAnsi="黑体" w:hint="eastAsia"/>
                      <w:color w:val="000000" w:themeColor="text1"/>
                    </w:rPr>
                    <w:t>9.</w:t>
                  </w:r>
                  <w:r w:rsidRPr="00CE0A5A">
                    <w:rPr>
                      <w:rFonts w:ascii="黑体" w:eastAsia="黑体" w:hAnsi="黑体" w:hint="eastAsia"/>
                      <w:color w:val="000000" w:themeColor="text1"/>
                    </w:rPr>
                    <w:t>学生</w:t>
                  </w:r>
                </w:p>
              </w:txbxContent>
            </v:textbox>
          </v:rect>
        </w:pict>
      </w:r>
      <w:r>
        <w:rPr>
          <w:noProof/>
        </w:rPr>
        <w:pict>
          <v:shapetype id="_x0000_t202" coordsize="21600,21600" o:spt="202" path="m,l,21600r21600,l21600,xe">
            <v:stroke joinstyle="miter"/>
            <v:path gradientshapeok="t" o:connecttype="rect"/>
          </v:shapetype>
          <v:shape id="文本框 1" o:spid="_x0000_s1030" type="#_x0000_t202" style="position:absolute;left:0;text-align:left;margin-left:136.05pt;margin-top:6.85pt;width:407.55pt;height:198.1pt;z-index:2517227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" filled="f" stroked="f">
            <v:textbox style="mso-fit-shape-to-text:t">
              <w:txbxContent>
                <w:p w:rsidR="00A71DE8" w:rsidRPr="00061040" w:rsidRDefault="00A71DE8" w:rsidP="00061040">
                  <w:pPr>
                    <w:jc w:val="center"/>
                    <w:rPr>
                      <w:noProof/>
                      <w:color w:val="000000" w:themeColor="text1"/>
                      <w:szCs w:val="21"/>
                    </w:rPr>
                  </w:pPr>
                  <w:r w:rsidRPr="00061040">
                    <w:rPr>
                      <w:rFonts w:hint="eastAsia"/>
                      <w:noProof/>
                      <w:color w:val="000000" w:themeColor="text1"/>
                      <w:szCs w:val="21"/>
                    </w:rPr>
                    <w:t>学生考试</w:t>
                  </w:r>
                  <w:r w:rsidRPr="00061040">
                    <w:rPr>
                      <w:noProof/>
                      <w:color w:val="000000" w:themeColor="text1"/>
                      <w:szCs w:val="21"/>
                    </w:rPr>
                    <w:t>成绩管理系统</w:t>
                  </w:r>
                </w:p>
              </w:txbxContent>
            </v:textbox>
          </v:shape>
        </w:pict>
      </w:r>
      <w:r>
        <w:rPr>
          <w:noProof/>
        </w:rPr>
        <w:pict>
          <v:rect id="矩形 121" o:spid="_x0000_s1031" style="position:absolute;left:0;text-align:left;margin-left:112.85pt;margin-top:282.95pt;width:70.45pt;height:27.55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" fillcolor="#e7e6e6 [3214]" strokecolor="black [3213]" strokeweight="1pt">
            <v:textbox>
              <w:txbxContent>
                <w:p w:rsidR="00A71DE8" w:rsidRPr="00CE0A5A" w:rsidRDefault="00A71DE8" w:rsidP="00061040">
                  <w:pPr>
                    <w:jc w:val="center"/>
                    <w:rPr>
                      <w:rFonts w:ascii="黑体" w:eastAsia="黑体" w:hAnsi="黑体"/>
                      <w:color w:val="000000" w:themeColor="text1"/>
                    </w:rPr>
                  </w:pPr>
                  <w:r>
                    <w:rPr>
                      <w:rFonts w:ascii="黑体" w:eastAsia="黑体" w:hAnsi="黑体" w:hint="eastAsia"/>
                      <w:color w:val="000000" w:themeColor="text1"/>
                    </w:rPr>
                    <w:t>11.档案</w:t>
                  </w:r>
                </w:p>
              </w:txbxContent>
            </v:textbox>
          </v:rect>
        </w:pict>
      </w:r>
      <w:r>
        <w:rPr>
          <w:noProof/>
        </w:rPr>
        <w:pict>
          <v:shape id="直接箭头连接符 120" o:spid="_x0000_s1234" type="#_x0000_t32" style="position:absolute;left:0;text-align:left;margin-left:218.05pt;margin-top:231.55pt;width:.5pt;height:54.1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" strokecolor="black [3200]" strokeweight=".5pt">
            <v:stroke startarrow="block" endarrow="block" joinstyle="miter"/>
          </v:shape>
        </w:pict>
      </w:r>
      <w:r>
        <w:rPr>
          <w:noProof/>
        </w:rPr>
        <w:pict>
          <v:shape id="直接箭头连接符 118" o:spid="_x0000_s1233" type="#_x0000_t32" style="position:absolute;left:0;text-align:left;margin-left:171.35pt;margin-top:231.45pt;width:0;height:51.5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" strokecolor="black [3200]" strokeweight=".5pt">
            <v:stroke endarrow="block" joinstyle="miter"/>
          </v:shape>
        </w:pict>
      </w:r>
      <w:r>
        <w:rPr>
          <w:noProof/>
        </w:rPr>
        <w:pict>
          <v:shape id="直接箭头连接符 117" o:spid="_x0000_s1232" type="#_x0000_t32" style="position:absolute;left:0;text-align:left;margin-left:10.2pt;margin-top:27.8pt;width:41.85pt;height:0;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" strokecolor="black [3200]" strokeweight=".5pt">
            <v:stroke startarrow="block" endarrow="block" joinstyle="miter"/>
          </v:shape>
        </w:pict>
      </w:r>
      <w:r>
        <w:rPr>
          <w:noProof/>
        </w:rPr>
        <w:pict>
          <v:shape id="直接箭头连接符 116" o:spid="_x0000_s1231" type="#_x0000_t32" style="position:absolute;left:0;text-align:left;margin-left:14.25pt;margin-top:152.35pt;width:36.25pt;height: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" strokecolor="black [3200]" strokeweight=".5pt">
            <v:stroke startarrow="block" endarrow="block" joinstyle="miter"/>
          </v:shape>
        </w:pict>
      </w:r>
      <w:r>
        <w:rPr>
          <w:noProof/>
        </w:rPr>
        <w:pict>
          <v:rect id="矩形 111" o:spid="_x0000_s1032" style="position:absolute;left:0;text-align:left;margin-left:-51.6pt;margin-top:140.1pt;width:66.85pt;height:24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" fillcolor="#e7e6e6 [3214]" strokecolor="black [3213]" strokeweight="1pt">
            <v:textbox>
              <w:txbxContent>
                <w:p w:rsidR="00A71DE8" w:rsidRPr="00CE0A5A" w:rsidRDefault="00A71DE8" w:rsidP="00CE0A5A">
                  <w:pPr>
                    <w:jc w:val="center"/>
                    <w:rPr>
                      <w:rFonts w:ascii="黑体" w:eastAsia="黑体" w:hAnsi="黑体"/>
                      <w:color w:val="000000" w:themeColor="text1"/>
                    </w:rPr>
                  </w:pPr>
                  <w:r w:rsidRPr="00CE0A5A">
                    <w:rPr>
                      <w:rFonts w:ascii="黑体" w:eastAsia="黑体" w:hAnsi="黑体" w:hint="eastAsia"/>
                      <w:color w:val="000000" w:themeColor="text1"/>
                    </w:rPr>
                    <w:t>7.教务长</w:t>
                  </w:r>
                </w:p>
              </w:txbxContent>
            </v:textbox>
          </v:rect>
        </w:pict>
      </w:r>
      <w:r>
        <w:rPr>
          <w:noProof/>
        </w:rPr>
        <w:pict>
          <v:rect id="矩形 112" o:spid="_x0000_s1033" style="position:absolute;left:0;text-align:left;margin-left:-48.5pt;margin-top:16.05pt;width:60.25pt;height:26.05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" fillcolor="#e7e6e6 [3214]" strokecolor="black [3213]" strokeweight="1pt">
            <v:textbox>
              <w:txbxContent>
                <w:p w:rsidR="00A71DE8" w:rsidRPr="00CE0A5A" w:rsidRDefault="00A71DE8" w:rsidP="00CE0A5A">
                  <w:pPr>
                    <w:jc w:val="center"/>
                    <w:rPr>
                      <w:rFonts w:ascii="黑体" w:eastAsia="黑体" w:hAnsi="黑体"/>
                      <w:color w:val="000000" w:themeColor="text1"/>
                    </w:rPr>
                  </w:pPr>
                  <w:r w:rsidRPr="00CE0A5A">
                    <w:rPr>
                      <w:rFonts w:ascii="黑体" w:eastAsia="黑体" w:hAnsi="黑体" w:hint="eastAsia"/>
                      <w:color w:val="000000" w:themeColor="text1"/>
                    </w:rPr>
                    <w:t>6.教师</w:t>
                  </w:r>
                </w:p>
              </w:txbxContent>
            </v:textbox>
          </v:rect>
        </w:pict>
      </w:r>
      <w:r>
        <w:rPr>
          <w:noProof/>
        </w:rPr>
        <w:pict>
          <v:shape id="直接箭头连接符 114" o:spid="_x0000_s1230" type="#_x0000_t32" style="position:absolute;left:0;text-align:left;margin-left:338.55pt;margin-top:154.95pt;width:80.7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" strokecolor="black [3200]" strokeweight=".5pt">
            <v:stroke startarrow="block" endarrow="block" joinstyle="miter"/>
          </v:shape>
        </w:pict>
      </w:r>
      <w:r>
        <w:rPr>
          <w:noProof/>
        </w:rPr>
        <w:pict>
          <v:rect id="矩形 113" o:spid="_x0000_s1034" style="position:absolute;left:0;text-align:left;margin-left:418.7pt;margin-top:144.15pt;width:70.45pt;height:27.55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" fillcolor="#e7e6e6 [3214]" strokecolor="black [3213]" strokeweight="1pt">
            <v:textbox>
              <w:txbxContent>
                <w:p w:rsidR="00A71DE8" w:rsidRPr="00CE0A5A" w:rsidRDefault="00A71DE8" w:rsidP="00CE0A5A">
                  <w:pPr>
                    <w:jc w:val="center"/>
                    <w:rPr>
                      <w:rFonts w:ascii="黑体" w:eastAsia="黑体" w:hAnsi="黑体"/>
                      <w:color w:val="000000" w:themeColor="text1"/>
                    </w:rPr>
                  </w:pPr>
                  <w:r w:rsidRPr="00CE0A5A">
                    <w:rPr>
                      <w:rFonts w:ascii="黑体" w:eastAsia="黑体" w:hAnsi="黑体" w:hint="eastAsia"/>
                      <w:color w:val="000000" w:themeColor="text1"/>
                    </w:rPr>
                    <w:t>8.教务员</w:t>
                  </w:r>
                </w:p>
              </w:txbxContent>
            </v:textbox>
          </v:rect>
        </w:pict>
      </w:r>
      <w:r>
        <w:rPr>
          <w:noProof/>
        </w:rPr>
        <w:pict>
          <v:shape id="直接箭头连接符 109" o:spid="_x0000_s1229" type="#_x0000_t32" style="position:absolute;left:0;text-align:left;margin-left:333.95pt;margin-top:32.35pt;width:76.1pt;height:.5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" strokecolor="black [3200]" strokeweight=".5pt">
            <v:stroke startarrow="block" endarrow="block" joinstyle="miter"/>
          </v:shape>
        </w:pict>
      </w:r>
      <w:r>
        <w:rPr>
          <w:noProof/>
        </w:rPr>
        <w:pict>
          <v:shape id="直接箭头连接符 108" o:spid="_x0000_s1228" type="#_x0000_t32" style="position:absolute;left:0;text-align:left;margin-left:145.5pt;margin-top:228.4pt;width:19.4pt;height: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" strokecolor="black [3200]" strokeweight=".5pt">
            <v:stroke endarrow="block" joinstyle="miter"/>
          </v:shape>
        </w:pict>
      </w:r>
      <w:r>
        <w:rPr>
          <w:noProof/>
        </w:rPr>
        <w:pict>
          <v:line id="直接连接符 106" o:spid="_x0000_s1227" style="position:absolute;left:0;text-align:left;z-index:251702272;visibility:visible" from="145.45pt,85.95pt" to="145.95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" strokecolor="black [3200]" strokeweight=".5pt">
            <v:stroke joinstyle="miter"/>
          </v:line>
        </w:pict>
      </w:r>
      <w:r>
        <w:rPr>
          <w:noProof/>
        </w:rPr>
        <w:pict>
          <v:line id="直接连接符 105" o:spid="_x0000_s1226" style="position:absolute;left:0;text-align:left;z-index:251701248;visibility:visible" from="145.55pt,86pt" to="163.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" strokecolor="black [3200]" strokeweight=".5pt">
            <v:stroke joinstyle="miter"/>
          </v:line>
        </w:pict>
      </w:r>
      <w:r>
        <w:rPr>
          <w:noProof/>
        </w:rPr>
        <w:pict>
          <v:shape id="直接箭头连接符 102" o:spid="_x0000_s1225" type="#_x0000_t32" style="position:absolute;left:0;text-align:left;margin-left:128.15pt;margin-top:212.1pt;width:37.85pt;height:.55pt;flip: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" strokecolor="black [3200]" strokeweight=".5pt">
            <v:stroke endarrow="block" joinstyle="miter"/>
          </v:shape>
        </w:pict>
      </w:r>
      <w:r>
        <w:rPr>
          <w:noProof/>
        </w:rPr>
        <w:pict>
          <v:line id="直接连接符 101" o:spid="_x0000_s1224" style="position:absolute;left:0;text-align:left;z-index:251699200;visibility:visible" from="126.65pt,87.5pt" to="127.65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" strokecolor="black [3200]" strokeweight=".5pt">
            <v:stroke joinstyle="miter"/>
          </v:line>
        </w:pict>
      </w:r>
      <w:r>
        <w:rPr>
          <w:noProof/>
        </w:rPr>
        <w:pict>
          <v:line id="直接连接符 100" o:spid="_x0000_s1223" style="position:absolute;left:0;text-align:left;z-index:251698176;visibility:visible" from="117.95pt,87.55pt" to="126.6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" strokecolor="black [3200]" strokeweight=".5pt">
            <v:stroke joinstyle="miter"/>
          </v:line>
        </w:pict>
      </w:r>
      <w:r>
        <w:rPr>
          <w:noProof/>
        </w:rPr>
        <w:pict>
          <v:shape id="直接箭头连接符 99" o:spid="_x0000_s1222" type="#_x0000_t32" style="position:absolute;left:0;text-align:left;margin-left:196.55pt;margin-top:173.1pt;width:0;height:30.1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" strokecolor="black [3200]" strokeweight=".5pt">
            <v:stroke startarrow="block" endarrow="block" joinstyle="miter"/>
          </v:shape>
        </w:pict>
      </w:r>
      <w:r>
        <w:rPr>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波形 79" o:spid="_x0000_s1035" type="#_x0000_t64" style="position:absolute;left:0;text-align:left;margin-left:166.9pt;margin-top:133.4pt;width:68.45pt;height:43.9pt;flip:x;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" adj="2700" filled="f" strokecolor="black [3213]" strokeweight="1pt">
            <v:stroke joinstyle="miter"/>
            <v:textbox>
              <w:txbxContent>
                <w:p w:rsidR="00A71DE8" w:rsidRPr="00251D4C" w:rsidRDefault="00A71DE8" w:rsidP="00251D4C">
                  <w:pPr>
                    <w:jc w:val="center"/>
                    <w:rPr>
                      <w:rFonts w:ascii="黑体" w:eastAsia="黑体" w:hAnsi="黑体"/>
                      <w:color w:val="000000" w:themeColor="text1"/>
                    </w:rPr>
                  </w:pPr>
                  <w:r w:rsidRPr="00251D4C">
                    <w:rPr>
                      <w:rFonts w:ascii="黑体" w:eastAsia="黑体" w:hAnsi="黑体" w:hint="eastAsia"/>
                      <w:color w:val="000000" w:themeColor="text1"/>
                    </w:rPr>
                    <w:t>管理员</w:t>
                  </w:r>
                  <w:r w:rsidRPr="00251D4C">
                    <w:rPr>
                      <w:rFonts w:ascii="黑体" w:eastAsia="黑体" w:hAnsi="黑体"/>
                      <w:color w:val="000000" w:themeColor="text1"/>
                    </w:rPr>
                    <w:t>信息</w:t>
                  </w:r>
                </w:p>
              </w:txbxContent>
            </v:textbox>
          </v:shape>
        </w:pict>
      </w:r>
      <w:r>
        <w:rPr>
          <w:noProof/>
        </w:rPr>
        <w:pict>
          <v:rect id="矩形 96" o:spid="_x0000_s1221" style="position:absolute;left:0;text-align:left;margin-left:31.15pt;margin-top:6.85pt;width:346.2pt;height:243.5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" filled="f" strokecolor="black [3213]" strokeweight="1pt">
            <v:stroke dashstyle="3 1"/>
          </v:rect>
        </w:pict>
      </w:r>
      <w:r>
        <w:rPr>
          <w:noProof/>
        </w:rPr>
        <w:pict>
          <v:shape id="直接箭头连接符 95" o:spid="_x0000_s1220" type="#_x0000_t32" style="position:absolute;left:0;text-align:left;margin-left:233.8pt;margin-top:212.55pt;width:19.4pt;height:0;flip:x;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" strokecolor="black [3200]" strokeweight=".5pt">
            <v:stroke endarrow="block" joinstyle="miter"/>
          </v:shape>
        </w:pict>
      </w:r>
      <w:r>
        <w:rPr>
          <w:noProof/>
        </w:rPr>
        <w:pict>
          <v:line id="直接连接符 94" o:spid="_x0000_s1219" style="position:absolute;left:0;text-align:left;flip:x;z-index:251694080;visibility:visible" from="253.25pt,104.35pt" to="253.75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" strokecolor="black [3200]" strokeweight=".5pt">
            <v:stroke joinstyle="miter"/>
          </v:line>
        </w:pict>
      </w:r>
      <w:r>
        <w:rPr>
          <w:noProof/>
        </w:rPr>
        <w:pict>
          <v:line id="直接连接符 93" o:spid="_x0000_s1218" style="position:absolute;left:0;text-align:left;z-index:251693056;visibility:visible" from="253.8pt,104.4pt" to="269.6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" strokecolor="black [3200]" strokeweight=".5pt">
            <v:stroke joinstyle="miter"/>
          </v:line>
        </w:pict>
      </w:r>
      <w:r>
        <w:rPr>
          <w:noProof/>
        </w:rPr>
        <w:pict>
          <v:shape id="直接箭头连接符 88" o:spid="_x0000_s1217" type="#_x0000_t32" style="position:absolute;left:0;text-align:left;margin-left:233.85pt;margin-top:219.2pt;width:34.2pt;height:0;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" strokecolor="black [3200]" strokeweight=".5pt">
            <v:stroke endarrow="block" joinstyle="miter"/>
          </v:shape>
        </w:pict>
      </w:r>
      <w:r>
        <w:rPr>
          <w:noProof/>
        </w:rPr>
        <w:pict>
          <v:shape id="直接箭头连接符 87" o:spid="_x0000_s1216" type="#_x0000_t32" style="position:absolute;left:0;text-align:left;margin-left:120.4pt;margin-top:219.8pt;width:45.55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" strokecolor="black [3200]" strokeweight=".5pt">
            <v:stroke endarrow="block" joinstyle="miter"/>
          </v:shape>
        </w:pict>
      </w:r>
      <w:r>
        <w:rPr>
          <w:noProof/>
        </w:rPr>
        <w:pict>
          <v:shape id="直接箭头连接符 86" o:spid="_x0000_s1215" type="#_x0000_t32" style="position:absolute;left:0;text-align:left;margin-left:297.15pt;margin-top:113pt;width:.5pt;height:30.7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" strokecolor="black [3200]" strokeweight=".5pt">
            <v:stroke startarrow="block" endarrow="block" joinstyle="miter"/>
          </v:shape>
        </w:pict>
      </w:r>
      <w:r>
        <w:rPr>
          <w:noProof/>
        </w:rPr>
        <w:pict>
          <v:shape id="直接箭头连接符 84" o:spid="_x0000_s1214" type="#_x0000_t32" style="position:absolute;left:0;text-align:left;margin-left:298.7pt;margin-top:171.25pt;width:.5pt;height:31.1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" strokecolor="black [3200]" strokeweight=".5pt">
            <v:stroke startarrow="block" endarrow="block" joinstyle="miter"/>
          </v:shape>
        </w:pict>
      </w:r>
      <w:r>
        <w:rPr>
          <w:noProof/>
        </w:rPr>
        <w:pict>
          <v:shape id="波形 75" o:spid="_x0000_s1036" type="#_x0000_t64" style="position:absolute;left:0;text-align:left;margin-left:268.5pt;margin-top:195.7pt;width:71pt;height:41.85pt;flip:x;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" adj="2700" filled="f" strokecolor="black [3213]" strokeweight="1pt">
            <v:stroke joinstyle="miter"/>
            <v:textbox>
              <w:txbxContent>
                <w:p w:rsidR="00A71DE8" w:rsidRPr="00251D4C" w:rsidRDefault="00A71DE8" w:rsidP="00251D4C">
                  <w:pPr>
                    <w:jc w:val="center"/>
                    <w:rPr>
                      <w:rFonts w:ascii="黑体" w:eastAsia="黑体" w:hAnsi="黑体"/>
                      <w:color w:val="000000" w:themeColor="text1"/>
                      <w:szCs w:val="21"/>
                    </w:rPr>
                  </w:pPr>
                  <w:r w:rsidRPr="00251D4C">
                    <w:rPr>
                      <w:rFonts w:ascii="黑体" w:eastAsia="黑体" w:hAnsi="黑体" w:hint="eastAsia"/>
                      <w:color w:val="000000" w:themeColor="text1"/>
                      <w:szCs w:val="21"/>
                    </w:rPr>
                    <w:t>教务员</w:t>
                  </w:r>
                  <w:r w:rsidRPr="00251D4C">
                    <w:rPr>
                      <w:rFonts w:ascii="黑体" w:eastAsia="黑体" w:hAnsi="黑体"/>
                      <w:color w:val="000000" w:themeColor="text1"/>
                      <w:szCs w:val="21"/>
                    </w:rPr>
                    <w:t>信息</w:t>
                  </w:r>
                </w:p>
              </w:txbxContent>
            </v:textbox>
          </v:shape>
        </w:pict>
      </w:r>
      <w:r>
        <w:rPr>
          <w:noProof/>
        </w:rPr>
        <w:pict>
          <v:shape id="直接箭头连接符 80" o:spid="_x0000_s1213" type="#_x0000_t32" style="position:absolute;left:0;text-align:left;margin-left:82.2pt;margin-top:168.2pt;width:0;height:33.7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" strokecolor="black [3200]" strokeweight=".5pt">
            <v:stroke startarrow="block" endarrow="block" joinstyle="miter"/>
          </v:shape>
        </w:pict>
      </w:r>
      <w:r>
        <w:rPr>
          <w:noProof/>
        </w:rPr>
        <w:pict>
          <v:shape id="波形 58" o:spid="_x0000_s1037" type="#_x0000_t64" style="position:absolute;left:0;text-align:left;margin-left:51.55pt;margin-top:194.75pt;width:68.9pt;height:41.35pt;flip:x;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" adj="2700" filled="f" strokecolor="black [3213]" strokeweight="1pt">
            <v:stroke joinstyle="miter"/>
            <v:textbox>
              <w:txbxContent>
                <w:p w:rsidR="00A71DE8" w:rsidRPr="00251D4C" w:rsidRDefault="00A71DE8" w:rsidP="00FF7E73">
                  <w:pPr>
                    <w:jc w:val="center"/>
                    <w:rPr>
                      <w:rFonts w:ascii="黑体" w:eastAsia="黑体" w:hAnsi="黑体"/>
                      <w:color w:val="000000" w:themeColor="text1"/>
                      <w:szCs w:val="21"/>
                    </w:rPr>
                  </w:pPr>
                  <w:r w:rsidRPr="00251D4C">
                    <w:rPr>
                      <w:rFonts w:ascii="黑体" w:eastAsia="黑体" w:hAnsi="黑体" w:hint="eastAsia"/>
                      <w:color w:val="000000" w:themeColor="text1"/>
                      <w:szCs w:val="21"/>
                    </w:rPr>
                    <w:t>教务</w:t>
                  </w:r>
                  <w:r w:rsidRPr="00251D4C">
                    <w:rPr>
                      <w:rFonts w:ascii="黑体" w:eastAsia="黑体" w:hAnsi="黑体"/>
                      <w:color w:val="000000" w:themeColor="text1"/>
                      <w:szCs w:val="21"/>
                    </w:rPr>
                    <w:t>长信息</w:t>
                  </w:r>
                </w:p>
              </w:txbxContent>
            </v:textbox>
          </v:shape>
        </w:pict>
      </w:r>
      <w:r>
        <w:rPr>
          <w:noProof/>
        </w:rPr>
        <w:pict>
          <v:line id="直接连接符 73" o:spid="_x0000_s1212" style="position:absolute;left:0;text-align:left;z-index:251676672;visibility:visible" from="84.15pt,120.15pt" to="84.15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" strokecolor="black [3200]" strokeweight=".5pt">
            <v:stroke joinstyle="miter"/>
          </v:lin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2" o:spid="_x0000_s1211" type="#_x0000_t34" style="position:absolute;left:0;text-align:left;margin-left:84.25pt;margin-top:97.25pt;width:78pt;height:23.5pt;flip:y;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" adj="14634" strokecolor="black [3200]" strokeweight=".5pt">
            <v:stroke endarrow="block"/>
          </v:shape>
        </w:pict>
      </w:r>
      <w:r>
        <w:rPr>
          <w:noProof/>
        </w:rPr>
        <w:pict>
          <v:shape id="直接箭头连接符 70" o:spid="_x0000_s1210" type="#_x0000_t32" style="position:absolute;left:0;text-align:left;margin-left:297.15pt;margin-top:46.15pt;width:.5pt;height:35.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" strokecolor="black [3200]" strokeweight=".5pt">
            <v:stroke startarrow="block" endarrow="block" joinstyle="miter"/>
          </v:shape>
        </w:pict>
      </w:r>
      <w:r>
        <w:rPr>
          <w:noProof/>
        </w:rPr>
        <w:pict>
          <v:shape id="波形 57" o:spid="_x0000_s1038" type="#_x0000_t64" style="position:absolute;left:0;text-align:left;margin-left:269.05pt;margin-top:73.2pt;width:68.9pt;height:42.8pt;flip:x;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" adj="2700" filled="f" strokecolor="black [3213]" strokeweight="1pt">
            <v:stroke joinstyle="miter"/>
            <v:textbox>
              <w:txbxContent>
                <w:p w:rsidR="00A71DE8" w:rsidRPr="008049E2" w:rsidRDefault="00A71DE8" w:rsidP="008049E2">
                  <w:pPr>
                    <w:jc w:val="center"/>
                    <w:rPr>
                      <w:rFonts w:ascii="黑体" w:eastAsia="黑体" w:hAnsi="黑体"/>
                      <w:color w:val="000000" w:themeColor="text1"/>
                    </w:rPr>
                  </w:pPr>
                  <w:r w:rsidRPr="008049E2">
                    <w:rPr>
                      <w:rFonts w:ascii="黑体" w:eastAsia="黑体" w:hAnsi="黑体" w:hint="eastAsia"/>
                      <w:color w:val="000000" w:themeColor="text1"/>
                    </w:rPr>
                    <w:t>学生信息</w:t>
                  </w:r>
                </w:p>
              </w:txbxContent>
            </v:textbox>
          </v:shape>
        </w:pict>
      </w:r>
      <w:r>
        <w:rPr>
          <w:noProof/>
        </w:rPr>
        <w:pict>
          <v:shape id="直接箭头连接符 69" o:spid="_x0000_s1209" type="#_x0000_t32" style="position:absolute;left:0;text-align:left;margin-left:236.35pt;margin-top:93.65pt;width:33.2pt;height:.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" strokecolor="black [3200]" strokeweight=".5pt">
            <v:stroke startarrow="block" endarrow="block" joinstyle="miter"/>
          </v:shape>
        </w:pict>
      </w:r>
      <w:r>
        <w:rPr>
          <w:noProof/>
        </w:rPr>
        <w:pict>
          <v:shape id="直接箭头连接符 63" o:spid="_x0000_s1208" type="#_x0000_t32" style="position:absolute;left:0;text-align:left;margin-left:81.7pt;margin-top:43.5pt;width:.5pt;height:33.7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" strokecolor="black [3200]" strokeweight=".5pt">
            <v:stroke endarrow="block" joinstyle="miter"/>
          </v:shape>
        </w:pict>
      </w:r>
      <w:r>
        <w:rPr>
          <w:noProof/>
        </w:rPr>
        <w:pict>
          <v:line id="直接连接符 60" o:spid="_x0000_s1207" style="position:absolute;left:0;text-align:left;z-index:251668480;visibility:visible;mso-width-relative:margin;mso-height-relative:margin" from="122.55pt,28.3pt" to="194.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" strokecolor="black [3200]" strokeweight=".5pt">
            <v:stroke joinstyle="miter"/>
          </v:line>
        </w:pict>
      </w:r>
      <w:r>
        <w:rPr>
          <w:noProof/>
        </w:rPr>
        <w:pict>
          <v:shape id="直接箭头连接符 61" o:spid="_x0000_s1206" type="#_x0000_t32" style="position:absolute;left:0;text-align:left;margin-left:194.5pt;margin-top:28.75pt;width:.55pt;height:52.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" strokecolor="black [3200]" strokeweight=".5pt">
            <v:stroke endarrow="block" joinstyle="miter"/>
          </v:shape>
        </w:pict>
      </w:r>
      <w:r>
        <w:rPr>
          <w:noProof/>
        </w:rPr>
        <w:pict>
          <v:shape id="波形 55" o:spid="_x0000_s1039" type="#_x0000_t64" style="position:absolute;left:0;text-align:left;margin-left:163.9pt;margin-top:73.25pt;width:73pt;height:40.35pt;flip:x;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" adj="2700" filled="f" strokecolor="black [3213]" strokeweight="1pt">
            <v:stroke joinstyle="miter"/>
            <v:textbox>
              <w:txbxContent>
                <w:p w:rsidR="00A71DE8" w:rsidRPr="008049E2" w:rsidRDefault="00A71DE8" w:rsidP="00EE716A">
                  <w:pPr>
                    <w:jc w:val="center"/>
                    <w:rPr>
                      <w:rFonts w:ascii="黑体" w:eastAsia="黑体" w:hAnsi="黑体"/>
                      <w:color w:val="000000" w:themeColor="text1"/>
                    </w:rPr>
                  </w:pPr>
                  <w:r w:rsidRPr="008049E2">
                    <w:rPr>
                      <w:rFonts w:ascii="黑体" w:eastAsia="黑体" w:hAnsi="黑体" w:hint="eastAsia"/>
                      <w:color w:val="000000" w:themeColor="text1"/>
                    </w:rPr>
                    <w:t>成绩</w:t>
                  </w:r>
                  <w:r w:rsidRPr="008049E2">
                    <w:rPr>
                      <w:rFonts w:ascii="黑体" w:eastAsia="黑体" w:hAnsi="黑体"/>
                      <w:color w:val="000000" w:themeColor="text1"/>
                    </w:rPr>
                    <w:t>信息</w:t>
                  </w:r>
                </w:p>
              </w:txbxContent>
            </v:textbox>
          </v:shape>
        </w:pict>
      </w:r>
      <w:r>
        <w:rPr>
          <w:noProof/>
        </w:rPr>
        <w:pict>
          <v:shape id="波形 48" o:spid="_x0000_s1040" type="#_x0000_t64" style="position:absolute;left:0;text-align:left;margin-left:49.55pt;margin-top:71.7pt;width:68.4pt;height:39.85pt;flip:x;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" adj="2700" filled="f" strokecolor="black [3213]" strokeweight="1pt">
            <v:stroke joinstyle="miter"/>
            <v:textbox>
              <w:txbxContent>
                <w:p w:rsidR="00A71DE8" w:rsidRPr="00137E51" w:rsidRDefault="00A71DE8" w:rsidP="00137E51">
                  <w:pPr>
                    <w:jc w:val="center"/>
                    <w:rPr>
                      <w:rFonts w:ascii="黑体" w:eastAsia="黑体" w:hAnsi="黑体"/>
                      <w:color w:val="000000" w:themeColor="text1"/>
                    </w:rPr>
                  </w:pPr>
                  <w:r w:rsidRPr="00137E51">
                    <w:rPr>
                      <w:rFonts w:ascii="黑体" w:eastAsia="黑体" w:hAnsi="黑体" w:hint="eastAsia"/>
                      <w:color w:val="000000" w:themeColor="text1"/>
                    </w:rPr>
                    <w:t>教师信息</w:t>
                  </w:r>
                </w:p>
              </w:txbxContent>
            </v:textbox>
          </v:shape>
        </w:pict>
      </w:r>
      <w:r w:rsidR="00D447F5">
        <w:rPr>
          <w:rFonts w:hint="eastAsia"/>
          <w:noProof/>
        </w:rPr>
        <w:drawing>
          <wp:inline distT="0" distB="0" distL="0" distR="0">
            <wp:extent cx="5012987" cy="2996119"/>
            <wp:effectExtent l="0" t="0" r="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7A66D9">
        <w:rPr>
          <w:rFonts w:hint="eastAsia"/>
          <w:noProof/>
        </w:rPr>
        <w:drawing>
          <wp:inline distT="0" distB="0" distL="0" distR="0">
            <wp:extent cx="1686128" cy="1335932"/>
            <wp:effectExtent l="0" t="0" r="0" b="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14AA6" w:rsidRDefault="00114AA6" w:rsidP="0082104E">
      <w:pPr>
        <w:rPr>
          <w:noProof/>
        </w:rPr>
      </w:pPr>
    </w:p>
    <w:p w:rsidR="00417A9F" w:rsidRDefault="00417A9F" w:rsidP="00417A9F">
      <w:pPr>
        <w:jc w:val="center"/>
        <w:rPr>
          <w:noProof/>
        </w:rPr>
      </w:pPr>
      <w:r>
        <w:rPr>
          <w:noProof/>
        </w:rPr>
        <w:t>图</w:t>
      </w:r>
      <w:r>
        <w:rPr>
          <w:rFonts w:hint="eastAsia"/>
          <w:noProof/>
        </w:rPr>
        <w:t>3-</w:t>
      </w:r>
      <w:r>
        <w:rPr>
          <w:noProof/>
        </w:rPr>
        <w:t>2</w:t>
      </w:r>
      <w:r w:rsidR="00EB36D8">
        <w:rPr>
          <w:rFonts w:hint="eastAsia"/>
          <w:noProof/>
        </w:rPr>
        <w:t>用</w:t>
      </w:r>
      <w:r w:rsidR="00EB36D8">
        <w:rPr>
          <w:noProof/>
        </w:rPr>
        <w:t>DFD</w:t>
      </w:r>
      <w:r w:rsidR="00EB36D8">
        <w:rPr>
          <w:noProof/>
        </w:rPr>
        <w:t>表示的学生考试成绩管理系统初步构想</w:t>
      </w:r>
    </w:p>
    <w:p w:rsidR="00487B45" w:rsidRDefault="00487B45" w:rsidP="00417A9F">
      <w:pPr>
        <w:jc w:val="center"/>
      </w:pPr>
    </w:p>
    <w:p w:rsidR="002D2F4D" w:rsidRDefault="00B12EB2" w:rsidP="008964AC">
      <w:pPr>
        <w:rPr>
          <w:noProof/>
        </w:rPr>
      </w:pPr>
      <w:r>
        <w:rPr>
          <w:rFonts w:hint="eastAsia"/>
          <w:noProof/>
        </w:rPr>
        <w:t>在图</w:t>
      </w:r>
      <w:r>
        <w:rPr>
          <w:rFonts w:hint="eastAsia"/>
          <w:noProof/>
        </w:rPr>
        <w:t>3-</w:t>
      </w:r>
      <w:r>
        <w:rPr>
          <w:noProof/>
        </w:rPr>
        <w:t>2</w:t>
      </w:r>
      <w:r>
        <w:rPr>
          <w:noProof/>
        </w:rPr>
        <w:t>中</w:t>
      </w:r>
      <w:r>
        <w:rPr>
          <w:rFonts w:hint="eastAsia"/>
          <w:noProof/>
        </w:rPr>
        <w:t>，</w:t>
      </w:r>
      <w:r>
        <w:rPr>
          <w:noProof/>
        </w:rPr>
        <w:t>学生考试成绩系统的外部实体化没有改变</w:t>
      </w:r>
      <w:r>
        <w:rPr>
          <w:rFonts w:hint="eastAsia"/>
          <w:noProof/>
        </w:rPr>
        <w:t>，</w:t>
      </w:r>
      <w:r w:rsidR="00F477C8">
        <w:rPr>
          <w:rFonts w:hint="eastAsia"/>
          <w:noProof/>
        </w:rPr>
        <w:t>其</w:t>
      </w:r>
      <w:r>
        <w:rPr>
          <w:noProof/>
        </w:rPr>
        <w:t>内部的功能被细化为</w:t>
      </w:r>
      <w:r>
        <w:rPr>
          <w:rFonts w:hint="eastAsia"/>
          <w:noProof/>
        </w:rPr>
        <w:t>“</w:t>
      </w:r>
      <w:r>
        <w:rPr>
          <w:noProof/>
        </w:rPr>
        <w:t>1.</w:t>
      </w:r>
      <w:r>
        <w:rPr>
          <w:noProof/>
        </w:rPr>
        <w:t>录入</w:t>
      </w:r>
      <w:r>
        <w:rPr>
          <w:rFonts w:hint="eastAsia"/>
          <w:noProof/>
        </w:rPr>
        <w:t>、</w:t>
      </w:r>
      <w:r>
        <w:rPr>
          <w:noProof/>
        </w:rPr>
        <w:t>修改和查询成绩</w:t>
      </w:r>
      <w:r>
        <w:rPr>
          <w:rFonts w:hint="eastAsia"/>
          <w:noProof/>
        </w:rPr>
        <w:t>”、“</w:t>
      </w:r>
      <w:r>
        <w:rPr>
          <w:noProof/>
        </w:rPr>
        <w:t>2.</w:t>
      </w:r>
      <w:r w:rsidR="00061040">
        <w:rPr>
          <w:noProof/>
        </w:rPr>
        <w:t>审批</w:t>
      </w:r>
      <w:r>
        <w:rPr>
          <w:noProof/>
        </w:rPr>
        <w:t>成绩</w:t>
      </w:r>
      <w:r w:rsidR="00061040">
        <w:rPr>
          <w:rFonts w:hint="eastAsia"/>
          <w:noProof/>
        </w:rPr>
        <w:t>”</w:t>
      </w:r>
      <w:r>
        <w:rPr>
          <w:rFonts w:hint="eastAsia"/>
          <w:noProof/>
        </w:rPr>
        <w:t>、</w:t>
      </w:r>
      <w:r w:rsidR="00061040">
        <w:rPr>
          <w:rFonts w:hint="eastAsia"/>
          <w:noProof/>
        </w:rPr>
        <w:t>“</w:t>
      </w:r>
      <w:r w:rsidR="00061040">
        <w:rPr>
          <w:rFonts w:hint="eastAsia"/>
          <w:noProof/>
        </w:rPr>
        <w:t>3.</w:t>
      </w:r>
      <w:r w:rsidR="00061040">
        <w:rPr>
          <w:rFonts w:hint="eastAsia"/>
          <w:noProof/>
        </w:rPr>
        <w:t>发布成绩”、</w:t>
      </w:r>
      <w:r w:rsidR="002121CB">
        <w:rPr>
          <w:rFonts w:hint="eastAsia"/>
          <w:noProof/>
        </w:rPr>
        <w:t>“</w:t>
      </w:r>
      <w:r w:rsidR="002121CB">
        <w:rPr>
          <w:noProof/>
        </w:rPr>
        <w:t>5.</w:t>
      </w:r>
      <w:r w:rsidR="002121CB">
        <w:rPr>
          <w:noProof/>
        </w:rPr>
        <w:t>查询成绩</w:t>
      </w:r>
      <w:r w:rsidR="002121CB">
        <w:rPr>
          <w:rFonts w:hint="eastAsia"/>
          <w:noProof/>
        </w:rPr>
        <w:t>”、</w:t>
      </w:r>
      <w:r w:rsidR="00061040">
        <w:rPr>
          <w:rFonts w:hint="eastAsia"/>
          <w:noProof/>
        </w:rPr>
        <w:t>“</w:t>
      </w:r>
      <w:r w:rsidR="002121CB">
        <w:rPr>
          <w:rFonts w:hint="eastAsia"/>
          <w:noProof/>
        </w:rPr>
        <w:t>5</w:t>
      </w:r>
      <w:r w:rsidR="00061040">
        <w:rPr>
          <w:rFonts w:hint="eastAsia"/>
          <w:noProof/>
        </w:rPr>
        <w:t>.</w:t>
      </w:r>
      <w:r>
        <w:rPr>
          <w:noProof/>
        </w:rPr>
        <w:t>用户信息管理</w:t>
      </w:r>
      <w:r>
        <w:rPr>
          <w:rFonts w:hint="eastAsia"/>
          <w:noProof/>
        </w:rPr>
        <w:t>、</w:t>
      </w:r>
      <w:r>
        <w:rPr>
          <w:noProof/>
        </w:rPr>
        <w:t>归档记录</w:t>
      </w:r>
      <w:r w:rsidR="002121CB">
        <w:rPr>
          <w:rFonts w:hint="eastAsia"/>
          <w:noProof/>
        </w:rPr>
        <w:t>”</w:t>
      </w:r>
      <w:r w:rsidR="00061040">
        <w:rPr>
          <w:rFonts w:hint="eastAsia"/>
          <w:noProof/>
        </w:rPr>
        <w:t>五</w:t>
      </w:r>
      <w:r>
        <w:rPr>
          <w:rFonts w:hint="eastAsia"/>
          <w:noProof/>
        </w:rPr>
        <w:t>块功能。“教师信息”、“教务员信息”、</w:t>
      </w:r>
      <w:r w:rsidR="00061040">
        <w:rPr>
          <w:rFonts w:hint="eastAsia"/>
          <w:noProof/>
        </w:rPr>
        <w:t>“教务长信息”、“学生信息”、“管理员信息”和</w:t>
      </w:r>
      <w:r>
        <w:rPr>
          <w:rFonts w:hint="eastAsia"/>
          <w:noProof/>
        </w:rPr>
        <w:t>“成绩信息”是功能处理过程中的数据，表达了系统的一些状态。</w:t>
      </w:r>
    </w:p>
    <w:p w:rsidR="008964AC" w:rsidRDefault="008964AC" w:rsidP="008964AC">
      <w:pPr>
        <w:rPr>
          <w:noProof/>
        </w:rPr>
      </w:pPr>
    </w:p>
    <w:p w:rsidR="008964AC" w:rsidRDefault="008964AC" w:rsidP="008964AC">
      <w:pPr>
        <w:rPr>
          <w:noProof/>
        </w:rPr>
      </w:pPr>
    </w:p>
    <w:p w:rsidR="00EB36D8" w:rsidRPr="00EB36D8" w:rsidRDefault="00EB36D8" w:rsidP="00EB36D8">
      <w:pPr>
        <w:pStyle w:val="3"/>
        <w:rPr>
          <w:rFonts w:eastAsia="宋体"/>
        </w:rPr>
      </w:pPr>
      <w:bookmarkStart w:id="46" w:name="_Toc506458787"/>
      <w:bookmarkStart w:id="47" w:name="_Toc506459153"/>
      <w:bookmarkStart w:id="48" w:name="_Toc435986459"/>
      <w:r>
        <w:t>3.1.</w:t>
      </w:r>
      <w:r>
        <w:rPr>
          <w:rFonts w:eastAsia="宋体" w:hint="eastAsia"/>
        </w:rPr>
        <w:t>3</w:t>
      </w:r>
      <w:bookmarkEnd w:id="46"/>
      <w:bookmarkEnd w:id="47"/>
      <w:r>
        <w:rPr>
          <w:rFonts w:eastAsia="宋体" w:hint="eastAsia"/>
        </w:rPr>
        <w:t>第二层次数据流</w:t>
      </w:r>
      <w:bookmarkEnd w:id="48"/>
    </w:p>
    <w:p w:rsidR="000316D7" w:rsidRDefault="00EB36D8" w:rsidP="007C3EBE">
      <w:pPr>
        <w:ind w:firstLine="420"/>
        <w:rPr>
          <w:noProof/>
        </w:rPr>
      </w:pPr>
      <w:r>
        <w:rPr>
          <w:rFonts w:hint="eastAsia"/>
          <w:noProof/>
        </w:rPr>
        <w:t>进一步细化系统内部的功能</w:t>
      </w:r>
      <w:r w:rsidR="00656393">
        <w:rPr>
          <w:rFonts w:hint="eastAsia"/>
          <w:noProof/>
        </w:rPr>
        <w:t>，形成第二层数据流，如图</w:t>
      </w:r>
      <w:r w:rsidR="00656393">
        <w:rPr>
          <w:rFonts w:hint="eastAsia"/>
          <w:noProof/>
        </w:rPr>
        <w:t>3-</w:t>
      </w:r>
      <w:r w:rsidR="00656393">
        <w:rPr>
          <w:noProof/>
        </w:rPr>
        <w:t>3</w:t>
      </w:r>
      <w:r w:rsidR="00656393">
        <w:rPr>
          <w:rFonts w:hint="eastAsia"/>
          <w:noProof/>
        </w:rPr>
        <w:t>。</w:t>
      </w: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E732E0" w:rsidRDefault="00E732E0" w:rsidP="007C3EBE">
      <w:pPr>
        <w:ind w:firstLine="420"/>
        <w:rPr>
          <w:noProof/>
        </w:rPr>
      </w:pPr>
    </w:p>
    <w:p w:rsidR="004740E3" w:rsidRDefault="004740E3" w:rsidP="007C3EBE">
      <w:pPr>
        <w:ind w:firstLine="420"/>
        <w:rPr>
          <w:noProof/>
        </w:rPr>
      </w:pPr>
    </w:p>
    <w:p w:rsidR="00E732E0" w:rsidRDefault="00E732E0" w:rsidP="007C3EBE">
      <w:pPr>
        <w:ind w:firstLine="420"/>
        <w:rPr>
          <w:noProof/>
        </w:rPr>
      </w:pPr>
    </w:p>
    <w:p w:rsidR="007C3EBE" w:rsidRDefault="005D0462" w:rsidP="007C3EBE">
      <w:pPr>
        <w:ind w:firstLine="420"/>
        <w:rPr>
          <w:noProof/>
        </w:rPr>
      </w:pPr>
      <w:r>
        <w:rPr>
          <w:noProof/>
        </w:rPr>
        <w:pict>
          <v:rect id="矩形 13" o:spid="_x0000_s1205" style="position:absolute;left:0;text-align:left;margin-left:42.5pt;margin-top:2.2pt;width:422pt;height:410.5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" filled="f" strokecolor="black [3213]" strokeweight="1pt">
            <v:stroke dashstyle="3 1"/>
          </v:rect>
        </w:pict>
      </w:r>
      <w:r>
        <w:rPr>
          <w:noProof/>
        </w:rPr>
        <w:pict>
          <v:shape id="文本框 14" o:spid="_x0000_s1041" type="#_x0000_t202" style="position:absolute;left:0;text-align:left;margin-left:50.5pt;margin-top:6.45pt;width:468pt;height:405.75pt;z-index:25172582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" filled="f" stroked="f">
            <v:textbox style="mso-fit-shape-to-text:t">
              <w:txbxContent>
                <w:p w:rsidR="00A71DE8" w:rsidRPr="007C3EBE" w:rsidRDefault="00A71DE8" w:rsidP="007C3EBE">
                  <w:pPr>
                    <w:jc w:val="center"/>
                    <w:rPr>
                      <w:noProof/>
                      <w:color w:val="000000" w:themeColor="text1"/>
                      <w:sz w:val="18"/>
                      <w:szCs w:val="18"/>
                    </w:rPr>
                  </w:pPr>
                  <w:r w:rsidRPr="007C3EBE">
                    <w:rPr>
                      <w:rFonts w:hint="eastAsia"/>
                      <w:noProof/>
                      <w:color w:val="000000" w:themeColor="text1"/>
                      <w:sz w:val="18"/>
                      <w:szCs w:val="18"/>
                    </w:rPr>
                    <w:t>学生考试</w:t>
                  </w:r>
                  <w:r w:rsidRPr="007C3EBE">
                    <w:rPr>
                      <w:noProof/>
                      <w:color w:val="000000" w:themeColor="text1"/>
                      <w:sz w:val="18"/>
                      <w:szCs w:val="18"/>
                    </w:rPr>
                    <w:t>管理系统</w:t>
                  </w:r>
                </w:p>
              </w:txbxContent>
            </v:textbox>
          </v:shape>
        </w:pict>
      </w:r>
    </w:p>
    <w:p w:rsidR="007C3EBE" w:rsidRPr="007C3EBE" w:rsidRDefault="007C3EBE" w:rsidP="007C3EBE">
      <w:pPr>
        <w:ind w:firstLine="420"/>
        <w:rPr>
          <w:noProof/>
        </w:rPr>
      </w:pPr>
    </w:p>
    <w:p w:rsidR="002664AC" w:rsidRDefault="005D0462" w:rsidP="008157BD">
      <w:r>
        <w:rPr>
          <w:noProof/>
        </w:rPr>
        <w:pict>
          <v:rect id="矩形 34" o:spid="_x0000_s1204" style="position:absolute;left:0;text-align:left;margin-left:281.5pt;margin-top:4.55pt;width:161pt;height:133.5pt;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" fillcolor="#92d050" strokecolor="#1f4d78 [1604]" strokeweight="1pt">
            <v:stroke dashstyle="3 1"/>
          </v:rect>
        </w:pict>
      </w:r>
      <w:r>
        <w:rPr>
          <w:noProof/>
        </w:rPr>
        <w:pict>
          <v:rect id="矩形 15" o:spid="_x0000_s1042" style="position:absolute;left:0;text-align:left;margin-left:56.5pt;margin-top:4.8pt;width:194.5pt;height:131pt;z-index:2517268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" fillcolor="#b4d79d" strokecolor="#1f4d78 [1604]" strokeweight="1pt">
            <v:stroke dashstyle="3 1"/>
            <v:textbox>
              <w:txbxContent>
                <w:p w:rsidR="00A71DE8" w:rsidRPr="002121CB" w:rsidRDefault="00A71DE8" w:rsidP="007C3EBE">
                  <w:pPr>
                    <w:jc w:val="center"/>
                    <w:rPr>
                      <w:rFonts w:ascii="宋体" w:hAnsi="宋体"/>
                      <w:b/>
                      <w:sz w:val="16"/>
                      <w:szCs w:val="16"/>
                    </w:rPr>
                  </w:pPr>
                  <w:r w:rsidRPr="002121CB">
                    <w:rPr>
                      <w:rFonts w:hint="eastAsia"/>
                      <w:b/>
                      <w:color w:val="000000" w:themeColor="text1"/>
                      <w:sz w:val="16"/>
                      <w:szCs w:val="16"/>
                    </w:rPr>
                    <w:t>1.3</w:t>
                  </w:r>
                  <w:r w:rsidRPr="002121CB">
                    <w:rPr>
                      <w:rFonts w:hint="eastAsia"/>
                      <w:b/>
                      <w:color w:val="000000" w:themeColor="text1"/>
                      <w:sz w:val="16"/>
                      <w:szCs w:val="16"/>
                    </w:rPr>
                    <w:t>修改学生</w:t>
                  </w:r>
                  <w:r w:rsidRPr="002121CB">
                    <w:rPr>
                      <w:b/>
                      <w:color w:val="000000" w:themeColor="text1"/>
                      <w:sz w:val="16"/>
                      <w:szCs w:val="16"/>
                    </w:rPr>
                    <w:t>成绩</w:t>
                  </w:r>
                </w:p>
              </w:txbxContent>
            </v:textbox>
          </v:rect>
        </w:pict>
      </w:r>
      <w:r>
        <w:rPr>
          <w:noProof/>
        </w:rPr>
        <w:pict>
          <v:shape id="文本框 35" o:spid="_x0000_s1043" type="#_x0000_t202" style="position:absolute;left:0;text-align:left;margin-left:289pt;margin-top:6.8pt;width:124pt;height:133pt;z-index:25174323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" filled="f" stroked="f">
            <v:textbox style="mso-fit-shape-to-text:t">
              <w:txbxContent>
                <w:p w:rsidR="00A71DE8" w:rsidRPr="002121CB" w:rsidRDefault="00A71DE8" w:rsidP="002121CB">
                  <w:pPr>
                    <w:jc w:val="center"/>
                    <w:rPr>
                      <w:noProof/>
                      <w:color w:val="000000" w:themeColor="text1"/>
                      <w:sz w:val="18"/>
                      <w:szCs w:val="18"/>
                    </w:rPr>
                  </w:pPr>
                  <w:r>
                    <w:rPr>
                      <w:rFonts w:hint="eastAsia"/>
                      <w:noProof/>
                      <w:color w:val="000000" w:themeColor="text1"/>
                      <w:sz w:val="18"/>
                      <w:szCs w:val="18"/>
                    </w:rPr>
                    <w:t>4</w:t>
                  </w:r>
                  <w:r>
                    <w:rPr>
                      <w:rFonts w:hint="eastAsia"/>
                      <w:noProof/>
                      <w:color w:val="000000" w:themeColor="text1"/>
                      <w:sz w:val="18"/>
                      <w:szCs w:val="18"/>
                    </w:rPr>
                    <w:t>．</w:t>
                  </w:r>
                  <w:r w:rsidRPr="002121CB">
                    <w:rPr>
                      <w:rFonts w:hint="eastAsia"/>
                      <w:noProof/>
                      <w:color w:val="000000" w:themeColor="text1"/>
                      <w:sz w:val="18"/>
                      <w:szCs w:val="18"/>
                    </w:rPr>
                    <w:t>查询成绩</w:t>
                  </w:r>
                </w:p>
              </w:txbxContent>
            </v:textbox>
          </v:shape>
        </w:pict>
      </w:r>
      <w:r>
        <w:rPr>
          <w:noProof/>
        </w:rPr>
        <w:pict>
          <v:shape id="文本框 16" o:spid="_x0000_s1044" type="#_x0000_t202" style="position:absolute;left:0;text-align:left;margin-left:62.5pt;margin-top:6.3pt;width:191.5pt;height:131pt;z-index:25172889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" filled="f" stroked="f">
            <v:textbox style="mso-fit-shape-to-text:t">
              <w:txbxContent>
                <w:p w:rsidR="00A71DE8" w:rsidRPr="007C3EBE" w:rsidRDefault="00A71DE8" w:rsidP="007C3EBE">
                  <w:pPr>
                    <w:jc w:val="center"/>
                    <w:rPr>
                      <w:noProof/>
                      <w:color w:val="000000" w:themeColor="text1"/>
                      <w:sz w:val="18"/>
                      <w:szCs w:val="18"/>
                    </w:rPr>
                  </w:pPr>
                  <w:r w:rsidRPr="007C3EBE">
                    <w:rPr>
                      <w:rFonts w:hint="eastAsia"/>
                      <w:noProof/>
                      <w:color w:val="000000" w:themeColor="text1"/>
                      <w:sz w:val="18"/>
                      <w:szCs w:val="18"/>
                    </w:rPr>
                    <w:t>1</w:t>
                  </w:r>
                  <w:r w:rsidRPr="007C3EBE">
                    <w:rPr>
                      <w:noProof/>
                      <w:color w:val="000000" w:themeColor="text1"/>
                      <w:sz w:val="18"/>
                      <w:szCs w:val="18"/>
                    </w:rPr>
                    <w:t>.</w:t>
                  </w:r>
                  <w:r w:rsidRPr="007C3EBE">
                    <w:rPr>
                      <w:rFonts w:hint="eastAsia"/>
                      <w:noProof/>
                      <w:color w:val="000000" w:themeColor="text1"/>
                      <w:sz w:val="18"/>
                      <w:szCs w:val="18"/>
                    </w:rPr>
                    <w:t>录入</w:t>
                  </w:r>
                  <w:r w:rsidRPr="007C3EBE">
                    <w:rPr>
                      <w:noProof/>
                      <w:color w:val="000000" w:themeColor="text1"/>
                      <w:sz w:val="18"/>
                      <w:szCs w:val="18"/>
                    </w:rPr>
                    <w:t>，修改，查询成绩</w:t>
                  </w:r>
                </w:p>
              </w:txbxContent>
            </v:textbox>
          </v:shape>
        </w:pict>
      </w:r>
    </w:p>
    <w:p w:rsidR="007C3EBE" w:rsidRDefault="007C3EBE" w:rsidP="00EB36D8">
      <w:pPr>
        <w:jc w:val="center"/>
        <w:rPr>
          <w:noProof/>
        </w:rPr>
      </w:pPr>
    </w:p>
    <w:p w:rsidR="007C3EBE" w:rsidRDefault="005D0462" w:rsidP="00EB36D8">
      <w:pPr>
        <w:jc w:val="center"/>
        <w:rPr>
          <w:noProof/>
        </w:rPr>
      </w:pPr>
      <w:r>
        <w:rPr>
          <w:noProof/>
        </w:rPr>
        <w:pict>
          <v:rect id="矩形 36" o:spid="_x0000_s1045" style="position:absolute;left:0;text-align:left;margin-left:329.5pt;margin-top:3.15pt;width:78pt;height:23pt;z-index:251744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" filled="f" strokecolor="black [3213]" strokeweight="1pt">
            <v:textbox>
              <w:txbxContent>
                <w:p w:rsidR="00A71DE8" w:rsidRPr="00B6758C" w:rsidRDefault="00A71DE8" w:rsidP="00B6758C">
                  <w:pPr>
                    <w:jc w:val="center"/>
                    <w:rPr>
                      <w:noProof/>
                      <w:color w:val="000000" w:themeColor="text1"/>
                      <w:sz w:val="18"/>
                      <w:szCs w:val="18"/>
                    </w:rPr>
                  </w:pPr>
                  <w:r w:rsidRPr="00B6758C">
                    <w:rPr>
                      <w:rFonts w:hint="eastAsia"/>
                      <w:noProof/>
                      <w:color w:val="000000" w:themeColor="text1"/>
                      <w:sz w:val="18"/>
                      <w:szCs w:val="18"/>
                    </w:rPr>
                    <w:t>4.1</w:t>
                  </w:r>
                  <w:r w:rsidRPr="00B6758C">
                    <w:rPr>
                      <w:rFonts w:hint="eastAsia"/>
                      <w:noProof/>
                      <w:color w:val="000000" w:themeColor="text1"/>
                      <w:sz w:val="18"/>
                      <w:szCs w:val="18"/>
                    </w:rPr>
                    <w:t>登录</w:t>
                  </w:r>
                </w:p>
              </w:txbxContent>
            </v:textbox>
          </v:rect>
        </w:pict>
      </w:r>
      <w:r>
        <w:rPr>
          <w:noProof/>
        </w:rPr>
        <w:pict>
          <v:rect id="矩形 40" o:spid="_x0000_s1046" style="position:absolute;left:0;text-align:left;margin-left:462.5pt;margin-top:5.65pt;width:47pt;height:20.5pt;z-index:251746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" fillcolor="#e7e6e6 [3214]" strokecolor="black [3213]" strokeweight="1pt">
            <v:textbox>
              <w:txbxContent>
                <w:p w:rsidR="00A71DE8" w:rsidRPr="00B6758C" w:rsidRDefault="00A71DE8" w:rsidP="00B6758C">
                  <w:pPr>
                    <w:jc w:val="center"/>
                    <w:rPr>
                      <w:rFonts w:ascii="宋体" w:hAnsi="宋体"/>
                      <w:b/>
                      <w:color w:val="000000" w:themeColor="text1"/>
                      <w:sz w:val="20"/>
                    </w:rPr>
                  </w:pPr>
                  <w:r w:rsidRPr="00B6758C">
                    <w:rPr>
                      <w:rFonts w:ascii="宋体" w:hAnsi="宋体" w:hint="eastAsia"/>
                      <w:b/>
                      <w:color w:val="000000" w:themeColor="text1"/>
                      <w:sz w:val="20"/>
                    </w:rPr>
                    <w:t>9.学生</w:t>
                  </w:r>
                </w:p>
              </w:txbxContent>
            </v:textbox>
          </v:rect>
        </w:pict>
      </w:r>
      <w:r>
        <w:rPr>
          <w:noProof/>
        </w:rPr>
        <w:pict>
          <v:shape id="直接箭头连接符 56" o:spid="_x0000_s1203" type="#_x0000_t32" style="position:absolute;left:0;text-align:left;margin-left:257pt;margin-top:9.65pt;width:.5pt;height:123.5pt;flip:x;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" strokecolor="black [3200]" strokeweight=".5pt">
            <v:stroke endarrow="block" joinstyle="miter"/>
          </v:shape>
        </w:pict>
      </w:r>
      <w:r>
        <w:rPr>
          <w:noProof/>
        </w:rPr>
        <w:pict>
          <v:line id="直接连接符 54" o:spid="_x0000_s1202" style="position:absolute;left:0;text-align:left;z-index:251755520;visibility:visible" from="229pt,9.15pt" to="25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" strokecolor="black [3200]" strokeweight=".5pt">
            <v:stroke joinstyle="miter"/>
          </v:line>
        </w:pict>
      </w:r>
      <w:r>
        <w:rPr>
          <w:noProof/>
        </w:rPr>
        <w:pict>
          <v:shape id="直接箭头连接符 27" o:spid="_x0000_s1201" type="#_x0000_t32" style="position:absolute;left:0;text-align:left;margin-left:115pt;margin-top:10.15pt;width:28pt;height:0;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" strokecolor="black [3200]" strokeweight=".5pt">
            <v:stroke endarrow="block" joinstyle="miter"/>
          </v:shape>
        </w:pict>
      </w:r>
      <w:r>
        <w:rPr>
          <w:noProof/>
        </w:rPr>
        <w:pict>
          <v:rect id="矩形 21" o:spid="_x0000_s1047" style="position:absolute;left:0;text-align:left;margin-left:2in;margin-top:1.65pt;width:85pt;height:22pt;z-index:2517309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" filled="f" strokecolor="black [3213]" strokeweight="1.2pt">
            <v:textbox>
              <w:txbxContent>
                <w:p w:rsidR="00A71DE8" w:rsidRPr="007C3EBE" w:rsidRDefault="00A71DE8" w:rsidP="007C3EBE">
                  <w:pPr>
                    <w:jc w:val="center"/>
                    <w:rPr>
                      <w:b/>
                      <w:color w:val="000000" w:themeColor="text1"/>
                      <w:sz w:val="16"/>
                      <w:szCs w:val="16"/>
                    </w:rPr>
                  </w:pPr>
                  <w:r w:rsidRPr="007C3EBE">
                    <w:rPr>
                      <w:rFonts w:hint="eastAsia"/>
                      <w:b/>
                      <w:color w:val="000000" w:themeColor="text1"/>
                      <w:sz w:val="16"/>
                      <w:szCs w:val="16"/>
                    </w:rPr>
                    <w:t xml:space="preserve">1.2 </w:t>
                  </w:r>
                  <w:r w:rsidRPr="007C3EBE">
                    <w:rPr>
                      <w:rFonts w:hint="eastAsia"/>
                      <w:b/>
                      <w:color w:val="000000" w:themeColor="text1"/>
                      <w:sz w:val="16"/>
                      <w:szCs w:val="16"/>
                    </w:rPr>
                    <w:t>录入</w:t>
                  </w:r>
                  <w:r w:rsidRPr="007C3EBE">
                    <w:rPr>
                      <w:b/>
                      <w:color w:val="000000" w:themeColor="text1"/>
                      <w:sz w:val="16"/>
                      <w:szCs w:val="16"/>
                    </w:rPr>
                    <w:t>学生</w:t>
                  </w:r>
                  <w:r w:rsidRPr="007C3EBE">
                    <w:rPr>
                      <w:rFonts w:hint="eastAsia"/>
                      <w:b/>
                      <w:color w:val="000000" w:themeColor="text1"/>
                      <w:sz w:val="16"/>
                      <w:szCs w:val="16"/>
                    </w:rPr>
                    <w:t>成绩</w:t>
                  </w:r>
                </w:p>
              </w:txbxContent>
            </v:textbox>
          </v:rect>
        </w:pict>
      </w:r>
      <w:r>
        <w:rPr>
          <w:noProof/>
        </w:rPr>
        <w:pict>
          <v:rect id="矩形 17" o:spid="_x0000_s1048" style="position:absolute;left:0;text-align:left;margin-left:64pt;margin-top:1.65pt;width:51pt;height:21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" filled="f" strokecolor="black [3213]" strokeweight="1.2pt">
            <v:textbox>
              <w:txbxContent>
                <w:p w:rsidR="00A71DE8" w:rsidRPr="007C3EBE" w:rsidRDefault="00A71DE8" w:rsidP="007C3EBE">
                  <w:pPr>
                    <w:jc w:val="center"/>
                    <w:rPr>
                      <w:b/>
                      <w:color w:val="000000" w:themeColor="text1"/>
                      <w:sz w:val="18"/>
                      <w:szCs w:val="18"/>
                    </w:rPr>
                  </w:pPr>
                  <w:r w:rsidRPr="007C3EBE">
                    <w:rPr>
                      <w:rFonts w:hint="eastAsia"/>
                      <w:b/>
                      <w:color w:val="000000" w:themeColor="text1"/>
                      <w:sz w:val="18"/>
                      <w:szCs w:val="18"/>
                    </w:rPr>
                    <w:t>1.1</w:t>
                  </w:r>
                  <w:r w:rsidRPr="007C3EBE">
                    <w:rPr>
                      <w:rFonts w:hint="eastAsia"/>
                      <w:b/>
                      <w:color w:val="000000" w:themeColor="text1"/>
                      <w:sz w:val="18"/>
                      <w:szCs w:val="18"/>
                    </w:rPr>
                    <w:t>登录</w:t>
                  </w:r>
                </w:p>
              </w:txbxContent>
            </v:textbox>
          </v:rect>
        </w:pict>
      </w:r>
    </w:p>
    <w:p w:rsidR="007C3EBE" w:rsidRDefault="005D0462" w:rsidP="00EB36D8">
      <w:pPr>
        <w:jc w:val="center"/>
        <w:rPr>
          <w:noProof/>
        </w:rPr>
      </w:pPr>
      <w:r>
        <w:rPr>
          <w:noProof/>
        </w:rPr>
        <w:pict>
          <v:shape id="直接箭头连接符 235" o:spid="_x0000_s1200" type="#_x0000_t32" style="position:absolute;left:0;text-align:left;margin-left:407.5pt;margin-top:1.85pt;width:55pt;height:.5pt;flip:y;z-index:25197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" strokecolor="black [3200]" strokeweight=".5pt">
            <v:stroke startarrow="block" endarrow="block" joinstyle="miter"/>
          </v:shape>
        </w:pict>
      </w:r>
      <w:r>
        <w:rPr>
          <w:noProof/>
        </w:rPr>
        <w:pict>
          <v:line id="直接连接符 230" o:spid="_x0000_s1199" style="position:absolute;left:0;text-align:left;flip:x y;z-index:251974656;visibility:visible;mso-width-relative:margin;mso-height-relative:margin" from="121.5pt,6.35pt" to="122.5pt,2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" strokecolor="black [3200]" strokeweight=".5pt">
            <v:stroke joinstyle="miter"/>
          </v:line>
        </w:pict>
      </w:r>
      <w:r>
        <w:rPr>
          <w:noProof/>
        </w:rPr>
        <w:pict>
          <v:shape id="直接箭头连接符 231" o:spid="_x0000_s1198" type="#_x0000_t32" style="position:absolute;left:0;text-align:left;margin-left:121.5pt;margin-top:5.85pt;width:22.5pt;height:0;z-index:25197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" strokecolor="black [3200]" strokeweight=".5pt">
            <v:stroke endarrow="block" joinstyle="miter"/>
          </v:shape>
        </w:pict>
      </w:r>
      <w:r>
        <w:rPr>
          <w:noProof/>
        </w:rPr>
        <w:pict>
          <v:shape id="直接箭头连接符 52" o:spid="_x0000_s1197" type="#_x0000_t32" style="position:absolute;left:0;text-align:left;margin-left:69pt;margin-top:10.05pt;width:0;height:120.5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" strokecolor="black [3200]" strokeweight=".5pt">
            <v:stroke endarrow="block" joinstyle="miter"/>
          </v:shape>
        </w:pict>
      </w:r>
      <w:r>
        <w:rPr>
          <w:noProof/>
        </w:rPr>
        <w:pict>
          <v:rect id="矩形 33" o:spid="_x0000_s1049" style="position:absolute;left:0;text-align:left;margin-left:-27.5pt;margin-top:7.05pt;width:48.5pt;height:21.5pt;z-index:251740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" fillcolor="#e7e6e6 [3214]" strokecolor="black [3213]" strokeweight="1pt">
            <v:textbox>
              <w:txbxContent>
                <w:p w:rsidR="00A71DE8" w:rsidRPr="002121CB" w:rsidRDefault="00A71DE8" w:rsidP="002121CB">
                  <w:pPr>
                    <w:jc w:val="center"/>
                    <w:rPr>
                      <w:b/>
                      <w:color w:val="000000" w:themeColor="text1"/>
                      <w:sz w:val="20"/>
                    </w:rPr>
                  </w:pPr>
                  <w:r w:rsidRPr="002121CB">
                    <w:rPr>
                      <w:rFonts w:hint="eastAsia"/>
                      <w:b/>
                      <w:color w:val="000000" w:themeColor="text1"/>
                      <w:sz w:val="20"/>
                    </w:rPr>
                    <w:t>6.</w:t>
                  </w:r>
                  <w:r w:rsidRPr="002121CB">
                    <w:rPr>
                      <w:rFonts w:hint="eastAsia"/>
                      <w:b/>
                      <w:color w:val="000000" w:themeColor="text1"/>
                      <w:sz w:val="20"/>
                    </w:rPr>
                    <w:t>教师</w:t>
                  </w:r>
                </w:p>
              </w:txbxContent>
            </v:textbox>
          </v:rect>
        </w:pict>
      </w:r>
      <w:r>
        <w:rPr>
          <w:noProof/>
        </w:rPr>
        <w:pict>
          <v:shape id="直接箭头连接符 31" o:spid="_x0000_s1196" type="#_x0000_t32" style="position:absolute;left:0;text-align:left;margin-left:84.5pt;margin-top:11.05pt;width:0;height:26.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" strokecolor="black [3200]" strokeweight=".5pt">
            <v:stroke endarrow="block" joinstyle="miter"/>
          </v:shape>
        </w:pict>
      </w:r>
      <w:r>
        <w:rPr>
          <w:noProof/>
        </w:rPr>
        <w:pict>
          <v:shape id="直接箭头连接符 28" o:spid="_x0000_s1195" type="#_x0000_t32" style="position:absolute;left:0;text-align:left;margin-left:114.5pt;margin-top:4.55pt;width:28.5pt;height:28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" strokecolor="black [3200]" strokeweight=".5pt">
            <v:stroke endarrow="block" joinstyle="miter"/>
          </v:shape>
        </w:pict>
      </w:r>
      <w:r>
        <w:rPr>
          <w:noProof/>
        </w:rPr>
        <w:pict>
          <v:shape id="直接箭头连接符 29" o:spid="_x0000_s1194" type="#_x0000_t32" style="position:absolute;left:0;text-align:left;margin-left:106pt;margin-top:11.05pt;width:37pt;height:5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" strokecolor="black [3200]" strokeweight=".5pt">
            <v:stroke endarrow="block" joinstyle="miter"/>
          </v:shape>
        </w:pict>
      </w:r>
    </w:p>
    <w:p w:rsidR="007C3EBE" w:rsidRDefault="005D0462" w:rsidP="00EB36D8">
      <w:pPr>
        <w:jc w:val="center"/>
        <w:rPr>
          <w:noProof/>
        </w:rPr>
      </w:pPr>
      <w:r>
        <w:rPr>
          <w:noProof/>
        </w:rPr>
        <w:pict>
          <v:shape id="直接箭头连接符 236" o:spid="_x0000_s1193" type="#_x0000_t32" style="position:absolute;left:0;text-align:left;margin-left:316.5pt;margin-top:2.25pt;width:43.5pt;height:20pt;flip:x;z-index:25197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" strokecolor="black [3200]" strokeweight=".5pt">
            <v:stroke endarrow="block" joinstyle="miter"/>
          </v:shape>
        </w:pict>
      </w:r>
      <w:r>
        <w:rPr>
          <w:noProof/>
        </w:rPr>
        <w:pict>
          <v:shape id="直接箭头连接符 238" o:spid="_x0000_s1192" type="#_x0000_t32" style="position:absolute;left:0;text-align:left;margin-left:359.5pt;margin-top:2.25pt;width:55pt;height:19pt;z-index:25198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" strokecolor="black [3200]" strokeweight=".5pt">
            <v:stroke endarrow="block" joinstyle="miter"/>
          </v:shape>
        </w:pict>
      </w:r>
      <w:r>
        <w:rPr>
          <w:noProof/>
        </w:rPr>
        <w:pict>
          <v:shape id="直接箭头连接符 237" o:spid="_x0000_s1191" type="#_x0000_t32" style="position:absolute;left:0;text-align:left;margin-left:359pt;margin-top:2.25pt;width:0;height:23pt;z-index:25198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" strokecolor="black [3200]" strokeweight=".5pt">
            <v:stroke endarrow="block" joinstyle="miter"/>
          </v:shape>
        </w:pict>
      </w:r>
      <w:r>
        <w:rPr>
          <w:noProof/>
        </w:rPr>
        <w:pict>
          <v:shape id="直接箭头连接符 32" o:spid="_x0000_s1190" type="#_x0000_t32" style="position:absolute;left:0;text-align:left;margin-left:21.5pt;margin-top:4pt;width:35pt;height:.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" strokecolor="black [3200]" strokeweight=".5pt">
            <v:stroke startarrow="block" endarrow="block" joinstyle="miter"/>
          </v:shape>
        </w:pict>
      </w:r>
    </w:p>
    <w:p w:rsidR="007C3EBE" w:rsidRDefault="005D0462" w:rsidP="00EB36D8">
      <w:pPr>
        <w:jc w:val="center"/>
        <w:rPr>
          <w:noProof/>
        </w:rPr>
      </w:pPr>
      <w:r>
        <w:rPr>
          <w:noProof/>
        </w:rPr>
        <w:pict>
          <v:rect id="矩形 43" o:spid="_x0000_s1050" style="position:absolute;left:0;text-align:left;margin-left:394.5pt;margin-top:11.2pt;width:44pt;height:34.5pt;z-index:251748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" filled="f" strokecolor="black [3213]" strokeweight="1pt">
            <v:textbox>
              <w:txbxContent>
                <w:p w:rsidR="00A71DE8" w:rsidRPr="00B6758C" w:rsidRDefault="00A71DE8" w:rsidP="00B6758C">
                  <w:pPr>
                    <w:jc w:val="center"/>
                    <w:rPr>
                      <w:noProof/>
                      <w:color w:val="000000" w:themeColor="text1"/>
                      <w:sz w:val="18"/>
                      <w:szCs w:val="18"/>
                    </w:rPr>
                  </w:pPr>
                  <w:r w:rsidRPr="00B6758C">
                    <w:rPr>
                      <w:rFonts w:hint="eastAsia"/>
                      <w:noProof/>
                      <w:color w:val="000000" w:themeColor="text1"/>
                      <w:sz w:val="18"/>
                      <w:szCs w:val="18"/>
                    </w:rPr>
                    <w:t>4</w:t>
                  </w:r>
                  <w:r w:rsidR="000805E1">
                    <w:rPr>
                      <w:rFonts w:hint="eastAsia"/>
                      <w:noProof/>
                      <w:color w:val="000000" w:themeColor="text1"/>
                      <w:sz w:val="18"/>
                      <w:szCs w:val="18"/>
                    </w:rPr>
                    <w:t xml:space="preserve">.4 </w:t>
                  </w:r>
                  <w:r>
                    <w:rPr>
                      <w:rFonts w:hint="eastAsia"/>
                      <w:noProof/>
                      <w:color w:val="000000" w:themeColor="text1"/>
                      <w:sz w:val="18"/>
                      <w:szCs w:val="18"/>
                    </w:rPr>
                    <w:t>修改密码</w:t>
                  </w:r>
                </w:p>
              </w:txbxContent>
            </v:textbox>
          </v:rect>
        </w:pict>
      </w:r>
      <w:r>
        <w:rPr>
          <w:noProof/>
        </w:rPr>
        <w:pict>
          <v:shape id="直接箭头连接符 228" o:spid="_x0000_s1189" type="#_x0000_t32" style="position:absolute;left:0;text-align:left;margin-left:231pt;margin-top:3.7pt;width:38pt;height:0;flip:x;z-index:25197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" strokecolor="black [3200]" strokeweight=".5pt">
            <v:stroke endarrow="block" joinstyle="miter"/>
          </v:shape>
        </w:pict>
      </w:r>
      <w:r>
        <w:rPr>
          <w:noProof/>
        </w:rPr>
        <w:pict>
          <v:line id="直接连接符 226" o:spid="_x0000_s1188" style="position:absolute;left:0;text-align:left;flip:x y;z-index:251971584;visibility:visible;mso-width-relative:margin;mso-height-relative:margin" from="269pt,3.2pt" to="269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" strokecolor="black [3200]" strokeweight=".5pt">
            <v:stroke joinstyle="miter"/>
          </v:line>
        </w:pict>
      </w:r>
      <w:r>
        <w:rPr>
          <w:noProof/>
        </w:rPr>
        <w:pict>
          <v:line id="直接连接符 64" o:spid="_x0000_s1187" style="position:absolute;left:0;text-align:left;z-index:251758592;visibility:visible;mso-width-relative:margin;mso-height-relative:margin" from="230.5pt,10.4pt" to="243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" strokecolor="black [3200]" strokeweight=".5pt">
            <v:stroke joinstyle="miter"/>
          </v:line>
        </w:pict>
      </w:r>
      <w:r>
        <w:rPr>
          <w:noProof/>
        </w:rPr>
        <w:pict>
          <v:shape id="直接箭头连接符 65" o:spid="_x0000_s1186" type="#_x0000_t32" style="position:absolute;left:0;text-align:left;margin-left:242.5pt;margin-top:10.4pt;width:.5pt;height:86.5pt;flip:x;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" strokecolor="black [3200]" strokeweight=".5pt">
            <v:stroke endarrow="block" joinstyle="miter"/>
          </v:shape>
        </w:pict>
      </w:r>
      <w:r>
        <w:rPr>
          <w:noProof/>
        </w:rPr>
        <w:pict>
          <v:rect id="矩形 23" o:spid="_x0000_s1185" style="position:absolute;left:0;text-align:left;margin-left:144.5pt;margin-top:.4pt;width:85.5pt;height:21.5pt;z-index:2517319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" filled="f" strokecolor="black [3213]" strokeweight="1.2pt"/>
        </w:pict>
      </w:r>
    </w:p>
    <w:p w:rsidR="007C3EBE" w:rsidRDefault="005D0462" w:rsidP="00EB36D8">
      <w:pPr>
        <w:jc w:val="center"/>
        <w:rPr>
          <w:noProof/>
        </w:rPr>
      </w:pPr>
      <w:r>
        <w:rPr>
          <w:noProof/>
        </w:rPr>
        <w:pict>
          <v:rect id="矩形 234" o:spid="_x0000_s1051" style="position:absolute;left:0;text-align:left;margin-left:340.5pt;margin-top:.5pt;width:44pt;height:32.5pt;z-index:25197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" filled="f" strokecolor="black [3213]" strokeweight="1pt">
            <v:textbox>
              <w:txbxContent>
                <w:p w:rsidR="000805E1" w:rsidRPr="00B6758C" w:rsidRDefault="000805E1" w:rsidP="000805E1">
                  <w:pPr>
                    <w:rPr>
                      <w:noProof/>
                      <w:color w:val="000000" w:themeColor="text1"/>
                      <w:sz w:val="18"/>
                      <w:szCs w:val="18"/>
                    </w:rPr>
                  </w:pPr>
                  <w:r>
                    <w:rPr>
                      <w:rFonts w:hint="eastAsia"/>
                      <w:noProof/>
                      <w:color w:val="000000" w:themeColor="text1"/>
                      <w:sz w:val="18"/>
                      <w:szCs w:val="18"/>
                    </w:rPr>
                    <w:t>4.</w:t>
                  </w:r>
                  <w:r>
                    <w:rPr>
                      <w:noProof/>
                      <w:color w:val="000000" w:themeColor="text1"/>
                      <w:sz w:val="18"/>
                      <w:szCs w:val="18"/>
                    </w:rPr>
                    <w:t>3</w:t>
                  </w:r>
                  <w:r>
                    <w:rPr>
                      <w:rFonts w:hint="eastAsia"/>
                      <w:noProof/>
                      <w:color w:val="000000" w:themeColor="text1"/>
                      <w:sz w:val="18"/>
                      <w:szCs w:val="18"/>
                    </w:rPr>
                    <w:t>修改信息</w:t>
                  </w:r>
                </w:p>
              </w:txbxContent>
            </v:textbox>
          </v:rect>
        </w:pict>
      </w:r>
      <w:r>
        <w:rPr>
          <w:noProof/>
        </w:rPr>
        <w:pict>
          <v:rect id="矩形 42" o:spid="_x0000_s1052" style="position:absolute;left:0;text-align:left;margin-left:286.5pt;margin-top:.6pt;width:44pt;height:32.5pt;z-index:251747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" filled="f" strokecolor="black [3213]" strokeweight="1pt">
            <v:textbox>
              <w:txbxContent>
                <w:p w:rsidR="00A71DE8" w:rsidRPr="00B6758C" w:rsidRDefault="00A71DE8" w:rsidP="00A06843">
                  <w:pPr>
                    <w:rPr>
                      <w:noProof/>
                      <w:color w:val="000000" w:themeColor="text1"/>
                      <w:sz w:val="18"/>
                      <w:szCs w:val="18"/>
                    </w:rPr>
                  </w:pPr>
                  <w:r w:rsidRPr="00B6758C">
                    <w:rPr>
                      <w:rFonts w:hint="eastAsia"/>
                      <w:noProof/>
                      <w:color w:val="000000" w:themeColor="text1"/>
                      <w:sz w:val="18"/>
                      <w:szCs w:val="18"/>
                    </w:rPr>
                    <w:t>4.2</w:t>
                  </w:r>
                  <w:r w:rsidRPr="00B6758C">
                    <w:rPr>
                      <w:rFonts w:hint="eastAsia"/>
                      <w:noProof/>
                      <w:color w:val="000000" w:themeColor="text1"/>
                      <w:sz w:val="18"/>
                      <w:szCs w:val="18"/>
                    </w:rPr>
                    <w:t>查询</w:t>
                  </w:r>
                  <w:r>
                    <w:rPr>
                      <w:rFonts w:hint="eastAsia"/>
                      <w:noProof/>
                      <w:color w:val="000000" w:themeColor="text1"/>
                      <w:sz w:val="18"/>
                      <w:szCs w:val="18"/>
                    </w:rPr>
                    <w:t>成绩</w:t>
                  </w:r>
                </w:p>
              </w:txbxContent>
            </v:textbox>
          </v:rect>
        </w:pict>
      </w:r>
      <w:r>
        <w:rPr>
          <w:noProof/>
        </w:rPr>
        <w:pict>
          <v:rect id="矩形 25" o:spid="_x0000_s1053" style="position:absolute;left:0;text-align:left;margin-left:73pt;margin-top:2.35pt;width:43pt;height:29pt;z-index:251734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" filled="f" strokecolor="black [3213]" strokeweight="1.2pt">
            <v:textbox>
              <w:txbxContent>
                <w:p w:rsidR="00A71DE8" w:rsidRPr="002121CB" w:rsidRDefault="00A71DE8" w:rsidP="002121CB">
                  <w:pPr>
                    <w:jc w:val="center"/>
                    <w:rPr>
                      <w:b/>
                      <w:color w:val="000000" w:themeColor="text1"/>
                      <w:sz w:val="16"/>
                      <w:szCs w:val="16"/>
                    </w:rPr>
                  </w:pPr>
                  <w:r w:rsidRPr="002121CB">
                    <w:rPr>
                      <w:rFonts w:hint="eastAsia"/>
                      <w:b/>
                      <w:color w:val="000000" w:themeColor="text1"/>
                      <w:sz w:val="16"/>
                      <w:szCs w:val="16"/>
                    </w:rPr>
                    <w:t>1.5</w:t>
                  </w:r>
                  <w:r>
                    <w:rPr>
                      <w:rFonts w:hint="eastAsia"/>
                      <w:b/>
                      <w:color w:val="000000" w:themeColor="text1"/>
                      <w:sz w:val="16"/>
                      <w:szCs w:val="16"/>
                    </w:rPr>
                    <w:t>修改密码</w:t>
                  </w:r>
                </w:p>
              </w:txbxContent>
            </v:textbox>
          </v:rect>
        </w:pict>
      </w:r>
    </w:p>
    <w:p w:rsidR="007C3EBE" w:rsidRDefault="005D0462" w:rsidP="00EB36D8">
      <w:pPr>
        <w:jc w:val="center"/>
        <w:rPr>
          <w:noProof/>
        </w:rPr>
      </w:pPr>
      <w:r>
        <w:rPr>
          <w:noProof/>
        </w:rPr>
        <w:pict>
          <v:rect id="矩形 24" o:spid="_x0000_s1054" style="position:absolute;left:0;text-align:left;margin-left:145pt;margin-top:11.25pt;width:87pt;height:21.5pt;z-index:251732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" filled="f" strokecolor="black [3213]" strokeweight="1.2pt">
            <v:textbox>
              <w:txbxContent>
                <w:p w:rsidR="00A71DE8" w:rsidRPr="002121CB" w:rsidRDefault="00A71DE8" w:rsidP="002121CB">
                  <w:pPr>
                    <w:jc w:val="center"/>
                    <w:rPr>
                      <w:b/>
                      <w:color w:val="000000" w:themeColor="text1"/>
                      <w:sz w:val="16"/>
                      <w:szCs w:val="16"/>
                    </w:rPr>
                  </w:pPr>
                  <w:r w:rsidRPr="002121CB">
                    <w:rPr>
                      <w:rFonts w:hint="eastAsia"/>
                      <w:b/>
                      <w:color w:val="000000" w:themeColor="text1"/>
                      <w:sz w:val="16"/>
                      <w:szCs w:val="16"/>
                    </w:rPr>
                    <w:t xml:space="preserve">1.4 </w:t>
                  </w:r>
                  <w:r w:rsidRPr="002121CB">
                    <w:rPr>
                      <w:rFonts w:hint="eastAsia"/>
                      <w:b/>
                      <w:color w:val="000000" w:themeColor="text1"/>
                      <w:sz w:val="16"/>
                      <w:szCs w:val="16"/>
                    </w:rPr>
                    <w:t>查询学生</w:t>
                  </w:r>
                  <w:r w:rsidRPr="002121CB">
                    <w:rPr>
                      <w:b/>
                      <w:color w:val="000000" w:themeColor="text1"/>
                      <w:sz w:val="16"/>
                      <w:szCs w:val="16"/>
                    </w:rPr>
                    <w:t>成绩</w:t>
                  </w:r>
                </w:p>
              </w:txbxContent>
            </v:textbox>
          </v:rect>
        </w:pict>
      </w:r>
    </w:p>
    <w:p w:rsidR="007C3EBE" w:rsidRDefault="005D0462" w:rsidP="00EB36D8">
      <w:pPr>
        <w:jc w:val="center"/>
        <w:rPr>
          <w:noProof/>
        </w:rPr>
      </w:pPr>
      <w:r>
        <w:rPr>
          <w:noProof/>
        </w:rPr>
        <w:pict>
          <v:line id="直接连接符 239" o:spid="_x0000_s1184" style="position:absolute;left:0;text-align:left;z-index:251982848;visibility:visible" from="341pt,8.95pt" to="341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" strokecolor="black [3200]" strokeweight=".5pt">
            <v:stroke joinstyle="miter"/>
          </v:line>
        </w:pict>
      </w:r>
      <w:r>
        <w:rPr>
          <w:noProof/>
        </w:rPr>
        <w:pict>
          <v:shape id="直接箭头连接符 223" o:spid="_x0000_s1183" type="#_x0000_t32" style="position:absolute;left:0;text-align:left;margin-left:317pt;margin-top:8.95pt;width:.5pt;height:66pt;flip:x y;z-index:25196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" strokecolor="black [3200]" strokeweight=".5pt">
            <v:stroke endarrow="block" joinstyle="miter"/>
          </v:shape>
        </w:pict>
      </w:r>
      <w:r>
        <w:rPr>
          <w:noProof/>
        </w:rPr>
        <w:pict>
          <v:shape id="直接箭头连接符 50" o:spid="_x0000_s1182" type="#_x0000_t32" style="position:absolute;left:0;text-align:left;margin-left:97pt;margin-top:7.2pt;width:.5pt;height:57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" strokecolor="black [3200]" strokeweight=".5pt">
            <v:stroke endarrow="block" joinstyle="miter"/>
          </v:shape>
        </w:pict>
      </w:r>
    </w:p>
    <w:p w:rsidR="007C3EBE" w:rsidRDefault="005D0462" w:rsidP="00FC47E0">
      <w:pPr>
        <w:rPr>
          <w:noProof/>
        </w:rPr>
      </w:pPr>
      <w:r>
        <w:rPr>
          <w:noProof/>
        </w:rPr>
        <w:pict>
          <v:shape id="直接箭头连接符 148" o:spid="_x0000_s1181" type="#_x0000_t32" style="position:absolute;left:0;text-align:left;margin-left:279pt;margin-top:227.6pt;width:1.5pt;height:63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" strokecolor="black [3200]" strokeweight=".5pt">
            <v:stroke endarrow="block" joinstyle="miter"/>
          </v:shape>
        </w:pict>
      </w:r>
      <w:r>
        <w:rPr>
          <w:noProof/>
        </w:rPr>
        <w:pict>
          <v:shape id="直接箭头连接符 146" o:spid="_x0000_s1180" type="#_x0000_t32" style="position:absolute;left:0;text-align:left;margin-left:204pt;margin-top:223.1pt;width:.5pt;height:67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" strokecolor="black [3200]" strokeweight=".5pt">
            <v:stroke startarrow="block" endarrow="block" joinstyle="miter"/>
          </v:shape>
        </w:pict>
      </w:r>
      <w:r>
        <w:rPr>
          <w:noProof/>
        </w:rPr>
        <w:pict>
          <v:shape id="直接箭头连接符 139" o:spid="_x0000_s1179" type="#_x0000_t32" style="position:absolute;left:0;text-align:left;margin-left:198pt;margin-top:150.6pt;width:.5pt;height:51.5pt;flip:x y;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" strokecolor="black [3200]" strokeweight=".5pt">
            <v:stroke endarrow="block" joinstyle="miter"/>
          </v:shape>
        </w:pict>
      </w:r>
      <w:r>
        <w:rPr>
          <w:noProof/>
        </w:rPr>
        <w:pict>
          <v:rect id="矩形 129" o:spid="_x0000_s1055" style="position:absolute;left:0;text-align:left;margin-left:190.5pt;margin-top:131.1pt;width:104.5pt;height:19.5pt;z-index:25178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" filled="f" strokecolor="black [3213]" strokeweight="1pt">
            <v:textbox>
              <w:txbxContent>
                <w:p w:rsidR="00A71DE8" w:rsidRPr="00FC47E0" w:rsidRDefault="00A71DE8" w:rsidP="00FC47E0">
                  <w:pPr>
                    <w:jc w:val="center"/>
                    <w:rPr>
                      <w:noProof/>
                      <w:color w:val="000000" w:themeColor="text1"/>
                      <w:sz w:val="18"/>
                      <w:szCs w:val="18"/>
                    </w:rPr>
                  </w:pPr>
                  <w:r w:rsidRPr="00FC47E0">
                    <w:rPr>
                      <w:rFonts w:hint="eastAsia"/>
                      <w:noProof/>
                      <w:color w:val="000000" w:themeColor="text1"/>
                      <w:sz w:val="18"/>
                      <w:szCs w:val="18"/>
                    </w:rPr>
                    <w:t>5.</w:t>
                  </w:r>
                  <w:r w:rsidR="000805E1">
                    <w:rPr>
                      <w:noProof/>
                      <w:color w:val="000000" w:themeColor="text1"/>
                      <w:sz w:val="18"/>
                      <w:szCs w:val="18"/>
                    </w:rPr>
                    <w:t>2</w:t>
                  </w:r>
                  <w:r w:rsidRPr="00FC47E0">
                    <w:rPr>
                      <w:rFonts w:hint="eastAsia"/>
                      <w:noProof/>
                      <w:color w:val="000000" w:themeColor="text1"/>
                      <w:sz w:val="18"/>
                      <w:szCs w:val="18"/>
                    </w:rPr>
                    <w:t>用户信息管理</w:t>
                  </w:r>
                </w:p>
              </w:txbxContent>
            </v:textbox>
          </v:rect>
        </w:pict>
      </w:r>
      <w:r>
        <w:rPr>
          <w:noProof/>
        </w:rPr>
        <w:pict>
          <v:shape id="直接箭头连接符 138" o:spid="_x0000_s1178" type="#_x0000_t32" style="position:absolute;left:0;text-align:left;margin-left:214.5pt;margin-top:178.1pt;width:0;height:25.5pt;flip:y;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" strokecolor="black [3200]" strokeweight=".5pt">
            <v:stroke endarrow="block" joinstyle="miter"/>
          </v:shape>
        </w:pict>
      </w:r>
      <w:r>
        <w:rPr>
          <w:noProof/>
        </w:rPr>
        <w:pict>
          <v:rect id="矩形 131" o:spid="_x0000_s1056" style="position:absolute;left:0;text-align:left;margin-left:246pt;margin-top:186.1pt;width:54pt;height:41pt;z-index:251791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" filled="f" strokecolor="black [3213]" strokeweight="1pt">
            <v:textbox>
              <w:txbxContent>
                <w:p w:rsidR="00A71DE8" w:rsidRDefault="00A71DE8" w:rsidP="00FC47E0">
                  <w:pPr>
                    <w:jc w:val="center"/>
                  </w:pPr>
                  <w:r w:rsidRPr="00FC47E0">
                    <w:rPr>
                      <w:rFonts w:hint="eastAsia"/>
                      <w:noProof/>
                      <w:color w:val="000000" w:themeColor="text1"/>
                      <w:sz w:val="18"/>
                      <w:szCs w:val="18"/>
                    </w:rPr>
                    <w:t>5.</w:t>
                  </w:r>
                  <w:r w:rsidR="000805E1">
                    <w:rPr>
                      <w:noProof/>
                      <w:color w:val="000000" w:themeColor="text1"/>
                      <w:sz w:val="18"/>
                      <w:szCs w:val="18"/>
                    </w:rPr>
                    <w:t>3</w:t>
                  </w:r>
                  <w:r>
                    <w:rPr>
                      <w:rFonts w:hint="eastAsia"/>
                      <w:noProof/>
                      <w:color w:val="000000" w:themeColor="text1"/>
                      <w:sz w:val="18"/>
                      <w:szCs w:val="18"/>
                    </w:rPr>
                    <w:t>归档记录</w:t>
                  </w:r>
                </w:p>
              </w:txbxContent>
            </v:textbox>
          </v:rect>
        </w:pict>
      </w:r>
      <w:r>
        <w:rPr>
          <w:noProof/>
        </w:rPr>
        <w:pict>
          <v:rect id="矩形 130" o:spid="_x0000_s1057" style="position:absolute;left:0;text-align:left;margin-left:185.5pt;margin-top:203.1pt;width:50pt;height:20pt;z-index:251790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" filled="f" strokecolor="black [3213]" strokeweight="1pt">
            <v:textbox>
              <w:txbxContent>
                <w:p w:rsidR="00A71DE8" w:rsidRPr="00FC47E0" w:rsidRDefault="000805E1" w:rsidP="00FC47E0">
                  <w:pPr>
                    <w:jc w:val="center"/>
                    <w:rPr>
                      <w:color w:val="000000" w:themeColor="text1"/>
                      <w:sz w:val="18"/>
                      <w:szCs w:val="18"/>
                    </w:rPr>
                  </w:pPr>
                  <w:r>
                    <w:rPr>
                      <w:rFonts w:hint="eastAsia"/>
                      <w:color w:val="000000" w:themeColor="text1"/>
                      <w:sz w:val="18"/>
                      <w:szCs w:val="18"/>
                    </w:rPr>
                    <w:t>5.</w:t>
                  </w:r>
                  <w:r>
                    <w:rPr>
                      <w:color w:val="000000" w:themeColor="text1"/>
                      <w:sz w:val="18"/>
                      <w:szCs w:val="18"/>
                    </w:rPr>
                    <w:t>1</w:t>
                  </w:r>
                  <w:r w:rsidR="00A71DE8">
                    <w:rPr>
                      <w:rFonts w:hint="eastAsia"/>
                      <w:color w:val="000000" w:themeColor="text1"/>
                      <w:sz w:val="18"/>
                      <w:szCs w:val="18"/>
                    </w:rPr>
                    <w:t>登录</w:t>
                  </w:r>
                </w:p>
              </w:txbxContent>
            </v:textbox>
          </v:rect>
        </w:pict>
      </w:r>
      <w:r>
        <w:rPr>
          <w:noProof/>
        </w:rPr>
        <w:pict>
          <v:rect id="矩形 134" o:spid="_x0000_s1058" style="position:absolute;left:0;text-align:left;margin-left:205pt;margin-top:159.1pt;width:78pt;height:19pt;z-index:251794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" filled="f" strokecolor="black [3213]" strokeweight="1pt">
            <v:textbox>
              <w:txbxContent>
                <w:p w:rsidR="00A71DE8" w:rsidRPr="00FC47E0" w:rsidRDefault="000805E1" w:rsidP="00FC47E0">
                  <w:pPr>
                    <w:jc w:val="center"/>
                    <w:rPr>
                      <w:noProof/>
                      <w:color w:val="000000" w:themeColor="text1"/>
                      <w:sz w:val="18"/>
                      <w:szCs w:val="18"/>
                    </w:rPr>
                  </w:pPr>
                  <w:r>
                    <w:rPr>
                      <w:rFonts w:hint="eastAsia"/>
                      <w:noProof/>
                      <w:color w:val="000000" w:themeColor="text1"/>
                      <w:sz w:val="18"/>
                      <w:szCs w:val="18"/>
                    </w:rPr>
                    <w:t>5.4</w:t>
                  </w:r>
                  <w:r w:rsidR="00A71DE8" w:rsidRPr="00FC47E0">
                    <w:rPr>
                      <w:rFonts w:hint="eastAsia"/>
                      <w:noProof/>
                      <w:color w:val="000000" w:themeColor="text1"/>
                      <w:sz w:val="18"/>
                      <w:szCs w:val="18"/>
                    </w:rPr>
                    <w:t>修改密码</w:t>
                  </w:r>
                </w:p>
              </w:txbxContent>
            </v:textbox>
          </v:rect>
        </w:pict>
      </w:r>
      <w:r>
        <w:rPr>
          <w:noProof/>
        </w:rPr>
        <w:pict>
          <v:shape id="文本框 126" o:spid="_x0000_s1059" type="#_x0000_t202" style="position:absolute;left:0;text-align:left;margin-left:175pt;margin-top:111.75pt;width:2in;height:2in;z-index:251788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" filled="f" stroked="f">
            <v:textbox style="mso-fit-shape-to-text:t">
              <w:txbxContent>
                <w:p w:rsidR="00A71DE8" w:rsidRPr="0063306B" w:rsidRDefault="00A71DE8" w:rsidP="0063306B">
                  <w:pPr>
                    <w:jc w:val="center"/>
                    <w:rPr>
                      <w:noProof/>
                      <w:color w:val="000000" w:themeColor="text1"/>
                      <w:sz w:val="20"/>
                    </w:rPr>
                  </w:pPr>
                  <w:r w:rsidRPr="0063306B">
                    <w:rPr>
                      <w:rFonts w:hint="eastAsia"/>
                      <w:noProof/>
                      <w:color w:val="000000" w:themeColor="text1"/>
                      <w:sz w:val="20"/>
                    </w:rPr>
                    <w:t>5</w:t>
                  </w:r>
                  <w:r>
                    <w:rPr>
                      <w:rFonts w:hint="eastAsia"/>
                      <w:noProof/>
                      <w:color w:val="000000" w:themeColor="text1"/>
                      <w:sz w:val="20"/>
                    </w:rPr>
                    <w:t xml:space="preserve">. </w:t>
                  </w:r>
                  <w:r>
                    <w:rPr>
                      <w:noProof/>
                      <w:color w:val="000000" w:themeColor="text1"/>
                      <w:sz w:val="20"/>
                    </w:rPr>
                    <w:t>归档记录</w:t>
                  </w:r>
                  <w:r>
                    <w:rPr>
                      <w:rFonts w:hint="eastAsia"/>
                      <w:noProof/>
                      <w:color w:val="000000" w:themeColor="text1"/>
                      <w:sz w:val="20"/>
                    </w:rPr>
                    <w:t>，</w:t>
                  </w:r>
                  <w:r>
                    <w:rPr>
                      <w:noProof/>
                      <w:color w:val="000000" w:themeColor="text1"/>
                      <w:sz w:val="20"/>
                    </w:rPr>
                    <w:t>管理用户</w:t>
                  </w:r>
                </w:p>
              </w:txbxContent>
            </v:textbox>
          </v:shape>
        </w:pict>
      </w:r>
      <w:r>
        <w:rPr>
          <w:noProof/>
        </w:rPr>
        <w:pict>
          <v:shape id="波形 59" o:spid="_x0000_s1060" type="#_x0000_t64" style="position:absolute;left:0;text-align:left;margin-left:201pt;margin-top:47.6pt;width:64.5pt;height:39pt;flip:x;z-index:251757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" adj="2700" fillcolor="#9e5ece" strokecolor="black [3213]" strokeweight="1pt">
            <v:stroke joinstyle="miter"/>
            <v:textbox>
              <w:txbxContent>
                <w:p w:rsidR="00A71DE8" w:rsidRPr="00B6758C" w:rsidRDefault="00A71DE8" w:rsidP="00B6758C">
                  <w:pPr>
                    <w:jc w:val="center"/>
                    <w:rPr>
                      <w:b/>
                      <w:color w:val="000000" w:themeColor="text1"/>
                      <w:sz w:val="18"/>
                      <w:szCs w:val="18"/>
                    </w:rPr>
                  </w:pPr>
                  <w:r w:rsidRPr="00B6758C">
                    <w:rPr>
                      <w:rFonts w:hint="eastAsia"/>
                      <w:b/>
                      <w:color w:val="000000" w:themeColor="text1"/>
                      <w:sz w:val="18"/>
                      <w:szCs w:val="18"/>
                    </w:rPr>
                    <w:t>成绩</w:t>
                  </w:r>
                  <w:r w:rsidRPr="00B6758C">
                    <w:rPr>
                      <w:b/>
                      <w:color w:val="000000" w:themeColor="text1"/>
                      <w:sz w:val="18"/>
                      <w:szCs w:val="18"/>
                    </w:rPr>
                    <w:t>信息</w:t>
                  </w:r>
                </w:p>
              </w:txbxContent>
            </v:textbox>
          </v:shape>
        </w:pict>
      </w:r>
      <w:r>
        <w:rPr>
          <w:noProof/>
        </w:rPr>
        <w:pict>
          <v:shape id="波形 125" o:spid="_x0000_s1061" type="#_x0000_t64" style="position:absolute;left:0;text-align:left;margin-left:346.5pt;margin-top:50.1pt;width:69.5pt;height:39.5pt;flip:x;z-index:251786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" adj="2700" fillcolor="#9e5ece" strokecolor="#1f4d78 [1604]" strokeweight="1pt">
            <v:stroke joinstyle="miter"/>
            <v:textbox>
              <w:txbxContent>
                <w:p w:rsidR="00A71DE8" w:rsidRPr="0057744A" w:rsidRDefault="00A71DE8" w:rsidP="0057744A">
                  <w:pPr>
                    <w:jc w:val="center"/>
                    <w:rPr>
                      <w:b/>
                      <w:color w:val="000000" w:themeColor="text1"/>
                      <w:sz w:val="18"/>
                      <w:szCs w:val="18"/>
                    </w:rPr>
                  </w:pPr>
                  <w:r w:rsidRPr="0057744A">
                    <w:rPr>
                      <w:rFonts w:hint="eastAsia"/>
                      <w:b/>
                      <w:color w:val="000000" w:themeColor="text1"/>
                      <w:sz w:val="18"/>
                      <w:szCs w:val="18"/>
                    </w:rPr>
                    <w:t>学生</w:t>
                  </w:r>
                  <w:r w:rsidRPr="0057744A">
                    <w:rPr>
                      <w:b/>
                      <w:color w:val="000000" w:themeColor="text1"/>
                      <w:sz w:val="18"/>
                      <w:szCs w:val="18"/>
                    </w:rPr>
                    <w:t>信息</w:t>
                  </w:r>
                </w:p>
              </w:txbxContent>
            </v:textbox>
          </v:shape>
        </w:pict>
      </w:r>
      <w:r>
        <w:rPr>
          <w:noProof/>
        </w:rPr>
        <w:pict>
          <v:shape id="直接箭头连接符 124" o:spid="_x0000_s1177" type="#_x0000_t32" style="position:absolute;left:0;text-align:left;margin-left:377.5pt;margin-top:30.6pt;width:1pt;height:27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" strokecolor="black [3200]" strokeweight=".5pt">
            <v:stroke endarrow="block" joinstyle="miter"/>
          </v:shape>
        </w:pict>
      </w:r>
      <w:r>
        <w:rPr>
          <w:noProof/>
        </w:rPr>
        <w:pict>
          <v:rect id="矩形 92" o:spid="_x0000_s1176" style="position:absolute;left:0;text-align:left;margin-left:179pt;margin-top:113.6pt;width:129pt;height:124.5pt;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" fillcolor="#ffc000 [3207]" strokecolor="#1f4d78 [1604]" strokeweight="1pt"/>
        </w:pict>
      </w:r>
      <w:r>
        <w:rPr>
          <w:noProof/>
        </w:rPr>
        <w:pict>
          <v:shape id="文本框 76" o:spid="_x0000_s1062" type="#_x0000_t202" style="position:absolute;left:0;text-align:left;margin-left:48pt;margin-top:111.1pt;width:97pt;height:86pt;z-index:2517657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" filled="f" stroked="f">
            <v:textbox style="mso-fit-shape-to-text:t">
              <w:txbxContent>
                <w:p w:rsidR="00A71DE8" w:rsidRPr="00A06843" w:rsidRDefault="00096702" w:rsidP="00A06843">
                  <w:pPr>
                    <w:jc w:val="center"/>
                    <w:rPr>
                      <w:noProof/>
                      <w:color w:val="000000" w:themeColor="text1"/>
                      <w:sz w:val="20"/>
                    </w:rPr>
                  </w:pPr>
                  <w:r>
                    <w:rPr>
                      <w:rFonts w:hint="eastAsia"/>
                      <w:noProof/>
                      <w:color w:val="000000" w:themeColor="text1"/>
                      <w:sz w:val="20"/>
                    </w:rPr>
                    <w:t xml:space="preserve">3. </w:t>
                  </w:r>
                  <w:r>
                    <w:rPr>
                      <w:rFonts w:hint="eastAsia"/>
                      <w:noProof/>
                      <w:color w:val="000000" w:themeColor="text1"/>
                      <w:sz w:val="20"/>
                    </w:rPr>
                    <w:t>发布</w:t>
                  </w:r>
                  <w:r>
                    <w:rPr>
                      <w:noProof/>
                      <w:color w:val="000000" w:themeColor="text1"/>
                      <w:sz w:val="20"/>
                    </w:rPr>
                    <w:t>成绩</w:t>
                  </w:r>
                </w:p>
              </w:txbxContent>
            </v:textbox>
          </v:shape>
        </w:pict>
      </w:r>
      <w:r>
        <w:rPr>
          <w:noProof/>
        </w:rPr>
        <w:pict>
          <v:line id="直接连接符 67" o:spid="_x0000_s1175" style="position:absolute;left:0;text-align:left;flip:y;z-index:251761664;visibility:visible" from="265.5pt,62.6pt" to="318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" strokecolor="black [3200]" strokeweight=".5pt">
            <v:stroke joinstyle="miter"/>
          </v:line>
        </w:pict>
      </w:r>
      <w:r>
        <w:rPr>
          <w:noProof/>
        </w:rPr>
        <w:pict>
          <v:shape id="直接箭头连接符 66" o:spid="_x0000_s1174" type="#_x0000_t32" style="position:absolute;left:0;text-align:left;margin-left:217.5pt;margin-top:9.1pt;width:.5pt;height:48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" strokecolor="black [3200]" strokeweight=".5pt">
            <v:stroke endarrow="block" joinstyle="miter"/>
          </v:shape>
        </w:pict>
      </w:r>
      <w:r>
        <w:rPr>
          <w:noProof/>
        </w:rPr>
        <w:pict>
          <v:shape id="波形 51" o:spid="_x0000_s1063" type="#_x0000_t64" style="position:absolute;left:0;text-align:left;margin-left:57.5pt;margin-top:51.6pt;width:58pt;height:39pt;flip:x;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" adj="2700" fillcolor="#9e5ece" strokecolor="black [3213]" strokeweight="1pt">
            <v:stroke joinstyle="miter"/>
            <v:textbox>
              <w:txbxContent>
                <w:p w:rsidR="00A71DE8" w:rsidRPr="00B6758C" w:rsidRDefault="00A71DE8" w:rsidP="00B6758C">
                  <w:pPr>
                    <w:jc w:val="center"/>
                    <w:rPr>
                      <w:b/>
                      <w:color w:val="000000" w:themeColor="text1"/>
                      <w:sz w:val="18"/>
                      <w:szCs w:val="18"/>
                    </w:rPr>
                  </w:pPr>
                  <w:r w:rsidRPr="00B6758C">
                    <w:rPr>
                      <w:rFonts w:hint="eastAsia"/>
                      <w:b/>
                      <w:color w:val="000000" w:themeColor="text1"/>
                      <w:sz w:val="18"/>
                      <w:szCs w:val="18"/>
                    </w:rPr>
                    <w:t>教师信息</w:t>
                  </w:r>
                </w:p>
              </w:txbxContent>
            </v:textbox>
          </v:shape>
        </w:pict>
      </w:r>
    </w:p>
    <w:p w:rsidR="007C3EBE" w:rsidRDefault="005D0462" w:rsidP="00EB36D8">
      <w:pPr>
        <w:jc w:val="center"/>
        <w:rPr>
          <w:noProof/>
        </w:rPr>
      </w:pPr>
      <w:r>
        <w:rPr>
          <w:noProof/>
        </w:rPr>
        <w:pict>
          <v:line id="直接连接符 225" o:spid="_x0000_s1173" style="position:absolute;left:0;text-align:left;z-index:251970560;visibility:visible" from="269pt,7.3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" strokecolor="black [3200]" strokeweight=".5pt">
            <v:stroke joinstyle="miter"/>
          </v:line>
        </w:pict>
      </w:r>
      <w:r>
        <w:rPr>
          <w:noProof/>
        </w:rPr>
        <w:pict>
          <v:line id="直接连接符 224" o:spid="_x0000_s1172" style="position:absolute;left:0;text-align:left;flip:x y;z-index:251969536;visibility:visible" from="311.5pt,7.8pt" to="313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" strokecolor="black [3200]" strokeweight=".5pt">
            <v:stroke joinstyle="miter"/>
          </v:line>
        </w:pict>
      </w:r>
    </w:p>
    <w:p w:rsidR="00CE3478" w:rsidRDefault="00CE3478" w:rsidP="00EB36D8">
      <w:pPr>
        <w:jc w:val="center"/>
        <w:rPr>
          <w:noProof/>
        </w:rPr>
      </w:pPr>
    </w:p>
    <w:p w:rsidR="00CE3478" w:rsidRDefault="00CE3478" w:rsidP="00EB36D8">
      <w:pPr>
        <w:jc w:val="center"/>
        <w:rPr>
          <w:noProof/>
        </w:rPr>
      </w:pPr>
    </w:p>
    <w:p w:rsidR="00CE3478" w:rsidRDefault="00CE3478" w:rsidP="00EB36D8">
      <w:pPr>
        <w:jc w:val="center"/>
        <w:rPr>
          <w:noProof/>
        </w:rPr>
      </w:pPr>
    </w:p>
    <w:p w:rsidR="00CE3478" w:rsidRDefault="00CE3478" w:rsidP="00EB36D8">
      <w:pPr>
        <w:jc w:val="center"/>
        <w:rPr>
          <w:noProof/>
        </w:rPr>
      </w:pPr>
    </w:p>
    <w:p w:rsidR="00CE3478" w:rsidRDefault="005D0462" w:rsidP="00EB36D8">
      <w:pPr>
        <w:jc w:val="center"/>
        <w:rPr>
          <w:noProof/>
        </w:rPr>
      </w:pPr>
      <w:r>
        <w:rPr>
          <w:noProof/>
        </w:rPr>
        <w:pict>
          <v:line id="直接连接符 241" o:spid="_x0000_s1171" style="position:absolute;left:0;text-align:left;z-index:251984896;visibility:visible;mso-width-relative:margin;mso-height-relative:margin" from="323.5pt,6.45pt" to="324.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" strokecolor="black [3200]" strokeweight=".5pt">
            <v:stroke joinstyle="miter"/>
          </v:line>
        </w:pict>
      </w:r>
      <w:r>
        <w:rPr>
          <w:noProof/>
        </w:rPr>
        <w:pict>
          <v:line id="直接连接符 240" o:spid="_x0000_s1170" style="position:absolute;left:0;text-align:left;z-index:251983872;visibility:visible" from="323.5pt,6.95pt" to="34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" strokecolor="black [3200]" strokeweight=".5pt">
            <v:stroke joinstyle="miter"/>
          </v:line>
        </w:pict>
      </w:r>
    </w:p>
    <w:p w:rsidR="00CE3478" w:rsidRDefault="00CE3478" w:rsidP="00EB36D8">
      <w:pPr>
        <w:jc w:val="center"/>
        <w:rPr>
          <w:noProof/>
        </w:rPr>
      </w:pPr>
    </w:p>
    <w:p w:rsidR="00CE3478" w:rsidRDefault="005D0462" w:rsidP="00EB36D8">
      <w:pPr>
        <w:jc w:val="center"/>
        <w:rPr>
          <w:noProof/>
        </w:rPr>
      </w:pPr>
      <w:r>
        <w:rPr>
          <w:noProof/>
        </w:rPr>
        <w:pict>
          <v:shape id="文本框 98" o:spid="_x0000_s1064" type="#_x0000_t202" style="position:absolute;left:0;text-align:left;margin-left:331.5pt;margin-top:.5pt;width:80.5pt;height:79.5pt;z-index:251778048;visibility:visible;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" filled="f" stroked="f">
            <v:textbox style="mso-fit-shape-to-text:t">
              <w:txbxContent>
                <w:p w:rsidR="00A71DE8" w:rsidRPr="00E139BC" w:rsidRDefault="00096702" w:rsidP="00E139BC">
                  <w:pPr>
                    <w:jc w:val="center"/>
                    <w:rPr>
                      <w:noProof/>
                      <w:color w:val="000000" w:themeColor="text1"/>
                      <w:sz w:val="20"/>
                    </w:rPr>
                  </w:pPr>
                  <w:r>
                    <w:rPr>
                      <w:rFonts w:hint="eastAsia"/>
                      <w:noProof/>
                      <w:color w:val="000000" w:themeColor="text1"/>
                      <w:sz w:val="20"/>
                    </w:rPr>
                    <w:t>2</w:t>
                  </w:r>
                  <w:r w:rsidR="00A71DE8" w:rsidRPr="00E139BC">
                    <w:rPr>
                      <w:rFonts w:hint="eastAsia"/>
                      <w:noProof/>
                      <w:color w:val="000000" w:themeColor="text1"/>
                      <w:sz w:val="20"/>
                    </w:rPr>
                    <w:t xml:space="preserve">. </w:t>
                  </w:r>
                  <w:r>
                    <w:rPr>
                      <w:rFonts w:hint="eastAsia"/>
                      <w:noProof/>
                      <w:color w:val="000000" w:themeColor="text1"/>
                      <w:sz w:val="20"/>
                    </w:rPr>
                    <w:t>审批</w:t>
                  </w:r>
                  <w:r w:rsidR="00A71DE8" w:rsidRPr="00E139BC">
                    <w:rPr>
                      <w:rFonts w:hint="eastAsia"/>
                      <w:noProof/>
                      <w:color w:val="000000" w:themeColor="text1"/>
                      <w:sz w:val="20"/>
                    </w:rPr>
                    <w:t>成绩</w:t>
                  </w:r>
                </w:p>
              </w:txbxContent>
            </v:textbox>
          </v:shape>
        </w:pict>
      </w:r>
      <w:r>
        <w:rPr>
          <w:noProof/>
        </w:rPr>
        <w:pict>
          <v:rect id="矩形 97" o:spid="_x0000_s1169" style="position:absolute;left:0;text-align:left;margin-left:331.5pt;margin-top:2.3pt;width:126.5pt;height:151.5pt;z-index:251776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" fillcolor="#ed7d31 [3205]" strokecolor="black [3213]" strokeweight="1pt"/>
        </w:pict>
      </w:r>
    </w:p>
    <w:p w:rsidR="00CE3478" w:rsidRDefault="005D0462" w:rsidP="00EB36D8">
      <w:pPr>
        <w:jc w:val="center"/>
        <w:rPr>
          <w:noProof/>
        </w:rPr>
      </w:pPr>
      <w:r>
        <w:rPr>
          <w:noProof/>
        </w:rPr>
        <w:pict>
          <v:shape id="直接箭头连接符 212" o:spid="_x0000_s1168" type="#_x0000_t32" style="position:absolute;left:0;text-align:left;margin-left:440.5pt;margin-top:12.2pt;width:13.5pt;height:.5pt;flip:x y;z-index:25195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" strokecolor="black [3200]" strokeweight=".5pt">
            <v:stroke endarrow="block" joinstyle="miter"/>
          </v:shape>
        </w:pict>
      </w:r>
      <w:r>
        <w:rPr>
          <w:noProof/>
        </w:rPr>
        <w:pict>
          <v:rect id="矩形 103" o:spid="_x0000_s1065" style="position:absolute;left:0;text-align:left;margin-left:361pt;margin-top:8.2pt;width:80pt;height:22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" filled="f" strokecolor="black [3213]" strokeweight="1pt">
            <v:textbox>
              <w:txbxContent>
                <w:p w:rsidR="00A71DE8" w:rsidRDefault="00096702" w:rsidP="00E139BC">
                  <w:pPr>
                    <w:jc w:val="center"/>
                    <w:rPr>
                      <w:noProof/>
                      <w:color w:val="000000" w:themeColor="text1"/>
                      <w:sz w:val="18"/>
                      <w:szCs w:val="18"/>
                    </w:rPr>
                  </w:pPr>
                  <w:r>
                    <w:rPr>
                      <w:rFonts w:hint="eastAsia"/>
                      <w:noProof/>
                      <w:color w:val="000000" w:themeColor="text1"/>
                      <w:sz w:val="18"/>
                      <w:szCs w:val="18"/>
                    </w:rPr>
                    <w:t>2</w:t>
                  </w:r>
                  <w:r w:rsidR="0021605E">
                    <w:rPr>
                      <w:rFonts w:hint="eastAsia"/>
                      <w:noProof/>
                      <w:color w:val="000000" w:themeColor="text1"/>
                      <w:sz w:val="18"/>
                      <w:szCs w:val="18"/>
                    </w:rPr>
                    <w:t>.</w:t>
                  </w:r>
                  <w:r w:rsidR="0021605E">
                    <w:rPr>
                      <w:noProof/>
                      <w:color w:val="000000" w:themeColor="text1"/>
                      <w:sz w:val="18"/>
                      <w:szCs w:val="18"/>
                    </w:rPr>
                    <w:t>3</w:t>
                  </w:r>
                  <w:r w:rsidR="0021605E">
                    <w:rPr>
                      <w:rFonts w:hint="eastAsia"/>
                      <w:noProof/>
                      <w:color w:val="000000" w:themeColor="text1"/>
                      <w:sz w:val="18"/>
                      <w:szCs w:val="18"/>
                    </w:rPr>
                    <w:t>授权</w:t>
                  </w:r>
                  <w:r w:rsidR="0021605E">
                    <w:rPr>
                      <w:noProof/>
                      <w:color w:val="000000" w:themeColor="text1"/>
                      <w:sz w:val="18"/>
                      <w:szCs w:val="18"/>
                    </w:rPr>
                    <w:t>教师</w:t>
                  </w:r>
                </w:p>
                <w:p w:rsidR="00A71DE8" w:rsidRDefault="00A71DE8" w:rsidP="00E139BC">
                  <w:pPr>
                    <w:jc w:val="center"/>
                    <w:rPr>
                      <w:noProof/>
                      <w:color w:val="000000" w:themeColor="text1"/>
                      <w:sz w:val="18"/>
                      <w:szCs w:val="18"/>
                    </w:rPr>
                  </w:pPr>
                </w:p>
                <w:p w:rsidR="00A71DE8" w:rsidRDefault="00A71DE8" w:rsidP="00E139BC">
                  <w:pPr>
                    <w:jc w:val="center"/>
                    <w:rPr>
                      <w:noProof/>
                      <w:color w:val="000000" w:themeColor="text1"/>
                      <w:sz w:val="18"/>
                      <w:szCs w:val="18"/>
                    </w:rPr>
                  </w:pPr>
                </w:p>
                <w:p w:rsidR="00A71DE8" w:rsidRDefault="00A71DE8" w:rsidP="00E139BC">
                  <w:pPr>
                    <w:jc w:val="center"/>
                    <w:rPr>
                      <w:noProof/>
                      <w:color w:val="000000" w:themeColor="text1"/>
                      <w:sz w:val="18"/>
                      <w:szCs w:val="18"/>
                    </w:rPr>
                  </w:pPr>
                </w:p>
                <w:p w:rsidR="00A71DE8" w:rsidRDefault="00A71DE8" w:rsidP="00E139BC">
                  <w:pPr>
                    <w:jc w:val="center"/>
                    <w:rPr>
                      <w:noProof/>
                      <w:color w:val="000000" w:themeColor="text1"/>
                      <w:sz w:val="18"/>
                      <w:szCs w:val="18"/>
                    </w:rPr>
                  </w:pPr>
                </w:p>
                <w:p w:rsidR="00A71DE8" w:rsidRDefault="00A71DE8" w:rsidP="00E139BC">
                  <w:pPr>
                    <w:jc w:val="center"/>
                    <w:rPr>
                      <w:noProof/>
                      <w:color w:val="000000" w:themeColor="text1"/>
                      <w:sz w:val="18"/>
                      <w:szCs w:val="18"/>
                    </w:rPr>
                  </w:pPr>
                </w:p>
                <w:p w:rsidR="00A71DE8" w:rsidRDefault="00A71DE8" w:rsidP="00E139BC">
                  <w:pPr>
                    <w:jc w:val="center"/>
                    <w:rPr>
                      <w:noProof/>
                      <w:color w:val="000000" w:themeColor="text1"/>
                      <w:sz w:val="18"/>
                      <w:szCs w:val="18"/>
                    </w:rPr>
                  </w:pPr>
                </w:p>
                <w:p w:rsidR="00A71DE8" w:rsidRDefault="00A71DE8" w:rsidP="00E139BC">
                  <w:pPr>
                    <w:jc w:val="center"/>
                    <w:rPr>
                      <w:noProof/>
                      <w:color w:val="000000" w:themeColor="text1"/>
                      <w:sz w:val="18"/>
                      <w:szCs w:val="18"/>
                    </w:rPr>
                  </w:pPr>
                </w:p>
                <w:p w:rsidR="00A71DE8" w:rsidRPr="00E139BC" w:rsidRDefault="00A71DE8" w:rsidP="00E139BC">
                  <w:pPr>
                    <w:jc w:val="center"/>
                    <w:rPr>
                      <w:noProof/>
                      <w:color w:val="000000" w:themeColor="text1"/>
                      <w:sz w:val="18"/>
                      <w:szCs w:val="18"/>
                    </w:rPr>
                  </w:pPr>
                </w:p>
              </w:txbxContent>
            </v:textbox>
          </v:rect>
        </w:pict>
      </w:r>
      <w:r>
        <w:rPr>
          <w:noProof/>
        </w:rPr>
        <w:pict>
          <v:rect id="矩形 74" o:spid="_x0000_s1167" style="position:absolute;left:0;text-align:left;margin-left:49.5pt;margin-top:4.3pt;width:113.5pt;height:126.5pt;z-index:251763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" fillcolor="#ffe599 [1303]" strokecolor="#1f4d78 [1604]" strokeweight="1pt"/>
        </w:pict>
      </w:r>
    </w:p>
    <w:p w:rsidR="00CE3478" w:rsidRDefault="005D0462" w:rsidP="00EB36D8">
      <w:pPr>
        <w:jc w:val="center"/>
        <w:rPr>
          <w:noProof/>
        </w:rPr>
      </w:pPr>
      <w:r>
        <w:rPr>
          <w:noProof/>
        </w:rPr>
        <w:pict>
          <v:line id="直接连接符 222" o:spid="_x0000_s1166" style="position:absolute;left:0;text-align:left;flip:y;z-index:251967488;visibility:visible;mso-width-relative:margin;mso-height-relative:margin" from="313pt,6.15pt" to="36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" strokecolor="black [3200]" strokeweight=".5pt">
            <v:stroke joinstyle="miter"/>
          </v:line>
        </w:pict>
      </w:r>
      <w:r>
        <w:rPr>
          <w:noProof/>
        </w:rPr>
        <w:pict>
          <v:line id="直接连接符 211" o:spid="_x0000_s1165" style="position:absolute;left:0;text-align:left;flip:x;z-index:251958272;visibility:visible;mso-width-relative:margin;mso-height-relative:margin" from="453.5pt,.65pt" to="454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" strokecolor="black [3200]" strokeweight=".5pt">
            <v:stroke joinstyle="miter"/>
          </v:line>
        </w:pict>
      </w:r>
      <w:r>
        <w:rPr>
          <w:noProof/>
        </w:rPr>
        <w:pict>
          <v:rect id="矩形 78" o:spid="_x0000_s1066" style="position:absolute;left:0;text-align:left;margin-left:57.5pt;margin-top:10.7pt;width:93pt;height:28pt;z-index:251767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" filled="f" strokecolor="black [3213]" strokeweight="1pt">
            <v:textbox>
              <w:txbxContent>
                <w:p w:rsidR="00A71DE8" w:rsidRPr="00A06843" w:rsidRDefault="00096702" w:rsidP="00A06843">
                  <w:pPr>
                    <w:jc w:val="center"/>
                    <w:rPr>
                      <w:b/>
                      <w:color w:val="000000" w:themeColor="text1"/>
                      <w:sz w:val="16"/>
                      <w:szCs w:val="16"/>
                    </w:rPr>
                  </w:pPr>
                  <w:r>
                    <w:rPr>
                      <w:rFonts w:hint="eastAsia"/>
                      <w:b/>
                      <w:color w:val="000000" w:themeColor="text1"/>
                      <w:sz w:val="16"/>
                      <w:szCs w:val="16"/>
                    </w:rPr>
                    <w:t>3.2</w:t>
                  </w:r>
                  <w:r>
                    <w:rPr>
                      <w:rFonts w:hint="eastAsia"/>
                      <w:b/>
                      <w:color w:val="000000" w:themeColor="text1"/>
                      <w:sz w:val="16"/>
                      <w:szCs w:val="16"/>
                    </w:rPr>
                    <w:t>提醒未完全录入考试</w:t>
                  </w:r>
                  <w:r w:rsidR="00A71DE8">
                    <w:rPr>
                      <w:b/>
                      <w:color w:val="000000" w:themeColor="text1"/>
                      <w:sz w:val="16"/>
                      <w:szCs w:val="16"/>
                    </w:rPr>
                    <w:t>成绩</w:t>
                  </w:r>
                  <w:r>
                    <w:rPr>
                      <w:rFonts w:hint="eastAsia"/>
                      <w:b/>
                      <w:color w:val="000000" w:themeColor="text1"/>
                      <w:sz w:val="16"/>
                      <w:szCs w:val="16"/>
                    </w:rPr>
                    <w:t>的老师</w:t>
                  </w:r>
                </w:p>
              </w:txbxContent>
            </v:textbox>
          </v:rect>
        </w:pict>
      </w:r>
    </w:p>
    <w:p w:rsidR="00CE3478" w:rsidRDefault="005D0462" w:rsidP="00EB36D8">
      <w:pPr>
        <w:jc w:val="center"/>
        <w:rPr>
          <w:noProof/>
        </w:rPr>
      </w:pPr>
      <w:r>
        <w:rPr>
          <w:noProof/>
        </w:rPr>
        <w:pict>
          <v:shape id="直接箭头连接符 242" o:spid="_x0000_s1164" type="#_x0000_t32" style="position:absolute;left:0;text-align:left;margin-left:295pt;margin-top:10.6pt;width:29pt;height:.5pt;flip:x y;z-index:25198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" strokecolor="black [3200]" strokeweight=".5pt">
            <v:stroke endarrow="block" joinstyle="miter"/>
          </v:shape>
        </w:pict>
      </w:r>
      <w:r>
        <w:rPr>
          <w:noProof/>
        </w:rPr>
        <w:pict>
          <v:rect id="矩形 122" o:spid="_x0000_s1067" style="position:absolute;left:0;text-align:left;margin-left:0;margin-top:9.3pt;width:64pt;height:23.5pt;z-index:251783168;visibility:visible;mso-position-horizontal:left;mso-position-horizontal-relative:righ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" fillcolor="#e7e6e6 [3214]" strokecolor="black [3213]" strokeweight="1pt">
            <v:textbox>
              <w:txbxContent>
                <w:p w:rsidR="00A71DE8" w:rsidRPr="00B6758C" w:rsidRDefault="00A71DE8" w:rsidP="00E139BC">
                  <w:pPr>
                    <w:jc w:val="center"/>
                    <w:rPr>
                      <w:rFonts w:ascii="宋体" w:hAnsi="宋体"/>
                      <w:b/>
                      <w:color w:val="000000" w:themeColor="text1"/>
                      <w:sz w:val="20"/>
                    </w:rPr>
                  </w:pPr>
                  <w:r>
                    <w:rPr>
                      <w:rFonts w:ascii="宋体" w:hAnsi="宋体" w:hint="eastAsia"/>
                      <w:b/>
                      <w:color w:val="000000" w:themeColor="text1"/>
                      <w:sz w:val="20"/>
                    </w:rPr>
                    <w:t>8.</w:t>
                  </w:r>
                  <w:r w:rsidR="004740E3">
                    <w:rPr>
                      <w:rFonts w:ascii="宋体" w:hAnsi="宋体" w:hint="eastAsia"/>
                      <w:b/>
                      <w:color w:val="000000" w:themeColor="text1"/>
                      <w:sz w:val="20"/>
                    </w:rPr>
                    <w:t>教务长</w:t>
                  </w:r>
                </w:p>
              </w:txbxContent>
            </v:textbox>
            <w10:wrap anchorx="margin"/>
          </v:rect>
        </w:pict>
      </w:r>
      <w:r>
        <w:rPr>
          <w:noProof/>
        </w:rPr>
        <w:pict>
          <v:rect id="矩形 104" o:spid="_x0000_s1068" style="position:absolute;left:0;text-align:left;margin-left:360.5pt;margin-top:10.1pt;width:80pt;height:20.5pt;z-index:251780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" filled="f" strokecolor="black [3213]" strokeweight="1pt">
            <v:textbox>
              <w:txbxContent>
                <w:p w:rsidR="00A71DE8" w:rsidRPr="00E139BC" w:rsidRDefault="00096702" w:rsidP="00E03B1C">
                  <w:pPr>
                    <w:ind w:firstLineChars="100" w:firstLine="180"/>
                    <w:rPr>
                      <w:noProof/>
                      <w:color w:val="000000" w:themeColor="text1"/>
                      <w:sz w:val="18"/>
                      <w:szCs w:val="18"/>
                    </w:rPr>
                  </w:pPr>
                  <w:r>
                    <w:rPr>
                      <w:rFonts w:hint="eastAsia"/>
                      <w:noProof/>
                      <w:color w:val="000000" w:themeColor="text1"/>
                      <w:sz w:val="18"/>
                      <w:szCs w:val="18"/>
                    </w:rPr>
                    <w:t>2.1</w:t>
                  </w:r>
                  <w:r w:rsidR="00A71DE8">
                    <w:rPr>
                      <w:rFonts w:hint="eastAsia"/>
                      <w:noProof/>
                      <w:color w:val="000000" w:themeColor="text1"/>
                      <w:sz w:val="18"/>
                      <w:szCs w:val="18"/>
                    </w:rPr>
                    <w:t>登录</w:t>
                  </w:r>
                </w:p>
              </w:txbxContent>
            </v:textbox>
          </v:rect>
        </w:pict>
      </w:r>
    </w:p>
    <w:p w:rsidR="00CE3478" w:rsidRDefault="005D0462" w:rsidP="00EB36D8">
      <w:pPr>
        <w:jc w:val="center"/>
        <w:rPr>
          <w:noProof/>
        </w:rPr>
      </w:pPr>
      <w:r>
        <w:rPr>
          <w:noProof/>
        </w:rPr>
        <w:pict>
          <v:shape id="直接箭头连接符 216" o:spid="_x0000_s1163" type="#_x0000_t32" style="position:absolute;left:0;text-align:left;margin-left:439.5pt;margin-top:3pt;width:29pt;height:.5pt;flip:y;z-index:25196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" strokecolor="black [3200]" strokeweight=".5pt">
            <v:stroke startarrow="block" endarrow="block" joinstyle="miter"/>
          </v:shape>
        </w:pict>
      </w:r>
    </w:p>
    <w:p w:rsidR="00CE3478" w:rsidRDefault="005D0462" w:rsidP="00EB36D8">
      <w:pPr>
        <w:jc w:val="center"/>
        <w:rPr>
          <w:noProof/>
        </w:rPr>
      </w:pPr>
      <w:r>
        <w:rPr>
          <w:noProof/>
        </w:rPr>
        <w:pict>
          <v:line id="直接连接符 210" o:spid="_x0000_s1162" style="position:absolute;left:0;text-align:left;z-index:251957248;visibility:visible;mso-width-relative:margin;mso-height-relative:margin" from="441pt,.95pt" to="45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" strokecolor="black [3200]" strokeweight=".5pt">
            <v:stroke joinstyle="miter"/>
          </v:line>
        </w:pict>
      </w:r>
      <w:r>
        <w:rPr>
          <w:noProof/>
        </w:rPr>
        <w:pict>
          <v:rect id="矩形 68" o:spid="_x0000_s1069" style="position:absolute;left:0;text-align:left;margin-left:359.5pt;margin-top:10.45pt;width:80.5pt;height:20pt;z-index:251954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" filled="f" strokecolor="black [3213]" strokeweight="1pt">
            <v:textbox>
              <w:txbxContent>
                <w:p w:rsidR="004740E3" w:rsidRPr="004740E3" w:rsidRDefault="004740E3" w:rsidP="004740E3">
                  <w:pPr>
                    <w:jc w:val="center"/>
                    <w:rPr>
                      <w:rFonts w:ascii="宋体" w:hAnsi="宋体"/>
                      <w:color w:val="000000" w:themeColor="text1"/>
                      <w:sz w:val="18"/>
                      <w:szCs w:val="18"/>
                    </w:rPr>
                  </w:pPr>
                  <w:r>
                    <w:rPr>
                      <w:rFonts w:hint="eastAsia"/>
                      <w:noProof/>
                      <w:color w:val="000000" w:themeColor="text1"/>
                      <w:sz w:val="18"/>
                      <w:szCs w:val="18"/>
                    </w:rPr>
                    <w:t>2.</w:t>
                  </w:r>
                  <w:r w:rsidR="0021605E">
                    <w:rPr>
                      <w:noProof/>
                      <w:color w:val="000000" w:themeColor="text1"/>
                      <w:sz w:val="18"/>
                      <w:szCs w:val="18"/>
                    </w:rPr>
                    <w:t>5</w:t>
                  </w:r>
                  <w:r w:rsidR="0021605E">
                    <w:rPr>
                      <w:rFonts w:hint="eastAsia"/>
                      <w:noProof/>
                      <w:color w:val="000000" w:themeColor="text1"/>
                      <w:sz w:val="18"/>
                      <w:szCs w:val="18"/>
                    </w:rPr>
                    <w:t>修改密码</w:t>
                  </w:r>
                </w:p>
              </w:txbxContent>
            </v:textbox>
          </v:rect>
        </w:pict>
      </w:r>
      <w:r>
        <w:rPr>
          <w:noProof/>
        </w:rPr>
        <w:pict>
          <v:rect id="矩形 82" o:spid="_x0000_s1070" style="position:absolute;left:0;text-align:left;margin-left:-35.5pt;margin-top:9.15pt;width:59.5pt;height:21.5pt;z-index:2517708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" fillcolor="#e7e6e6 [3214]" strokecolor="black [3213]" strokeweight="1pt">
            <v:textbox>
              <w:txbxContent>
                <w:p w:rsidR="00A71DE8" w:rsidRPr="002121CB" w:rsidRDefault="00096702" w:rsidP="00A06843">
                  <w:pPr>
                    <w:jc w:val="center"/>
                    <w:rPr>
                      <w:b/>
                      <w:color w:val="000000" w:themeColor="text1"/>
                      <w:sz w:val="20"/>
                    </w:rPr>
                  </w:pPr>
                  <w:r>
                    <w:rPr>
                      <w:rFonts w:hint="eastAsia"/>
                      <w:b/>
                      <w:color w:val="000000" w:themeColor="text1"/>
                      <w:sz w:val="20"/>
                    </w:rPr>
                    <w:t>8.</w:t>
                  </w:r>
                  <w:r>
                    <w:rPr>
                      <w:rFonts w:hint="eastAsia"/>
                      <w:b/>
                      <w:color w:val="000000" w:themeColor="text1"/>
                      <w:sz w:val="20"/>
                    </w:rPr>
                    <w:t>教务员</w:t>
                  </w:r>
                </w:p>
              </w:txbxContent>
            </v:textbox>
          </v:rect>
        </w:pict>
      </w:r>
      <w:r>
        <w:rPr>
          <w:noProof/>
        </w:rPr>
        <w:pict>
          <v:shape id="直接箭头连接符 6" o:spid="_x0000_s1161" type="#_x0000_t32" style="position:absolute;left:0;text-align:left;margin-left:105pt;margin-top:1pt;width:.5pt;height:12pt;flip:y;z-index:25194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" strokecolor="black [3200]" strokeweight=".5pt">
            <v:stroke endarrow="block" joinstyle="miter"/>
          </v:shape>
        </w:pict>
      </w:r>
    </w:p>
    <w:p w:rsidR="00CE3478" w:rsidRDefault="005D0462" w:rsidP="00EB36D8">
      <w:pPr>
        <w:jc w:val="center"/>
        <w:rPr>
          <w:noProof/>
        </w:rPr>
      </w:pPr>
      <w:r>
        <w:rPr>
          <w:noProof/>
        </w:rPr>
        <w:pict>
          <v:shape id="直接箭头连接符 213" o:spid="_x0000_s1160" type="#_x0000_t32" style="position:absolute;left:0;text-align:left;margin-left:440.5pt;margin-top:8.35pt;width:13.5pt;height:.5pt;flip:x y;z-index:25196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" strokecolor="black [3200]" strokeweight=".5pt">
            <v:stroke endarrow="block" joinstyle="miter"/>
          </v:shape>
        </w:pict>
      </w:r>
      <w:r>
        <w:rPr>
          <w:noProof/>
        </w:rPr>
        <w:pict>
          <v:shape id="直接箭头连接符 10" o:spid="_x0000_s1159" type="#_x0000_t32" style="position:absolute;left:0;text-align:left;margin-left:24.5pt;margin-top:7.95pt;width:53.5pt;height:.5pt;z-index:25195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" strokecolor="black [3200]" strokeweight=".5pt">
            <v:stroke startarrow="block" endarrow="block" joinstyle="miter"/>
          </v:shape>
        </w:pict>
      </w:r>
      <w:r>
        <w:rPr>
          <w:noProof/>
        </w:rPr>
        <w:pict>
          <v:rect id="矩形 77" o:spid="_x0000_s1071" style="position:absolute;left:0;text-align:left;margin-left:78.5pt;margin-top:.95pt;width:51pt;height:18pt;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" filled="f" strokecolor="black [3213]" strokeweight="1pt">
            <v:textbox>
              <w:txbxContent>
                <w:p w:rsidR="00A71DE8" w:rsidRPr="00A06843" w:rsidRDefault="00096702" w:rsidP="00A06843">
                  <w:pPr>
                    <w:jc w:val="center"/>
                    <w:rPr>
                      <w:b/>
                      <w:color w:val="000000" w:themeColor="text1"/>
                      <w:sz w:val="16"/>
                      <w:szCs w:val="16"/>
                    </w:rPr>
                  </w:pPr>
                  <w:r>
                    <w:rPr>
                      <w:b/>
                      <w:color w:val="000000" w:themeColor="text1"/>
                      <w:sz w:val="16"/>
                      <w:szCs w:val="16"/>
                    </w:rPr>
                    <w:t>3.1</w:t>
                  </w:r>
                  <w:r w:rsidR="00A71DE8">
                    <w:rPr>
                      <w:rFonts w:hint="eastAsia"/>
                      <w:b/>
                      <w:color w:val="000000" w:themeColor="text1"/>
                      <w:sz w:val="16"/>
                      <w:szCs w:val="16"/>
                    </w:rPr>
                    <w:t>登录</w:t>
                  </w:r>
                </w:p>
              </w:txbxContent>
            </v:textbox>
          </v:rect>
        </w:pict>
      </w:r>
    </w:p>
    <w:p w:rsidR="00CE3478" w:rsidRDefault="005D0462" w:rsidP="00EB36D8">
      <w:pPr>
        <w:jc w:val="center"/>
        <w:rPr>
          <w:noProof/>
        </w:rPr>
      </w:pPr>
      <w:r>
        <w:rPr>
          <w:noProof/>
        </w:rPr>
        <w:pict>
          <v:line id="直接连接符 44" o:spid="_x0000_s1158" style="position:absolute;left:0;text-align:left;flip:y;z-index:251952128;visibility:visible" from="145pt,9.35pt" to="14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" strokecolor="black [3200]" strokeweight=".5pt">
            <v:stroke joinstyle="miter"/>
          </v:line>
        </w:pict>
      </w:r>
      <w:r>
        <w:rPr>
          <w:noProof/>
        </w:rPr>
        <w:pict>
          <v:shape id="直接箭头连接符 62" o:spid="_x0000_s1157" type="#_x0000_t32" style="position:absolute;left:0;text-align:left;margin-left:145.5pt;margin-top:9.35pt;width:100.5pt;height:.5pt;z-index:25195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" strokecolor="black [3200]" strokeweight=".5pt">
            <v:stroke endarrow="block" joinstyle="miter"/>
          </v:shape>
        </w:pict>
      </w:r>
      <w:r>
        <w:rPr>
          <w:noProof/>
        </w:rPr>
        <w:pict>
          <v:shape id="直接箭头连接符 9" o:spid="_x0000_s1156" type="#_x0000_t32" style="position:absolute;left:0;text-align:left;margin-left:124.5pt;margin-top:6.85pt;width:0;height:14.5pt;z-index:25195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" strokecolor="black [3200]" strokeweight=".5pt">
            <v:stroke endarrow="block" joinstyle="miter"/>
          </v:shape>
        </w:pict>
      </w:r>
      <w:r>
        <w:rPr>
          <w:noProof/>
        </w:rPr>
        <w:pict>
          <v:shape id="直接箭头连接符 8" o:spid="_x0000_s1155" type="#_x0000_t32" style="position:absolute;left:0;text-align:left;margin-left:84.5pt;margin-top:6.85pt;width:.5pt;height:13.5pt;flip:x;z-index:25194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" strokecolor="black [3200]" strokeweight=".5pt">
            <v:stroke endarrow="block" joinstyle="miter"/>
          </v:shape>
        </w:pict>
      </w:r>
    </w:p>
    <w:p w:rsidR="00CE3478" w:rsidRDefault="005D0462" w:rsidP="00EB36D8">
      <w:pPr>
        <w:jc w:val="center"/>
        <w:rPr>
          <w:noProof/>
        </w:rPr>
      </w:pPr>
      <w:r>
        <w:rPr>
          <w:noProof/>
        </w:rPr>
        <w:pict>
          <v:shape id="直接箭头连接符 214" o:spid="_x0000_s1154" type="#_x0000_t32" style="position:absolute;left:0;text-align:left;margin-left:438.5pt;margin-top:11.7pt;width:14.5pt;height:0;flip:x;z-index:25196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" strokecolor="black [3200]" strokeweight=".5pt">
            <v:stroke endarrow="block" joinstyle="miter"/>
          </v:shape>
        </w:pict>
      </w:r>
      <w:r>
        <w:rPr>
          <w:noProof/>
        </w:rPr>
        <w:pict>
          <v:rect id="矩形 171" o:spid="_x0000_s1072" style="position:absolute;left:0;text-align:left;margin-left:358.5pt;margin-top:.7pt;width:81pt;height:21.5pt;z-index:251956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" filled="f" strokecolor="black [3213]" strokeweight="1pt">
            <v:textbox>
              <w:txbxContent>
                <w:p w:rsidR="004740E3" w:rsidRDefault="004740E3" w:rsidP="00E03B1C">
                  <w:pPr>
                    <w:jc w:val="center"/>
                  </w:pPr>
                  <w:r>
                    <w:rPr>
                      <w:noProof/>
                      <w:color w:val="000000" w:themeColor="text1"/>
                      <w:sz w:val="18"/>
                      <w:szCs w:val="18"/>
                    </w:rPr>
                    <w:t>2</w:t>
                  </w:r>
                  <w:r w:rsidR="0021605E">
                    <w:rPr>
                      <w:rFonts w:hint="eastAsia"/>
                      <w:noProof/>
                      <w:color w:val="000000" w:themeColor="text1"/>
                      <w:sz w:val="18"/>
                      <w:szCs w:val="18"/>
                    </w:rPr>
                    <w:t>.2</w:t>
                  </w:r>
                  <w:r w:rsidR="0021605E">
                    <w:rPr>
                      <w:rFonts w:hint="eastAsia"/>
                      <w:noProof/>
                      <w:color w:val="000000" w:themeColor="text1"/>
                      <w:sz w:val="18"/>
                      <w:szCs w:val="18"/>
                    </w:rPr>
                    <w:t>审批成绩</w:t>
                  </w:r>
                </w:p>
              </w:txbxContent>
            </v:textbox>
          </v:rect>
        </w:pict>
      </w:r>
      <w:r>
        <w:rPr>
          <w:noProof/>
        </w:rPr>
        <w:pict>
          <v:rect id="矩形 4" o:spid="_x0000_s1073" style="position:absolute;left:0;text-align:left;margin-left:116.5pt;margin-top:9.3pt;width:39.5pt;height:31.5pt;z-index:251947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" filled="f" strokecolor="black [3213]" strokeweight="1pt">
            <v:textbox>
              <w:txbxContent>
                <w:p w:rsidR="00096702" w:rsidRPr="00E139BC" w:rsidRDefault="00096702" w:rsidP="00096702">
                  <w:pPr>
                    <w:jc w:val="center"/>
                    <w:rPr>
                      <w:b/>
                      <w:color w:val="000000" w:themeColor="text1"/>
                      <w:sz w:val="16"/>
                      <w:szCs w:val="16"/>
                    </w:rPr>
                  </w:pPr>
                  <w:r>
                    <w:rPr>
                      <w:rFonts w:hint="eastAsia"/>
                      <w:b/>
                      <w:color w:val="000000" w:themeColor="text1"/>
                      <w:sz w:val="16"/>
                      <w:szCs w:val="16"/>
                    </w:rPr>
                    <w:t>3</w:t>
                  </w:r>
                  <w:r w:rsidR="000805E1">
                    <w:rPr>
                      <w:rFonts w:hint="eastAsia"/>
                      <w:b/>
                      <w:color w:val="000000" w:themeColor="text1"/>
                      <w:sz w:val="16"/>
                      <w:szCs w:val="16"/>
                    </w:rPr>
                    <w:t>.3</w:t>
                  </w:r>
                  <w:r>
                    <w:rPr>
                      <w:rFonts w:hint="eastAsia"/>
                      <w:b/>
                      <w:color w:val="000000" w:themeColor="text1"/>
                      <w:sz w:val="16"/>
                      <w:szCs w:val="16"/>
                    </w:rPr>
                    <w:t>发布成绩</w:t>
                  </w:r>
                </w:p>
              </w:txbxContent>
            </v:textbox>
          </v:rect>
        </w:pict>
      </w:r>
      <w:r>
        <w:rPr>
          <w:noProof/>
        </w:rPr>
        <w:pict>
          <v:rect id="矩形 83" o:spid="_x0000_s1074" style="position:absolute;left:0;text-align:left;margin-left:59.5pt;margin-top:8.3pt;width:39.5pt;height:32.5pt;z-index:251771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" filled="f" strokecolor="black [3213]" strokeweight="1pt">
            <v:textbox>
              <w:txbxContent>
                <w:p w:rsidR="00A71DE8" w:rsidRPr="00E139BC" w:rsidRDefault="00096702" w:rsidP="00E139BC">
                  <w:pPr>
                    <w:jc w:val="center"/>
                    <w:rPr>
                      <w:b/>
                      <w:color w:val="000000" w:themeColor="text1"/>
                      <w:sz w:val="16"/>
                      <w:szCs w:val="16"/>
                    </w:rPr>
                  </w:pPr>
                  <w:r>
                    <w:rPr>
                      <w:rFonts w:hint="eastAsia"/>
                      <w:b/>
                      <w:color w:val="000000" w:themeColor="text1"/>
                      <w:sz w:val="16"/>
                      <w:szCs w:val="16"/>
                    </w:rPr>
                    <w:t>3</w:t>
                  </w:r>
                  <w:r w:rsidR="000805E1">
                    <w:rPr>
                      <w:rFonts w:hint="eastAsia"/>
                      <w:b/>
                      <w:color w:val="000000" w:themeColor="text1"/>
                      <w:sz w:val="16"/>
                      <w:szCs w:val="16"/>
                    </w:rPr>
                    <w:t xml:space="preserve">.4 </w:t>
                  </w:r>
                  <w:r>
                    <w:rPr>
                      <w:rFonts w:hint="eastAsia"/>
                      <w:b/>
                      <w:color w:val="000000" w:themeColor="text1"/>
                      <w:sz w:val="16"/>
                      <w:szCs w:val="16"/>
                    </w:rPr>
                    <w:t>修改密码</w:t>
                  </w:r>
                </w:p>
              </w:txbxContent>
            </v:textbox>
          </v:rect>
        </w:pict>
      </w:r>
    </w:p>
    <w:p w:rsidR="00CE3478" w:rsidRDefault="00CE3478" w:rsidP="00EB36D8">
      <w:pPr>
        <w:jc w:val="center"/>
        <w:rPr>
          <w:noProof/>
        </w:rPr>
      </w:pPr>
    </w:p>
    <w:p w:rsidR="00CE3478" w:rsidRDefault="005D0462" w:rsidP="00EB36D8">
      <w:pPr>
        <w:jc w:val="center"/>
        <w:rPr>
          <w:noProof/>
        </w:rPr>
      </w:pPr>
      <w:r>
        <w:rPr>
          <w:noProof/>
        </w:rPr>
        <w:pict>
          <v:rect id="矩形 132" o:spid="_x0000_s1075" style="position:absolute;left:0;text-align:left;margin-left:358pt;margin-top:6.05pt;width:81pt;height:19.5pt;z-index:251792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" filled="f" strokecolor="black [3213]" strokeweight="1pt">
            <v:textbox>
              <w:txbxContent>
                <w:p w:rsidR="00A71DE8" w:rsidRDefault="0021605E" w:rsidP="00E03B1C">
                  <w:pPr>
                    <w:jc w:val="center"/>
                  </w:pPr>
                  <w:r>
                    <w:rPr>
                      <w:noProof/>
                      <w:color w:val="000000" w:themeColor="text1"/>
                      <w:sz w:val="18"/>
                      <w:szCs w:val="18"/>
                    </w:rPr>
                    <w:t>2.4</w:t>
                  </w:r>
                  <w:r>
                    <w:rPr>
                      <w:rFonts w:hint="eastAsia"/>
                      <w:noProof/>
                      <w:color w:val="000000" w:themeColor="text1"/>
                      <w:sz w:val="18"/>
                      <w:szCs w:val="18"/>
                    </w:rPr>
                    <w:t>授权教务员</w:t>
                  </w:r>
                </w:p>
              </w:txbxContent>
            </v:textbox>
          </v:rect>
        </w:pict>
      </w:r>
    </w:p>
    <w:p w:rsidR="00CE3478" w:rsidRDefault="005D0462" w:rsidP="00EB36D8">
      <w:pPr>
        <w:jc w:val="center"/>
        <w:rPr>
          <w:noProof/>
        </w:rPr>
      </w:pPr>
      <w:r>
        <w:rPr>
          <w:noProof/>
        </w:rPr>
        <w:pict>
          <v:shape id="直接箭头连接符 229" o:spid="_x0000_s1153" type="#_x0000_t32" style="position:absolute;left:0;text-align:left;margin-left:144.5pt;margin-top:3.5pt;width:0;height:28pt;flip:y;z-index:25197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" strokecolor="black [3200]" strokeweight=".5pt">
            <v:stroke endarrow="block" joinstyle="miter"/>
          </v:shape>
        </w:pict>
      </w:r>
      <w:r>
        <w:rPr>
          <w:noProof/>
        </w:rPr>
        <w:pict>
          <v:shape id="直接箭头连接符 215" o:spid="_x0000_s1152" type="#_x0000_t32" style="position:absolute;left:0;text-align:left;margin-left:439pt;margin-top:3.5pt;width:14pt;height:.5pt;flip:x y;z-index:25196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" strokecolor="black [3200]" strokeweight=".5pt">
            <v:stroke endarrow="block" joinstyle="miter"/>
          </v:shape>
        </w:pict>
      </w:r>
    </w:p>
    <w:p w:rsidR="00CE3478" w:rsidRDefault="005D0462" w:rsidP="00EB36D8">
      <w:pPr>
        <w:jc w:val="center"/>
        <w:rPr>
          <w:noProof/>
        </w:rPr>
      </w:pPr>
      <w:r>
        <w:rPr>
          <w:noProof/>
        </w:rPr>
        <w:pict>
          <v:line id="直接连接符 218" o:spid="_x0000_s1151" style="position:absolute;left:0;text-align:left;z-index:251964416;visibility:visible" from="396.5pt,.9pt" to="396.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" strokecolor="black [3200]" strokeweight=".5pt">
            <v:stroke joinstyle="miter"/>
          </v:line>
        </w:pict>
      </w:r>
    </w:p>
    <w:p w:rsidR="00CE3478" w:rsidRDefault="005D0462" w:rsidP="00EB36D8">
      <w:pPr>
        <w:jc w:val="center"/>
        <w:rPr>
          <w:noProof/>
        </w:rPr>
      </w:pPr>
      <w:r>
        <w:rPr>
          <w:noProof/>
        </w:rPr>
        <w:pict>
          <v:line id="直接连接符 219" o:spid="_x0000_s1150" style="position:absolute;left:0;text-align:left;flip:x y;z-index:251965440;visibility:visible;mso-width-relative:margin;mso-height-relative:margin" from="144.5pt,6.85pt" to="3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" strokecolor="black [3200]" strokeweight=".5pt">
            <v:stroke joinstyle="miter"/>
          </v:line>
        </w:pict>
      </w:r>
    </w:p>
    <w:p w:rsidR="00CE3478" w:rsidRDefault="00CE3478" w:rsidP="00EB36D8">
      <w:pPr>
        <w:jc w:val="center"/>
        <w:rPr>
          <w:noProof/>
        </w:rPr>
      </w:pPr>
    </w:p>
    <w:p w:rsidR="00CE3478" w:rsidRDefault="00CE3478" w:rsidP="00EB36D8">
      <w:pPr>
        <w:jc w:val="center"/>
        <w:rPr>
          <w:noProof/>
        </w:rPr>
      </w:pPr>
    </w:p>
    <w:p w:rsidR="00CE3478" w:rsidRDefault="005D0462" w:rsidP="00EB36D8">
      <w:pPr>
        <w:jc w:val="center"/>
        <w:rPr>
          <w:noProof/>
        </w:rPr>
      </w:pPr>
      <w:r>
        <w:rPr>
          <w:noProof/>
        </w:rPr>
        <w:pict>
          <v:rect id="矩形 147" o:spid="_x0000_s1076" style="position:absolute;left:0;text-align:left;margin-left:257.5pt;margin-top:1.35pt;width:51.5pt;height:27.5pt;z-index:2518077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" fillcolor="#e7e6e6 [3214]" strokecolor="black [3213]" strokeweight="1pt">
            <v:textbox>
              <w:txbxContent>
                <w:p w:rsidR="00A71DE8" w:rsidRPr="00B6758C" w:rsidRDefault="00A71DE8" w:rsidP="00CE3478">
                  <w:pPr>
                    <w:jc w:val="center"/>
                    <w:rPr>
                      <w:rFonts w:ascii="宋体" w:hAnsi="宋体"/>
                      <w:b/>
                      <w:color w:val="000000" w:themeColor="text1"/>
                      <w:sz w:val="20"/>
                    </w:rPr>
                  </w:pPr>
                  <w:r>
                    <w:rPr>
                      <w:rFonts w:ascii="宋体" w:hAnsi="宋体" w:hint="eastAsia"/>
                      <w:b/>
                      <w:color w:val="000000" w:themeColor="text1"/>
                      <w:sz w:val="20"/>
                    </w:rPr>
                    <w:t>11</w:t>
                  </w:r>
                  <w:r w:rsidRPr="00B6758C">
                    <w:rPr>
                      <w:rFonts w:ascii="宋体" w:hAnsi="宋体" w:hint="eastAsia"/>
                      <w:b/>
                      <w:color w:val="000000" w:themeColor="text1"/>
                      <w:sz w:val="20"/>
                    </w:rPr>
                    <w:t>.</w:t>
                  </w:r>
                  <w:r>
                    <w:rPr>
                      <w:rFonts w:ascii="宋体" w:hAnsi="宋体" w:hint="eastAsia"/>
                      <w:b/>
                      <w:color w:val="000000" w:themeColor="text1"/>
                      <w:sz w:val="20"/>
                    </w:rPr>
                    <w:t>文档</w:t>
                  </w:r>
                </w:p>
              </w:txbxContent>
            </v:textbox>
            <w10:wrap anchorx="margin"/>
          </v:rect>
        </w:pict>
      </w:r>
      <w:r>
        <w:rPr>
          <w:noProof/>
        </w:rPr>
        <w:pict>
          <v:rect id="矩形 145" o:spid="_x0000_s1077" style="position:absolute;left:0;text-align:left;margin-left:152.5pt;margin-top:1.35pt;width:83pt;height:27pt;z-index:251804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" fillcolor="#e7e6e6 [3214]" strokecolor="black [3213]" strokeweight="1pt">
            <v:textbox>
              <w:txbxContent>
                <w:p w:rsidR="00A71DE8" w:rsidRPr="00B6758C" w:rsidRDefault="00A71DE8" w:rsidP="00CE3478">
                  <w:pPr>
                    <w:jc w:val="center"/>
                    <w:rPr>
                      <w:rFonts w:ascii="宋体" w:hAnsi="宋体"/>
                      <w:b/>
                      <w:color w:val="000000" w:themeColor="text1"/>
                      <w:sz w:val="20"/>
                    </w:rPr>
                  </w:pPr>
                  <w:r>
                    <w:rPr>
                      <w:rFonts w:ascii="宋体" w:hAnsi="宋体" w:hint="eastAsia"/>
                      <w:b/>
                      <w:color w:val="000000" w:themeColor="text1"/>
                      <w:sz w:val="20"/>
                    </w:rPr>
                    <w:t>10</w:t>
                  </w:r>
                  <w:r w:rsidRPr="00B6758C">
                    <w:rPr>
                      <w:rFonts w:ascii="宋体" w:hAnsi="宋体" w:hint="eastAsia"/>
                      <w:b/>
                      <w:color w:val="000000" w:themeColor="text1"/>
                      <w:sz w:val="20"/>
                    </w:rPr>
                    <w:t>.</w:t>
                  </w:r>
                  <w:r>
                    <w:rPr>
                      <w:rFonts w:ascii="宋体" w:hAnsi="宋体" w:hint="eastAsia"/>
                      <w:b/>
                      <w:color w:val="000000" w:themeColor="text1"/>
                      <w:sz w:val="20"/>
                    </w:rPr>
                    <w:t>系统管理员</w:t>
                  </w:r>
                </w:p>
              </w:txbxContent>
            </v:textbox>
          </v:rect>
        </w:pict>
      </w:r>
    </w:p>
    <w:p w:rsidR="00CE3478" w:rsidRDefault="00CE3478" w:rsidP="00EB36D8">
      <w:pPr>
        <w:jc w:val="center"/>
        <w:rPr>
          <w:noProof/>
        </w:rPr>
      </w:pPr>
    </w:p>
    <w:p w:rsidR="00CE3478" w:rsidRDefault="00CE3478" w:rsidP="004740E3">
      <w:pPr>
        <w:rPr>
          <w:noProof/>
        </w:rPr>
      </w:pPr>
    </w:p>
    <w:p w:rsidR="004740E3" w:rsidRDefault="004740E3" w:rsidP="004740E3">
      <w:pPr>
        <w:rPr>
          <w:noProof/>
        </w:rPr>
      </w:pPr>
    </w:p>
    <w:p w:rsidR="004740E3" w:rsidRDefault="004740E3" w:rsidP="004740E3">
      <w:pPr>
        <w:rPr>
          <w:noProof/>
        </w:rPr>
      </w:pPr>
    </w:p>
    <w:p w:rsidR="004740E3" w:rsidRDefault="004740E3" w:rsidP="004740E3">
      <w:pPr>
        <w:rPr>
          <w:noProof/>
        </w:rPr>
      </w:pPr>
    </w:p>
    <w:p w:rsidR="004740E3" w:rsidRDefault="004740E3" w:rsidP="004740E3">
      <w:pPr>
        <w:rPr>
          <w:noProof/>
        </w:rPr>
      </w:pPr>
    </w:p>
    <w:p w:rsidR="004740E3" w:rsidRDefault="004740E3" w:rsidP="004740E3">
      <w:pPr>
        <w:rPr>
          <w:noProof/>
        </w:rPr>
      </w:pPr>
    </w:p>
    <w:p w:rsidR="004740E3" w:rsidRDefault="004740E3" w:rsidP="004740E3">
      <w:pPr>
        <w:rPr>
          <w:noProof/>
        </w:rPr>
      </w:pPr>
    </w:p>
    <w:p w:rsidR="004740E3" w:rsidRDefault="004740E3" w:rsidP="004740E3">
      <w:pPr>
        <w:rPr>
          <w:noProof/>
        </w:rPr>
      </w:pPr>
    </w:p>
    <w:p w:rsidR="004740E3" w:rsidRDefault="004740E3" w:rsidP="004740E3">
      <w:pPr>
        <w:rPr>
          <w:noProof/>
        </w:rPr>
      </w:pPr>
    </w:p>
    <w:p w:rsidR="004740E3" w:rsidRDefault="004740E3" w:rsidP="004740E3">
      <w:pPr>
        <w:rPr>
          <w:noProof/>
        </w:rPr>
      </w:pPr>
    </w:p>
    <w:p w:rsidR="004740E3" w:rsidRDefault="004740E3" w:rsidP="004740E3">
      <w:pPr>
        <w:rPr>
          <w:noProof/>
        </w:rPr>
      </w:pPr>
    </w:p>
    <w:p w:rsidR="00417A9F" w:rsidRDefault="00417A9F" w:rsidP="00EB36D8">
      <w:pPr>
        <w:jc w:val="center"/>
      </w:pPr>
      <w:r>
        <w:rPr>
          <w:noProof/>
        </w:rPr>
        <w:t>图</w:t>
      </w:r>
      <w:r>
        <w:rPr>
          <w:rFonts w:hint="eastAsia"/>
          <w:noProof/>
        </w:rPr>
        <w:t>3-</w:t>
      </w:r>
      <w:r>
        <w:rPr>
          <w:noProof/>
        </w:rPr>
        <w:t>3</w:t>
      </w:r>
      <w:r w:rsidR="00EB36D8">
        <w:rPr>
          <w:rFonts w:hint="eastAsia"/>
          <w:noProof/>
        </w:rPr>
        <w:t>用</w:t>
      </w:r>
      <w:r w:rsidR="00EB36D8">
        <w:rPr>
          <w:noProof/>
        </w:rPr>
        <w:t>DFD</w:t>
      </w:r>
      <w:r w:rsidR="00EB36D8">
        <w:rPr>
          <w:noProof/>
        </w:rPr>
        <w:t>表示的学生考试成绩管理系统较详细模型</w:t>
      </w:r>
    </w:p>
    <w:p w:rsidR="002664AC" w:rsidRDefault="002664AC" w:rsidP="0082104E"/>
    <w:p w:rsidR="00DA3BC3" w:rsidRDefault="00AD5797" w:rsidP="0082104E">
      <w:r>
        <w:t>在图</w:t>
      </w:r>
      <w:r>
        <w:rPr>
          <w:rFonts w:hint="eastAsia"/>
        </w:rPr>
        <w:t>3-</w:t>
      </w:r>
      <w:r>
        <w:t>3</w:t>
      </w:r>
      <w:r>
        <w:t>中</w:t>
      </w:r>
      <w:r w:rsidR="00F477C8">
        <w:rPr>
          <w:rFonts w:hint="eastAsia"/>
        </w:rPr>
        <w:t>，通过进一步细化，其</w:t>
      </w:r>
      <w:r>
        <w:rPr>
          <w:rFonts w:hint="eastAsia"/>
        </w:rPr>
        <w:t>内部功能以及各个功能之间的联系也更加清晰直观。教师的“</w:t>
      </w:r>
      <w:r>
        <w:rPr>
          <w:rFonts w:hint="eastAsia"/>
        </w:rPr>
        <w:t>1.</w:t>
      </w:r>
      <w:r>
        <w:rPr>
          <w:rFonts w:hint="eastAsia"/>
        </w:rPr>
        <w:t>录入、修改和查询成绩”功能细化为</w:t>
      </w:r>
      <w:r w:rsidR="00304E6E">
        <w:rPr>
          <w:rFonts w:hint="eastAsia"/>
        </w:rPr>
        <w:t>“</w:t>
      </w:r>
      <w:r w:rsidR="00304E6E">
        <w:rPr>
          <w:rFonts w:hint="eastAsia"/>
        </w:rPr>
        <w:t>1.1</w:t>
      </w:r>
      <w:r w:rsidR="00304E6E">
        <w:rPr>
          <w:rFonts w:hint="eastAsia"/>
        </w:rPr>
        <w:t>登录”、“</w:t>
      </w:r>
      <w:r w:rsidR="00304E6E">
        <w:rPr>
          <w:rFonts w:hint="eastAsia"/>
        </w:rPr>
        <w:t>1.2</w:t>
      </w:r>
      <w:r w:rsidR="00304E6E">
        <w:rPr>
          <w:rFonts w:hint="eastAsia"/>
        </w:rPr>
        <w:t>录入学生成绩”、“</w:t>
      </w:r>
      <w:r w:rsidR="00304E6E">
        <w:rPr>
          <w:rFonts w:hint="eastAsia"/>
        </w:rPr>
        <w:t>1.3</w:t>
      </w:r>
      <w:r w:rsidR="00304E6E">
        <w:rPr>
          <w:rFonts w:hint="eastAsia"/>
        </w:rPr>
        <w:t>修改学生成绩”、“</w:t>
      </w:r>
      <w:r w:rsidR="00304E6E">
        <w:rPr>
          <w:rFonts w:hint="eastAsia"/>
        </w:rPr>
        <w:t>1.4</w:t>
      </w:r>
      <w:r w:rsidR="00304E6E">
        <w:rPr>
          <w:rFonts w:hint="eastAsia"/>
        </w:rPr>
        <w:t>查询学生成绩”和“</w:t>
      </w:r>
      <w:r w:rsidR="00304E6E">
        <w:rPr>
          <w:rFonts w:hint="eastAsia"/>
        </w:rPr>
        <w:t>1.5</w:t>
      </w:r>
      <w:r w:rsidR="00F477C8">
        <w:rPr>
          <w:rFonts w:hint="eastAsia"/>
        </w:rPr>
        <w:t>修改密码”。教务长</w:t>
      </w:r>
      <w:r w:rsidR="00304E6E">
        <w:rPr>
          <w:rFonts w:hint="eastAsia"/>
        </w:rPr>
        <w:t>的“</w:t>
      </w:r>
      <w:r w:rsidR="00304E6E">
        <w:rPr>
          <w:rFonts w:hint="eastAsia"/>
        </w:rPr>
        <w:t>2.</w:t>
      </w:r>
      <w:r w:rsidR="00304E6E">
        <w:rPr>
          <w:rFonts w:hint="eastAsia"/>
        </w:rPr>
        <w:t>审批</w:t>
      </w:r>
      <w:r w:rsidR="00304E6E">
        <w:rPr>
          <w:noProof/>
        </w:rPr>
        <w:t>成绩</w:t>
      </w:r>
      <w:r w:rsidR="00304E6E">
        <w:rPr>
          <w:rFonts w:hint="eastAsia"/>
          <w:noProof/>
        </w:rPr>
        <w:t>”</w:t>
      </w:r>
      <w:r w:rsidR="00304E6E">
        <w:rPr>
          <w:noProof/>
        </w:rPr>
        <w:t>被细化为</w:t>
      </w:r>
      <w:r w:rsidR="00304E6E">
        <w:rPr>
          <w:rFonts w:hint="eastAsia"/>
          <w:noProof/>
        </w:rPr>
        <w:t>“</w:t>
      </w:r>
      <w:r w:rsidR="00304E6E">
        <w:rPr>
          <w:noProof/>
        </w:rPr>
        <w:t>2.1</w:t>
      </w:r>
      <w:r w:rsidR="00304E6E">
        <w:rPr>
          <w:noProof/>
        </w:rPr>
        <w:t>登录</w:t>
      </w:r>
      <w:r w:rsidR="00304E6E">
        <w:rPr>
          <w:rFonts w:hint="eastAsia"/>
          <w:noProof/>
        </w:rPr>
        <w:t>”、“</w:t>
      </w:r>
      <w:r w:rsidR="00304E6E">
        <w:rPr>
          <w:noProof/>
        </w:rPr>
        <w:t>2.2</w:t>
      </w:r>
      <w:r w:rsidR="00304E6E">
        <w:rPr>
          <w:noProof/>
        </w:rPr>
        <w:t>审批教师录入的成绩</w:t>
      </w:r>
      <w:r w:rsidR="00CE3478">
        <w:rPr>
          <w:rFonts w:hint="eastAsia"/>
          <w:noProof/>
        </w:rPr>
        <w:t>”</w:t>
      </w:r>
      <w:r w:rsidR="00E03B1C">
        <w:rPr>
          <w:rFonts w:hint="eastAsia"/>
          <w:noProof/>
        </w:rPr>
        <w:t>、“</w:t>
      </w:r>
      <w:r w:rsidR="00E03B1C">
        <w:rPr>
          <w:rFonts w:hint="eastAsia"/>
          <w:noProof/>
        </w:rPr>
        <w:t>2.3</w:t>
      </w:r>
      <w:r w:rsidR="00E03B1C">
        <w:rPr>
          <w:rFonts w:hint="eastAsia"/>
          <w:noProof/>
        </w:rPr>
        <w:t>授权老师（更改错误的成绩）”、“</w:t>
      </w:r>
      <w:r w:rsidR="00E03B1C">
        <w:rPr>
          <w:rFonts w:hint="eastAsia"/>
          <w:noProof/>
        </w:rPr>
        <w:t xml:space="preserve">2.4 </w:t>
      </w:r>
      <w:r w:rsidR="00E03B1C">
        <w:rPr>
          <w:rFonts w:hint="eastAsia"/>
          <w:noProof/>
        </w:rPr>
        <w:t>授权教务员发布成绩”、“</w:t>
      </w:r>
      <w:r w:rsidR="00E03B1C">
        <w:rPr>
          <w:rFonts w:hint="eastAsia"/>
          <w:noProof/>
        </w:rPr>
        <w:t>2.5</w:t>
      </w:r>
      <w:r w:rsidR="00E03B1C">
        <w:rPr>
          <w:rFonts w:hint="eastAsia"/>
          <w:noProof/>
        </w:rPr>
        <w:t>修改密码”</w:t>
      </w:r>
      <w:r w:rsidR="00CE3478">
        <w:rPr>
          <w:rFonts w:hint="eastAsia"/>
          <w:noProof/>
        </w:rPr>
        <w:t>。教务员的“</w:t>
      </w:r>
      <w:r w:rsidR="00CE3478">
        <w:rPr>
          <w:rFonts w:hint="eastAsia"/>
          <w:noProof/>
        </w:rPr>
        <w:t>3.</w:t>
      </w:r>
      <w:r w:rsidR="00CE3478">
        <w:rPr>
          <w:rFonts w:hint="eastAsia"/>
          <w:noProof/>
        </w:rPr>
        <w:t>发布成绩”被细化为“</w:t>
      </w:r>
      <w:r w:rsidR="00CE3478">
        <w:rPr>
          <w:rFonts w:hint="eastAsia"/>
          <w:noProof/>
        </w:rPr>
        <w:t>3.1</w:t>
      </w:r>
      <w:r w:rsidR="00E03B1C">
        <w:rPr>
          <w:rFonts w:hint="eastAsia"/>
          <w:noProof/>
        </w:rPr>
        <w:t>登录</w:t>
      </w:r>
      <w:r w:rsidR="00CE3478">
        <w:rPr>
          <w:rFonts w:hint="eastAsia"/>
          <w:noProof/>
        </w:rPr>
        <w:t>”、“</w:t>
      </w:r>
      <w:r w:rsidR="009E0312">
        <w:rPr>
          <w:rFonts w:hint="eastAsia"/>
          <w:noProof/>
        </w:rPr>
        <w:t>3.2</w:t>
      </w:r>
      <w:r w:rsidR="00E03B1C">
        <w:rPr>
          <w:rFonts w:hint="eastAsia"/>
          <w:noProof/>
        </w:rPr>
        <w:t>对未完全录入成绩的老师进行提醒</w:t>
      </w:r>
      <w:r w:rsidR="00CE3478">
        <w:rPr>
          <w:rFonts w:hint="eastAsia"/>
          <w:noProof/>
        </w:rPr>
        <w:t>”</w:t>
      </w:r>
      <w:r w:rsidR="009E0312">
        <w:rPr>
          <w:rFonts w:hint="eastAsia"/>
          <w:noProof/>
        </w:rPr>
        <w:t>、</w:t>
      </w:r>
      <w:r w:rsidR="00CE3478">
        <w:rPr>
          <w:rFonts w:hint="eastAsia"/>
          <w:noProof/>
        </w:rPr>
        <w:t>“</w:t>
      </w:r>
      <w:r w:rsidR="009E0312">
        <w:rPr>
          <w:rFonts w:hint="eastAsia"/>
          <w:noProof/>
        </w:rPr>
        <w:t xml:space="preserve">3.3 </w:t>
      </w:r>
      <w:r w:rsidR="00CE3478">
        <w:rPr>
          <w:rFonts w:hint="eastAsia"/>
          <w:noProof/>
        </w:rPr>
        <w:t>修改密码”</w:t>
      </w:r>
      <w:r w:rsidR="00E03B1C">
        <w:rPr>
          <w:rFonts w:hint="eastAsia"/>
          <w:noProof/>
        </w:rPr>
        <w:t>、“</w:t>
      </w:r>
      <w:r w:rsidR="00E03B1C">
        <w:rPr>
          <w:rFonts w:hint="eastAsia"/>
          <w:noProof/>
        </w:rPr>
        <w:t>3.4</w:t>
      </w:r>
      <w:r w:rsidR="00E03B1C">
        <w:rPr>
          <w:rFonts w:hint="eastAsia"/>
          <w:noProof/>
        </w:rPr>
        <w:t>发布成绩”</w:t>
      </w:r>
      <w:r w:rsidR="00CE3478">
        <w:rPr>
          <w:rFonts w:hint="eastAsia"/>
          <w:noProof/>
        </w:rPr>
        <w:t>。学生的“</w:t>
      </w:r>
      <w:r w:rsidR="00CE3478">
        <w:rPr>
          <w:rFonts w:hint="eastAsia"/>
          <w:noProof/>
        </w:rPr>
        <w:t>4.</w:t>
      </w:r>
      <w:r w:rsidR="00CE3478">
        <w:rPr>
          <w:rFonts w:hint="eastAsia"/>
          <w:noProof/>
        </w:rPr>
        <w:t>查询成绩”被细化为“</w:t>
      </w:r>
      <w:r w:rsidR="00CE3478">
        <w:rPr>
          <w:rFonts w:hint="eastAsia"/>
          <w:noProof/>
        </w:rPr>
        <w:t>4.1</w:t>
      </w:r>
      <w:r w:rsidR="00CE3478">
        <w:rPr>
          <w:rFonts w:hint="eastAsia"/>
          <w:noProof/>
        </w:rPr>
        <w:t>登录”、“</w:t>
      </w:r>
      <w:r w:rsidR="000805E1">
        <w:rPr>
          <w:rFonts w:hint="eastAsia"/>
          <w:noProof/>
        </w:rPr>
        <w:t>4.2</w:t>
      </w:r>
      <w:r w:rsidR="00CE3478">
        <w:rPr>
          <w:rFonts w:hint="eastAsia"/>
          <w:noProof/>
        </w:rPr>
        <w:t>查询成绩”、</w:t>
      </w:r>
      <w:r w:rsidR="000805E1">
        <w:rPr>
          <w:rFonts w:hint="eastAsia"/>
          <w:noProof/>
        </w:rPr>
        <w:t>“</w:t>
      </w:r>
      <w:r w:rsidR="000805E1">
        <w:rPr>
          <w:rFonts w:hint="eastAsia"/>
          <w:noProof/>
        </w:rPr>
        <w:t>4.3</w:t>
      </w:r>
      <w:r w:rsidR="000805E1">
        <w:rPr>
          <w:rFonts w:hint="eastAsia"/>
          <w:noProof/>
        </w:rPr>
        <w:t>修改个人信息”、</w:t>
      </w:r>
      <w:r w:rsidR="00CE3478">
        <w:rPr>
          <w:rFonts w:hint="eastAsia"/>
          <w:noProof/>
        </w:rPr>
        <w:t>“</w:t>
      </w:r>
      <w:r w:rsidR="000805E1">
        <w:rPr>
          <w:rFonts w:hint="eastAsia"/>
          <w:noProof/>
        </w:rPr>
        <w:t>4</w:t>
      </w:r>
      <w:r w:rsidR="000805E1">
        <w:rPr>
          <w:noProof/>
        </w:rPr>
        <w:t xml:space="preserve">.4 </w:t>
      </w:r>
      <w:r w:rsidR="00CE3478">
        <w:rPr>
          <w:rFonts w:hint="eastAsia"/>
          <w:noProof/>
        </w:rPr>
        <w:t>修改密码”。系统管理员的“</w:t>
      </w:r>
      <w:r w:rsidR="00CE3478">
        <w:rPr>
          <w:noProof/>
        </w:rPr>
        <w:t>5.</w:t>
      </w:r>
      <w:r w:rsidR="00CE3478">
        <w:rPr>
          <w:rFonts w:hint="eastAsia"/>
          <w:noProof/>
        </w:rPr>
        <w:t>归档记录，管理用户”被细化为“</w:t>
      </w:r>
      <w:r w:rsidR="00CE3478">
        <w:rPr>
          <w:rFonts w:hint="eastAsia"/>
          <w:noProof/>
        </w:rPr>
        <w:t xml:space="preserve">5.1 </w:t>
      </w:r>
      <w:r w:rsidR="000805E1">
        <w:rPr>
          <w:rFonts w:hint="eastAsia"/>
          <w:noProof/>
        </w:rPr>
        <w:t>登录</w:t>
      </w:r>
      <w:r w:rsidR="00CE3478">
        <w:rPr>
          <w:rFonts w:hint="eastAsia"/>
          <w:noProof/>
        </w:rPr>
        <w:t>”、“</w:t>
      </w:r>
      <w:r w:rsidR="00CE3478">
        <w:rPr>
          <w:rFonts w:hint="eastAsia"/>
          <w:noProof/>
        </w:rPr>
        <w:t>5.2</w:t>
      </w:r>
      <w:r w:rsidR="000805E1">
        <w:rPr>
          <w:rFonts w:hint="eastAsia"/>
          <w:noProof/>
        </w:rPr>
        <w:t>用户信息管理</w:t>
      </w:r>
      <w:r w:rsidR="00CE3478">
        <w:rPr>
          <w:rFonts w:hint="eastAsia"/>
          <w:noProof/>
        </w:rPr>
        <w:t>”、“</w:t>
      </w:r>
      <w:r w:rsidR="00CE3478">
        <w:rPr>
          <w:rFonts w:hint="eastAsia"/>
          <w:noProof/>
        </w:rPr>
        <w:t>5.3</w:t>
      </w:r>
      <w:r w:rsidR="000805E1">
        <w:rPr>
          <w:rFonts w:hint="eastAsia"/>
          <w:noProof/>
        </w:rPr>
        <w:t>归档记录</w:t>
      </w:r>
      <w:r w:rsidR="00CE3478">
        <w:rPr>
          <w:rFonts w:hint="eastAsia"/>
          <w:noProof/>
        </w:rPr>
        <w:t>”、“</w:t>
      </w:r>
      <w:r w:rsidR="00CE3478">
        <w:rPr>
          <w:rFonts w:hint="eastAsia"/>
          <w:noProof/>
        </w:rPr>
        <w:t xml:space="preserve">5.4 </w:t>
      </w:r>
      <w:r w:rsidR="00174141">
        <w:rPr>
          <w:rFonts w:hint="eastAsia"/>
          <w:noProof/>
        </w:rPr>
        <w:t>修改密码</w:t>
      </w:r>
      <w:r w:rsidR="00CE3478">
        <w:rPr>
          <w:rFonts w:hint="eastAsia"/>
          <w:noProof/>
        </w:rPr>
        <w:t>”。</w:t>
      </w:r>
    </w:p>
    <w:p w:rsidR="006E73E5" w:rsidRDefault="006E73E5" w:rsidP="006E73E5">
      <w:pPr>
        <w:pStyle w:val="2"/>
        <w:rPr>
          <w:rFonts w:eastAsia="宋体"/>
        </w:rPr>
      </w:pPr>
      <w:bookmarkStart w:id="49" w:name="_Toc506458789"/>
      <w:bookmarkStart w:id="50" w:name="_Toc506459155"/>
      <w:bookmarkStart w:id="51" w:name="_Toc435986460"/>
      <w:r>
        <w:t xml:space="preserve">3.2 </w:t>
      </w:r>
      <w:bookmarkEnd w:id="49"/>
      <w:bookmarkEnd w:id="50"/>
      <w:r w:rsidR="00D05740" w:rsidRPr="00D00D60">
        <w:rPr>
          <w:rFonts w:ascii="宋体" w:eastAsia="宋体" w:hAnsi="宋体" w:hint="eastAsia"/>
        </w:rPr>
        <w:t>功能需求</w:t>
      </w:r>
      <w:bookmarkEnd w:id="51"/>
    </w:p>
    <w:p w:rsidR="006E73E5" w:rsidRDefault="006E73E5" w:rsidP="006E73E5">
      <w:pPr>
        <w:pStyle w:val="3"/>
        <w:rPr>
          <w:rFonts w:ascii="宋体" w:eastAsia="宋体" w:hAnsi="宋体"/>
        </w:rPr>
      </w:pPr>
      <w:bookmarkStart w:id="52" w:name="_Toc435986461"/>
      <w:r>
        <w:t xml:space="preserve">3.2.1 </w:t>
      </w:r>
      <w:r w:rsidR="00EA408A" w:rsidRPr="00D00D60">
        <w:rPr>
          <w:rFonts w:ascii="宋体" w:eastAsia="宋体" w:hAnsi="宋体" w:hint="eastAsia"/>
        </w:rPr>
        <w:t>功能结构</w:t>
      </w:r>
      <w:bookmarkEnd w:id="52"/>
    </w:p>
    <w:p w:rsidR="00566E62" w:rsidRDefault="00566E62" w:rsidP="00AA0301">
      <w:pPr>
        <w:ind w:firstLine="420"/>
      </w:pPr>
      <w:r>
        <w:rPr>
          <w:rFonts w:hint="eastAsia"/>
        </w:rPr>
        <w:t>经过</w:t>
      </w:r>
      <w:r>
        <w:rPr>
          <w:rFonts w:hint="eastAsia"/>
        </w:rPr>
        <w:t>DFD</w:t>
      </w:r>
      <w:r>
        <w:rPr>
          <w:rFonts w:hint="eastAsia"/>
        </w:rPr>
        <w:t>分析和细化后，对系统的功能进行归纳总结，把功能点聚合到一起，得到下图</w:t>
      </w:r>
      <w:r>
        <w:rPr>
          <w:rFonts w:hint="eastAsia"/>
        </w:rPr>
        <w:t>3-</w:t>
      </w:r>
      <w:r>
        <w:t>4</w:t>
      </w:r>
      <w:r>
        <w:rPr>
          <w:rFonts w:hint="eastAsia"/>
        </w:rPr>
        <w:t>。</w:t>
      </w:r>
    </w:p>
    <w:p w:rsidR="00FB7B45" w:rsidRPr="00FB7B45" w:rsidRDefault="00FB7B45" w:rsidP="00FB7B45">
      <w:pPr>
        <w:widowControl/>
        <w:jc w:val="left"/>
        <w:rPr>
          <w:rFonts w:ascii="宋体" w:hAnsi="宋体" w:cs="宋体"/>
          <w:kern w:val="0"/>
          <w:sz w:val="24"/>
          <w:szCs w:val="24"/>
        </w:rPr>
      </w:pPr>
    </w:p>
    <w:p w:rsidR="00FB7B45" w:rsidRDefault="00FB7B45"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34147F" w:rsidRDefault="0034147F" w:rsidP="00AA0301">
      <w:pPr>
        <w:ind w:firstLine="420"/>
      </w:pPr>
    </w:p>
    <w:p w:rsidR="00E03B1C" w:rsidRDefault="00E03B1C" w:rsidP="000A154A">
      <w:pPr>
        <w:widowControl/>
        <w:jc w:val="left"/>
        <w:rPr>
          <w:rFonts w:ascii="宋体" w:hAnsi="宋体" w:cs="宋体"/>
          <w:kern w:val="0"/>
          <w:sz w:val="24"/>
          <w:szCs w:val="24"/>
        </w:rPr>
      </w:pPr>
    </w:p>
    <w:p w:rsidR="00E03B1C" w:rsidRDefault="005D0462" w:rsidP="000A154A">
      <w:pPr>
        <w:widowControl/>
        <w:jc w:val="left"/>
        <w:rPr>
          <w:rFonts w:ascii="宋体" w:hAnsi="宋体" w:cs="宋体"/>
          <w:noProof/>
          <w:kern w:val="0"/>
          <w:sz w:val="24"/>
          <w:szCs w:val="24"/>
        </w:rPr>
      </w:pPr>
      <w:r w:rsidRPr="005D0462">
        <w:rPr>
          <w:noProof/>
        </w:rPr>
        <w:lastRenderedPageBreak/>
        <w:pict>
          <v:shape id="文本框 158" o:spid="_x0000_s1078" type="#_x0000_t202" style="position:absolute;margin-left:99pt;margin-top:1pt;width:2in;height:2in;z-index:2518108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" filled="f" stroked="f">
            <v:textbox style="mso-fit-shape-to-text:t">
              <w:txbxContent>
                <w:p w:rsidR="00A71DE8" w:rsidRPr="004E740B" w:rsidRDefault="00A71DE8" w:rsidP="00FB7B45">
                  <w:pPr>
                    <w:ind w:leftChars="-170" w:left="-357" w:firstLineChars="170" w:firstLine="307"/>
                    <w:jc w:val="center"/>
                    <w:rPr>
                      <w:b/>
                      <w:color w:val="000000" w:themeColor="text1"/>
                      <w:sz w:val="18"/>
                      <w:szCs w:val="18"/>
                    </w:rPr>
                  </w:pPr>
                  <w:r w:rsidRPr="004E740B">
                    <w:rPr>
                      <w:rFonts w:hint="eastAsia"/>
                      <w:b/>
                      <w:color w:val="000000" w:themeColor="text1"/>
                      <w:sz w:val="18"/>
                      <w:szCs w:val="18"/>
                    </w:rPr>
                    <w:t>系统</w:t>
                  </w:r>
                </w:p>
              </w:txbxContent>
            </v:textbox>
          </v:shape>
        </w:pict>
      </w:r>
      <w:r w:rsidRPr="005D0462">
        <w:rPr>
          <w:noProof/>
        </w:rPr>
        <w:pict>
          <v:shape id="文本框 159" o:spid="_x0000_s1079" type="#_x0000_t202" style="position:absolute;margin-left:178pt;margin-top:.5pt;width:2in;height:2in;z-index:2518128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" filled="f" stroked="f">
            <v:textbox style="mso-fit-shape-to-text:t">
              <w:txbxContent>
                <w:p w:rsidR="00A71DE8" w:rsidRPr="004E740B" w:rsidRDefault="00A71DE8" w:rsidP="00FB7B45">
                  <w:pPr>
                    <w:rPr>
                      <w:b/>
                      <w:color w:val="000000" w:themeColor="text1"/>
                      <w:sz w:val="18"/>
                      <w:szCs w:val="18"/>
                    </w:rPr>
                  </w:pPr>
                  <w:r w:rsidRPr="004E740B">
                    <w:rPr>
                      <w:rFonts w:hint="eastAsia"/>
                      <w:b/>
                      <w:color w:val="000000" w:themeColor="text1"/>
                      <w:sz w:val="18"/>
                      <w:szCs w:val="18"/>
                    </w:rPr>
                    <w:t>第一层功能</w:t>
                  </w:r>
                </w:p>
              </w:txbxContent>
            </v:textbox>
          </v:shape>
        </w:pict>
      </w:r>
      <w:r w:rsidRPr="005D0462">
        <w:rPr>
          <w:noProof/>
        </w:rPr>
        <w:pict>
          <v:shape id="文本框 160" o:spid="_x0000_s1080" type="#_x0000_t202" style="position:absolute;margin-left:257pt;margin-top:.5pt;width:2in;height:2in;z-index:25181491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" filled="f" stroked="f">
            <v:textbox style="mso-fit-shape-to-text:t">
              <w:txbxContent>
                <w:p w:rsidR="00A71DE8" w:rsidRPr="004E740B" w:rsidRDefault="00A71DE8" w:rsidP="00FB7B45">
                  <w:pPr>
                    <w:rPr>
                      <w:b/>
                      <w:color w:val="000000" w:themeColor="text1"/>
                      <w:sz w:val="18"/>
                      <w:szCs w:val="18"/>
                    </w:rPr>
                  </w:pPr>
                  <w:r w:rsidRPr="004E740B">
                    <w:rPr>
                      <w:rFonts w:hint="eastAsia"/>
                      <w:b/>
                      <w:color w:val="000000" w:themeColor="text1"/>
                      <w:sz w:val="18"/>
                      <w:szCs w:val="18"/>
                    </w:rPr>
                    <w:t>第二层功能</w:t>
                  </w:r>
                </w:p>
              </w:txbxContent>
            </v:textbox>
          </v:shape>
        </w:pict>
      </w:r>
      <w:r w:rsidRPr="005D0462">
        <w:rPr>
          <w:noProof/>
        </w:rPr>
        <w:pict>
          <v:shape id="文本框 161" o:spid="_x0000_s1081" type="#_x0000_t202" style="position:absolute;margin-left:349pt;margin-top:.5pt;width:2in;height:2in;z-index:2518169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" filled="f" stroked="f">
            <v:textbox style="mso-fit-shape-to-text:t">
              <w:txbxContent>
                <w:p w:rsidR="00A71DE8" w:rsidRPr="004E740B" w:rsidRDefault="00A71DE8" w:rsidP="00FB7B45">
                  <w:pPr>
                    <w:ind w:leftChars="-170" w:left="-357" w:firstLineChars="170" w:firstLine="307"/>
                    <w:jc w:val="center"/>
                    <w:rPr>
                      <w:b/>
                      <w:color w:val="000000" w:themeColor="text1"/>
                      <w:sz w:val="18"/>
                      <w:szCs w:val="18"/>
                    </w:rPr>
                  </w:pPr>
                  <w:r w:rsidRPr="004E740B">
                    <w:rPr>
                      <w:rFonts w:hint="eastAsia"/>
                      <w:b/>
                      <w:color w:val="000000" w:themeColor="text1"/>
                      <w:sz w:val="18"/>
                      <w:szCs w:val="18"/>
                    </w:rPr>
                    <w:t>第三层功能</w:t>
                  </w:r>
                </w:p>
              </w:txbxContent>
            </v:textbox>
          </v:shape>
        </w:pict>
      </w:r>
    </w:p>
    <w:p w:rsidR="00E03B1C" w:rsidRDefault="00E03B1C" w:rsidP="000A154A">
      <w:pPr>
        <w:widowControl/>
        <w:jc w:val="left"/>
        <w:rPr>
          <w:rFonts w:ascii="宋体" w:hAnsi="宋体" w:cs="宋体"/>
          <w:noProof/>
          <w:kern w:val="0"/>
          <w:sz w:val="24"/>
          <w:szCs w:val="24"/>
        </w:rPr>
      </w:pPr>
    </w:p>
    <w:p w:rsidR="0034147F" w:rsidRPr="0034147F" w:rsidRDefault="0034147F" w:rsidP="0034147F">
      <w:pPr>
        <w:widowControl/>
        <w:jc w:val="left"/>
        <w:rPr>
          <w:rFonts w:ascii="宋体" w:hAnsi="宋体" w:cs="宋体"/>
          <w:kern w:val="0"/>
          <w:sz w:val="24"/>
          <w:szCs w:val="24"/>
        </w:rPr>
      </w:pPr>
    </w:p>
    <w:p w:rsidR="0034147F" w:rsidRDefault="004E740B" w:rsidP="000A154A">
      <w:pPr>
        <w:widowControl/>
        <w:jc w:val="left"/>
        <w:rPr>
          <w:rFonts w:ascii="宋体" w:hAnsi="宋体" w:cs="宋体"/>
          <w:noProof/>
          <w:kern w:val="0"/>
          <w:sz w:val="24"/>
          <w:szCs w:val="24"/>
        </w:rPr>
      </w:pPr>
      <w:r>
        <w:rPr>
          <w:rFonts w:ascii="宋体" w:hAnsi="宋体" w:cs="宋体"/>
          <w:noProof/>
          <w:kern w:val="0"/>
          <w:sz w:val="24"/>
          <w:szCs w:val="24"/>
        </w:rPr>
        <w:drawing>
          <wp:anchor distT="0" distB="0" distL="114300" distR="114300" simplePos="0" relativeHeight="251986944" behindDoc="0" locked="0" layoutInCell="1" allowOverlap="1">
            <wp:simplePos x="0" y="0"/>
            <wp:positionH relativeFrom="margin">
              <wp:posOffset>-914400</wp:posOffset>
            </wp:positionH>
            <wp:positionV relativeFrom="paragraph">
              <wp:posOffset>200660</wp:posOffset>
            </wp:positionV>
            <wp:extent cx="7994650" cy="7029450"/>
            <wp:effectExtent l="0" t="0" r="0" b="0"/>
            <wp:wrapSquare wrapText="bothSides"/>
            <wp:docPr id="232" name="图示 2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rsidR="006E73E5" w:rsidRPr="000A154A" w:rsidRDefault="004E740B" w:rsidP="000A154A">
      <w:pPr>
        <w:widowControl/>
        <w:jc w:val="left"/>
        <w:rPr>
          <w:rFonts w:ascii="宋体" w:hAnsi="宋体" w:cs="宋体"/>
          <w:kern w:val="0"/>
          <w:sz w:val="24"/>
          <w:szCs w:val="24"/>
        </w:rPr>
      </w:pPr>
      <w:r>
        <w:rPr>
          <w:rFonts w:ascii="宋体" w:hAnsi="宋体" w:cs="宋体"/>
          <w:kern w:val="0"/>
          <w:sz w:val="24"/>
          <w:szCs w:val="24"/>
        </w:rPr>
        <w:br w:type="textWrapping" w:clear="all"/>
      </w:r>
    </w:p>
    <w:p w:rsidR="00F566C4" w:rsidRDefault="00566E62" w:rsidP="00566E62">
      <w:pPr>
        <w:jc w:val="center"/>
      </w:pPr>
      <w:r>
        <w:lastRenderedPageBreak/>
        <w:t>图</w:t>
      </w:r>
      <w:r>
        <w:rPr>
          <w:rFonts w:hint="eastAsia"/>
        </w:rPr>
        <w:t>3-</w:t>
      </w:r>
      <w:r>
        <w:t>4</w:t>
      </w:r>
      <w:r>
        <w:rPr>
          <w:rFonts w:hint="eastAsia"/>
        </w:rPr>
        <w:t>“</w:t>
      </w:r>
      <w:r>
        <w:t>学生考试成绩管理系统</w:t>
      </w:r>
      <w:r>
        <w:rPr>
          <w:rFonts w:hint="eastAsia"/>
        </w:rPr>
        <w:t>”</w:t>
      </w:r>
      <w:r>
        <w:t>的功能结构</w:t>
      </w:r>
    </w:p>
    <w:p w:rsidR="00F566C4" w:rsidRDefault="00F566C4" w:rsidP="00566E62"/>
    <w:p w:rsidR="00F566C4" w:rsidRDefault="00566E62" w:rsidP="00566E62">
      <w:r>
        <w:rPr>
          <w:rFonts w:hint="eastAsia"/>
        </w:rPr>
        <w:t>图</w:t>
      </w:r>
      <w:r>
        <w:rPr>
          <w:rFonts w:hint="eastAsia"/>
        </w:rPr>
        <w:t>3-</w:t>
      </w:r>
      <w:r>
        <w:t>4</w:t>
      </w:r>
      <w:r>
        <w:t>清晰地展现了系统</w:t>
      </w:r>
      <w:r>
        <w:rPr>
          <w:rFonts w:hint="eastAsia"/>
        </w:rPr>
        <w:t>“</w:t>
      </w:r>
      <w:r>
        <w:t>第</w:t>
      </w:r>
      <w:r>
        <w:t>1</w:t>
      </w:r>
      <w:r>
        <w:t>层</w:t>
      </w:r>
      <w:r>
        <w:rPr>
          <w:rFonts w:hint="eastAsia"/>
        </w:rPr>
        <w:t>”“</w:t>
      </w:r>
      <w:r>
        <w:t>第二层</w:t>
      </w:r>
      <w:r>
        <w:rPr>
          <w:rFonts w:hint="eastAsia"/>
        </w:rPr>
        <w:t>”“</w:t>
      </w:r>
      <w:r>
        <w:t>第三层</w:t>
      </w:r>
      <w:r>
        <w:rPr>
          <w:rFonts w:hint="eastAsia"/>
        </w:rPr>
        <w:t>”</w:t>
      </w:r>
      <w:r>
        <w:t>的功能</w:t>
      </w:r>
      <w:r>
        <w:rPr>
          <w:rFonts w:hint="eastAsia"/>
        </w:rPr>
        <w:t>，</w:t>
      </w:r>
      <w:r>
        <w:t>清晰的展现了整个系统的功能模块</w:t>
      </w:r>
      <w:r>
        <w:rPr>
          <w:rFonts w:hint="eastAsia"/>
        </w:rPr>
        <w:t>，</w:t>
      </w:r>
      <w:r>
        <w:t>从而可以对系统的规模进行估计</w:t>
      </w:r>
      <w:r>
        <w:rPr>
          <w:rFonts w:hint="eastAsia"/>
        </w:rPr>
        <w:t>。</w:t>
      </w:r>
    </w:p>
    <w:p w:rsidR="002D2F4D" w:rsidRDefault="002D2F4D" w:rsidP="00DA3BC3">
      <w:r>
        <w:rPr>
          <w:rFonts w:hint="eastAsia"/>
        </w:rPr>
        <w:t>为了描述实体机器之间的关系，建立了教师、教务员</w:t>
      </w:r>
      <w:r w:rsidR="000A154A">
        <w:rPr>
          <w:rFonts w:hint="eastAsia"/>
        </w:rPr>
        <w:t>、教务长</w:t>
      </w:r>
      <w:r>
        <w:rPr>
          <w:rFonts w:hint="eastAsia"/>
        </w:rPr>
        <w:t>和学生的实体</w:t>
      </w:r>
      <w:r>
        <w:rPr>
          <w:rFonts w:hint="eastAsia"/>
        </w:rPr>
        <w:t>-</w:t>
      </w:r>
      <w:r>
        <w:rPr>
          <w:rFonts w:hint="eastAsia"/>
        </w:rPr>
        <w:t>关系图。见下图</w:t>
      </w:r>
      <w:r>
        <w:rPr>
          <w:rFonts w:hint="eastAsia"/>
        </w:rPr>
        <w:t>3-</w:t>
      </w:r>
      <w:r>
        <w:t>5</w:t>
      </w:r>
      <w:r>
        <w:rPr>
          <w:rFonts w:hint="eastAsia"/>
        </w:rPr>
        <w:t>。</w:t>
      </w:r>
    </w:p>
    <w:p w:rsidR="00984C1E" w:rsidRPr="00984C1E" w:rsidRDefault="005D0462" w:rsidP="00984C1E">
      <w:pPr>
        <w:widowControl/>
        <w:jc w:val="left"/>
        <w:rPr>
          <w:rFonts w:ascii="宋体" w:hAnsi="宋体" w:cs="宋体"/>
          <w:kern w:val="0"/>
          <w:sz w:val="24"/>
          <w:szCs w:val="24"/>
        </w:rPr>
      </w:pPr>
      <w:r w:rsidRPr="005D0462">
        <w:rPr>
          <w:noProof/>
        </w:rPr>
        <w:pict>
          <v:rect id="矩形 190" o:spid="_x0000_s1082" style="position:absolute;margin-left:219.5pt;margin-top:222.95pt;width:46.5pt;height:22.5pt;z-index:251831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" fillcolor="white [3212]" strokecolor="white [3212]" strokeweight="1pt">
            <v:textbox>
              <w:txbxContent>
                <w:p w:rsidR="00A71DE8" w:rsidRPr="00155ADA" w:rsidRDefault="00A71DE8" w:rsidP="002D2826">
                  <w:pPr>
                    <w:jc w:val="center"/>
                    <w:rPr>
                      <w:rFonts w:ascii="黑体" w:eastAsia="黑体" w:hAnsi="黑体"/>
                      <w:b/>
                      <w:color w:val="000000" w:themeColor="text1"/>
                      <w:szCs w:val="21"/>
                    </w:rPr>
                  </w:pPr>
                  <w:r w:rsidRPr="00155ADA">
                    <w:rPr>
                      <w:rFonts w:ascii="黑体" w:eastAsia="黑体" w:hAnsi="黑体" w:hint="eastAsia"/>
                      <w:b/>
                      <w:color w:val="000000" w:themeColor="text1"/>
                      <w:szCs w:val="21"/>
                    </w:rPr>
                    <w:t>考试</w:t>
                  </w:r>
                </w:p>
              </w:txbxContent>
            </v:textbox>
          </v:rect>
        </w:pict>
      </w:r>
      <w:r w:rsidR="00984C1E" w:rsidRPr="00984C1E">
        <w:rPr>
          <w:rFonts w:ascii="宋体" w:hAnsi="宋体" w:cs="宋体"/>
          <w:noProof/>
          <w:kern w:val="0"/>
          <w:sz w:val="24"/>
          <w:szCs w:val="24"/>
        </w:rPr>
        <w:drawing>
          <wp:anchor distT="0" distB="0" distL="114300" distR="114300" simplePos="0" relativeHeight="251988992" behindDoc="0" locked="0" layoutInCell="1" allowOverlap="1">
            <wp:simplePos x="0" y="0"/>
            <wp:positionH relativeFrom="column">
              <wp:posOffset>1556544</wp:posOffset>
            </wp:positionH>
            <wp:positionV relativeFrom="paragraph">
              <wp:posOffset>607695</wp:posOffset>
            </wp:positionV>
            <wp:extent cx="311150" cy="183984"/>
            <wp:effectExtent l="0" t="0" r="0" b="6985"/>
            <wp:wrapNone/>
            <wp:docPr id="247" name="图片 247" descr="C:\Users\Xiaoya\AppData\Roaming\Tencent\Users\328690449\QQ\WinTemp\RichOle\J}N77]ON5_S2QKPJF%{_6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ya\AppData\Roaming\Tencent\Users\328690449\QQ\WinTemp\RichOle\J}N77]ON5_S2QKPJF%{_67L.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1150" cy="183984"/>
                    </a:xfrm>
                    <a:prstGeom prst="rect">
                      <a:avLst/>
                    </a:prstGeom>
                    <a:noFill/>
                    <a:ln>
                      <a:noFill/>
                    </a:ln>
                  </pic:spPr>
                </pic:pic>
              </a:graphicData>
            </a:graphic>
          </wp:anchor>
        </w:drawing>
      </w:r>
      <w:r w:rsidRPr="005D0462">
        <w:rPr>
          <w:noProof/>
        </w:rPr>
        <w:pict>
          <v:shape id="直接箭头连接符 244" o:spid="_x0000_s1149" type="#_x0000_t32" style="position:absolute;margin-left:117.5pt;margin-top:64.35pt;width:99.5pt;height:.5pt;flip:y;z-index:251987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" strokecolor="black [3200]" strokeweight="1pt">
            <v:stroke endarrow="block" joinstyle="miter"/>
          </v:shape>
        </w:pict>
      </w:r>
      <w:r w:rsidRPr="005D0462">
        <w:rPr>
          <w:noProof/>
        </w:rPr>
        <w:pict>
          <v:shape id="文本框 184" o:spid="_x0000_s1083" type="#_x0000_t202" style="position:absolute;margin-left:97pt;margin-top:100.45pt;width:130pt;height:41pt;z-index:2518302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" filled="f" stroked="f">
            <v:textbox>
              <w:txbxContent>
                <w:p w:rsidR="00A71DE8" w:rsidRPr="00A16F25" w:rsidRDefault="00A71DE8" w:rsidP="00A16F25">
                  <w:pPr>
                    <w:jc w:val="center"/>
                    <w:rPr>
                      <w:rFonts w:ascii="黑体" w:eastAsia="黑体" w:hAnsi="黑体"/>
                      <w:noProof/>
                      <w:color w:val="000000" w:themeColor="text1"/>
                      <w:sz w:val="22"/>
                      <w:szCs w:val="22"/>
                    </w:rPr>
                  </w:pPr>
                  <w:r w:rsidRPr="00A16F25">
                    <w:rPr>
                      <w:rFonts w:ascii="黑体" w:eastAsia="黑体" w:hAnsi="黑体" w:hint="eastAsia"/>
                      <w:noProof/>
                      <w:color w:val="000000" w:themeColor="text1"/>
                      <w:sz w:val="22"/>
                      <w:szCs w:val="22"/>
                    </w:rPr>
                    <w:t>审定</w:t>
                  </w:r>
                  <w:r>
                    <w:rPr>
                      <w:rFonts w:ascii="黑体" w:eastAsia="黑体" w:hAnsi="黑体" w:hint="eastAsia"/>
                      <w:noProof/>
                      <w:color w:val="000000" w:themeColor="text1"/>
                      <w:sz w:val="22"/>
                      <w:szCs w:val="22"/>
                    </w:rPr>
                    <w:t xml:space="preserve">成绩   </w:t>
                  </w:r>
                  <w:r>
                    <w:rPr>
                      <w:noProof/>
                    </w:rPr>
                    <w:drawing>
                      <wp:inline distT="0" distB="0" distL="0" distR="0">
                        <wp:extent cx="247650" cy="196850"/>
                        <wp:effectExtent l="0" t="0" r="0" b="0"/>
                        <wp:docPr id="246" name="图片 246"/>
                        <wp:cNvGraphicFramePr/>
                        <a:graphic xmlns:a="http://schemas.openxmlformats.org/drawingml/2006/main">
                          <a:graphicData uri="http://schemas.openxmlformats.org/drawingml/2006/picture">
                            <pic:pic xmlns:pic="http://schemas.openxmlformats.org/drawingml/2006/picture">
                              <pic:nvPicPr>
                                <pic:cNvPr id="175" name="图片 175"/>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47650" cy="196850"/>
                                </a:xfrm>
                                <a:prstGeom prst="rect">
                                  <a:avLst/>
                                </a:prstGeom>
                              </pic:spPr>
                            </pic:pic>
                          </a:graphicData>
                        </a:graphic>
                      </wp:inline>
                    </w:drawing>
                  </w:r>
                </w:p>
              </w:txbxContent>
            </v:textbox>
          </v:shape>
        </w:pict>
      </w:r>
      <w:r w:rsidRPr="005D0462">
        <w:rPr>
          <w:noProof/>
        </w:rPr>
        <w:pict>
          <v:shape id="直接箭头连接符 179" o:spid="_x0000_s1148" type="#_x0000_t32" style="position:absolute;margin-left:114.5pt;margin-top:83.95pt;width:102.5pt;height:56.5pt;z-index:2518251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" strokecolor="black [3200]" strokeweight="1pt">
            <v:stroke endarrow="block" endarrowlength="long" joinstyle="miter"/>
          </v:shape>
        </w:pict>
      </w:r>
      <w:r w:rsidRPr="005D0462">
        <w:rPr>
          <w:noProof/>
        </w:rPr>
        <w:pict>
          <v:shape id="文本框 181" o:spid="_x0000_s1084" type="#_x0000_t202" style="position:absolute;margin-left:247pt;margin-top:102.45pt;width:453.45pt;height:259.4pt;z-index:25182822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" filled="f" stroked="f">
            <v:textbox style="mso-fit-shape-to-text:t">
              <w:txbxContent>
                <w:p w:rsidR="00A71DE8" w:rsidRPr="00A16F25" w:rsidRDefault="00A71DE8" w:rsidP="00A16F25">
                  <w:pPr>
                    <w:jc w:val="center"/>
                    <w:rPr>
                      <w:rFonts w:ascii="黑体" w:eastAsia="黑体" w:hAnsi="黑体"/>
                      <w:noProof/>
                      <w:color w:val="000000" w:themeColor="text1"/>
                      <w:sz w:val="22"/>
                      <w:szCs w:val="22"/>
                    </w:rPr>
                  </w:pPr>
                  <w:r w:rsidRPr="00A16F25">
                    <w:rPr>
                      <w:rFonts w:ascii="黑体" w:eastAsia="黑体" w:hAnsi="黑体" w:hint="eastAsia"/>
                      <w:noProof/>
                      <w:color w:val="000000" w:themeColor="text1"/>
                      <w:sz w:val="22"/>
                      <w:szCs w:val="22"/>
                    </w:rPr>
                    <w:t>发布</w:t>
                  </w:r>
                  <w:r w:rsidRPr="00A16F25">
                    <w:rPr>
                      <w:rFonts w:ascii="黑体" w:eastAsia="黑体" w:hAnsi="黑体"/>
                      <w:noProof/>
                      <w:color w:val="000000" w:themeColor="text1"/>
                      <w:sz w:val="22"/>
                      <w:szCs w:val="22"/>
                    </w:rPr>
                    <w:t>成绩</w:t>
                  </w:r>
                </w:p>
              </w:txbxContent>
            </v:textbox>
          </v:shape>
        </w:pict>
      </w:r>
      <w:r w:rsidRPr="005D0462">
        <w:rPr>
          <w:noProof/>
        </w:rPr>
        <w:pict>
          <v:rect id="矩形 168" o:spid="_x0000_s1085" style="position:absolute;margin-left:217pt;margin-top:47.95pt;width:71.5pt;height:35pt;z-index:2518210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" filled="f" strokecolor="black [3213]" strokeweight="1.5pt">
            <v:textbox>
              <w:txbxContent>
                <w:p w:rsidR="00A71DE8" w:rsidRPr="000A154A" w:rsidRDefault="00A71DE8" w:rsidP="000A154A">
                  <w:pPr>
                    <w:jc w:val="center"/>
                    <w:rPr>
                      <w:rFonts w:ascii="黑体" w:eastAsia="黑体" w:hAnsi="黑体"/>
                      <w:b/>
                      <w:color w:val="000000" w:themeColor="text1"/>
                    </w:rPr>
                  </w:pPr>
                  <w:r w:rsidRPr="000A154A">
                    <w:rPr>
                      <w:rFonts w:ascii="黑体" w:eastAsia="黑体" w:hAnsi="黑体" w:hint="eastAsia"/>
                      <w:b/>
                      <w:color w:val="000000" w:themeColor="text1"/>
                    </w:rPr>
                    <w:t>教务员</w:t>
                  </w:r>
                </w:p>
              </w:txbxContent>
            </v:textbox>
          </v:rect>
        </w:pict>
      </w:r>
      <w:r w:rsidR="00A16F25">
        <w:rPr>
          <w:noProof/>
        </w:rPr>
        <w:drawing>
          <wp:anchor distT="0" distB="0" distL="114300" distR="114300" simplePos="0" relativeHeight="251824128" behindDoc="0" locked="0" layoutInCell="1" allowOverlap="1">
            <wp:simplePos x="0" y="0"/>
            <wp:positionH relativeFrom="column">
              <wp:posOffset>3257550</wp:posOffset>
            </wp:positionH>
            <wp:positionV relativeFrom="paragraph">
              <wp:posOffset>1123315</wp:posOffset>
            </wp:positionV>
            <wp:extent cx="247650" cy="196850"/>
            <wp:effectExtent l="0" t="0" r="0" b="0"/>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47650" cy="196850"/>
                    </a:xfrm>
                    <a:prstGeom prst="rect">
                      <a:avLst/>
                    </a:prstGeom>
                  </pic:spPr>
                </pic:pic>
              </a:graphicData>
            </a:graphic>
          </wp:anchor>
        </w:drawing>
      </w:r>
      <w:r w:rsidRPr="005D0462">
        <w:rPr>
          <w:noProof/>
        </w:rPr>
        <w:pict>
          <v:shape id="直接箭头连接符 170" o:spid="_x0000_s1147" type="#_x0000_t32" style="position:absolute;margin-left:251pt;margin-top:83.95pt;width:1pt;height:58.5pt;z-index:2518231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" strokecolor="black [3200]" strokeweight="1.25pt">
            <v:stroke startarrowlength="long" endarrow="block" endarrowlength="long"/>
          </v:shape>
        </w:pict>
      </w:r>
      <w:r w:rsidRPr="005D0462">
        <w:rPr>
          <w:noProof/>
        </w:rPr>
        <w:pict>
          <v:rect id="矩形 169" o:spid="_x0000_s1086" style="position:absolute;margin-left:45pt;margin-top:50.45pt;width:72.5pt;height:33.5pt;z-index:2518220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" fillcolor="white [3212]" strokecolor="black [3213]" strokeweight="1pt">
            <v:textbox>
              <w:txbxContent>
                <w:p w:rsidR="00A71DE8" w:rsidRPr="000A154A" w:rsidRDefault="00A71DE8" w:rsidP="000A154A">
                  <w:pPr>
                    <w:jc w:val="center"/>
                    <w:rPr>
                      <w:rFonts w:ascii="黑体" w:eastAsia="黑体" w:hAnsi="黑体"/>
                      <w:color w:val="000000" w:themeColor="text1"/>
                    </w:rPr>
                  </w:pPr>
                  <w:r w:rsidRPr="000A154A">
                    <w:rPr>
                      <w:rFonts w:ascii="黑体" w:eastAsia="黑体" w:hAnsi="黑体" w:hint="eastAsia"/>
                      <w:color w:val="000000" w:themeColor="text1"/>
                    </w:rPr>
                    <w:t>教务长</w:t>
                  </w:r>
                </w:p>
              </w:txbxContent>
            </v:textbox>
          </v:rect>
        </w:pict>
      </w:r>
      <w:r w:rsidRPr="005D0462">
        <w:rPr>
          <w:noProof/>
        </w:rPr>
        <w:pict>
          <v:rect id="矩形 167" o:spid="_x0000_s1087" style="position:absolute;margin-left:118pt;margin-top:38.45pt;width:170.5pt;height:103.5pt;z-index:2518200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" fillcolor="white [3212]" strokecolor="white [3212]" strokeweight="1pt">
            <v:textbox>
              <w:txbxContent>
                <w:p w:rsidR="00A71DE8" w:rsidRDefault="00A71DE8" w:rsidP="000A154A">
                  <w:pPr>
                    <w:jc w:val="center"/>
                  </w:pPr>
                </w:p>
              </w:txbxContent>
            </v:textbox>
          </v:rect>
        </w:pict>
      </w:r>
      <w:r w:rsidR="0081415E" w:rsidRPr="00EC1094">
        <w:rPr>
          <w:noProof/>
        </w:rPr>
        <w:drawing>
          <wp:inline distT="0" distB="0" distL="0" distR="0">
            <wp:extent cx="5758815" cy="3294380"/>
            <wp:effectExtent l="0" t="0" r="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58815" cy="3294380"/>
                    </a:xfrm>
                    <a:prstGeom prst="rect">
                      <a:avLst/>
                    </a:prstGeom>
                    <a:noFill/>
                    <a:ln>
                      <a:noFill/>
                    </a:ln>
                  </pic:spPr>
                </pic:pic>
              </a:graphicData>
            </a:graphic>
          </wp:inline>
        </w:drawing>
      </w:r>
    </w:p>
    <w:p w:rsidR="002D2F4D" w:rsidRDefault="002D2F4D" w:rsidP="002D2F4D">
      <w:pPr>
        <w:jc w:val="center"/>
        <w:rPr>
          <w:noProof/>
        </w:rPr>
      </w:pPr>
    </w:p>
    <w:p w:rsidR="002D2F4D" w:rsidRDefault="002D2F4D" w:rsidP="002D2F4D">
      <w:pPr>
        <w:jc w:val="center"/>
      </w:pPr>
      <w:r>
        <w:rPr>
          <w:noProof/>
        </w:rPr>
        <w:t>图</w:t>
      </w:r>
      <w:r>
        <w:rPr>
          <w:rFonts w:hint="eastAsia"/>
          <w:noProof/>
        </w:rPr>
        <w:t>3-</w:t>
      </w:r>
      <w:r>
        <w:rPr>
          <w:noProof/>
        </w:rPr>
        <w:t xml:space="preserve">5 </w:t>
      </w:r>
      <w:r>
        <w:rPr>
          <w:rFonts w:hint="eastAsia"/>
        </w:rPr>
        <w:t>教师、教务员</w:t>
      </w:r>
      <w:r w:rsidR="000A154A">
        <w:rPr>
          <w:rFonts w:hint="eastAsia"/>
        </w:rPr>
        <w:t>、教务长</w:t>
      </w:r>
      <w:r>
        <w:rPr>
          <w:rFonts w:hint="eastAsia"/>
        </w:rPr>
        <w:t>和学生的实体</w:t>
      </w:r>
      <w:r>
        <w:rPr>
          <w:rFonts w:hint="eastAsia"/>
        </w:rPr>
        <w:t>-</w:t>
      </w:r>
      <w:r>
        <w:rPr>
          <w:rFonts w:hint="eastAsia"/>
        </w:rPr>
        <w:t>关系图</w:t>
      </w:r>
    </w:p>
    <w:p w:rsidR="002D2F4D" w:rsidRDefault="002D2F4D" w:rsidP="002D2F4D">
      <w:pPr>
        <w:jc w:val="center"/>
      </w:pPr>
    </w:p>
    <w:p w:rsidR="006E73E5" w:rsidRDefault="006E73E5" w:rsidP="00F8435B">
      <w:pPr>
        <w:pStyle w:val="3"/>
      </w:pPr>
      <w:bookmarkStart w:id="53" w:name="_Toc506458790"/>
      <w:bookmarkStart w:id="54" w:name="_Toc506459156"/>
      <w:bookmarkStart w:id="55" w:name="_Toc435986462"/>
      <w:r>
        <w:t>3.2.1 &lt;</w:t>
      </w:r>
      <w:r w:rsidR="00C227E9" w:rsidRPr="00032DBC">
        <w:rPr>
          <w:rFonts w:ascii="宋体" w:eastAsia="宋体" w:hAnsi="宋体" w:hint="eastAsia"/>
        </w:rPr>
        <w:t xml:space="preserve">登录 </w:t>
      </w:r>
      <w:r>
        <w:t>#1&gt;</w:t>
      </w:r>
      <w:bookmarkEnd w:id="53"/>
      <w:bookmarkEnd w:id="54"/>
      <w:bookmarkEnd w:id="55"/>
    </w:p>
    <w:p w:rsidR="006E73E5" w:rsidRDefault="006E73E5" w:rsidP="006E73E5">
      <w:r>
        <w:t xml:space="preserve">3.2.1.1 </w:t>
      </w:r>
      <w:r w:rsidR="00C227E9">
        <w:rPr>
          <w:rFonts w:hint="eastAsia"/>
        </w:rPr>
        <w:t>介绍</w:t>
      </w:r>
    </w:p>
    <w:p w:rsidR="00C227E9" w:rsidRDefault="00C227E9" w:rsidP="006E73E5">
      <w:r>
        <w:rPr>
          <w:rFonts w:hint="eastAsia"/>
        </w:rPr>
        <w:t>通过学号或教职工号和密码登录系统。</w:t>
      </w:r>
    </w:p>
    <w:p w:rsidR="006E73E5" w:rsidRDefault="006E73E5" w:rsidP="006E73E5">
      <w:r>
        <w:t xml:space="preserve">3.2.1.2 </w:t>
      </w:r>
      <w:r w:rsidR="00DF72D9">
        <w:rPr>
          <w:rFonts w:hint="eastAsia"/>
        </w:rPr>
        <w:t>输入</w:t>
      </w:r>
    </w:p>
    <w:p w:rsidR="00C227E9" w:rsidRDefault="00C227E9" w:rsidP="00C227E9">
      <w:r>
        <w:rPr>
          <w:rFonts w:hint="eastAsia"/>
        </w:rPr>
        <w:t>在登录界面中，输入账号、密码和验证码。</w:t>
      </w:r>
    </w:p>
    <w:p w:rsidR="006E73E5" w:rsidRDefault="006E73E5" w:rsidP="006E73E5">
      <w:r>
        <w:t xml:space="preserve">3.2.1.3 </w:t>
      </w:r>
      <w:r w:rsidR="00DF72D9">
        <w:rPr>
          <w:rFonts w:hint="eastAsia"/>
        </w:rPr>
        <w:t>处理</w:t>
      </w:r>
      <w:r w:rsidR="007C2AC5">
        <w:rPr>
          <w:rFonts w:hint="eastAsia"/>
        </w:rPr>
        <w:t>和输出</w:t>
      </w:r>
    </w:p>
    <w:p w:rsidR="00C227E9" w:rsidRDefault="007C2AC5" w:rsidP="00736B21">
      <w:pPr>
        <w:ind w:leftChars="203" w:left="991" w:hanging="565"/>
      </w:pPr>
      <w:r>
        <w:rPr>
          <w:rFonts w:hint="eastAsia"/>
        </w:rPr>
        <w:t>（</w:t>
      </w:r>
      <w:r>
        <w:rPr>
          <w:rFonts w:hint="eastAsia"/>
        </w:rPr>
        <w:t>1</w:t>
      </w:r>
      <w:r>
        <w:rPr>
          <w:rFonts w:hint="eastAsia"/>
        </w:rPr>
        <w:t>）</w:t>
      </w:r>
      <w:r w:rsidR="00C227E9">
        <w:t>检查该账号是否存在</w:t>
      </w:r>
      <w:r w:rsidR="00C227E9">
        <w:rPr>
          <w:rFonts w:hint="eastAsia"/>
        </w:rPr>
        <w:t>，</w:t>
      </w:r>
      <w:r w:rsidR="00C227E9">
        <w:t>若不存在则弹出账号为空的错误</w:t>
      </w:r>
      <w:r w:rsidR="00C227E9">
        <w:rPr>
          <w:rFonts w:hint="eastAsia"/>
        </w:rPr>
        <w:t>，</w:t>
      </w:r>
      <w:r w:rsidR="00C227E9">
        <w:t>若存在则进行账号</w:t>
      </w:r>
      <w:r w:rsidR="00C227E9">
        <w:rPr>
          <w:rFonts w:hint="eastAsia"/>
        </w:rPr>
        <w:t>、</w:t>
      </w:r>
      <w:r w:rsidR="00C227E9">
        <w:t>密码和验证码匹配</w:t>
      </w:r>
      <w:r w:rsidR="00C227E9">
        <w:rPr>
          <w:rFonts w:hint="eastAsia"/>
        </w:rPr>
        <w:t>。</w:t>
      </w:r>
    </w:p>
    <w:p w:rsidR="007C2AC5" w:rsidRDefault="007C2AC5" w:rsidP="00736B21">
      <w:pPr>
        <w:ind w:leftChars="203" w:left="993" w:hangingChars="270" w:hanging="567"/>
      </w:pPr>
      <w:r>
        <w:rPr>
          <w:rFonts w:hint="eastAsia"/>
        </w:rPr>
        <w:t>（</w:t>
      </w:r>
      <w:r>
        <w:rPr>
          <w:rFonts w:hint="eastAsia"/>
        </w:rPr>
        <w:t>2</w:t>
      </w:r>
      <w:r>
        <w:rPr>
          <w:rFonts w:hint="eastAsia"/>
        </w:rPr>
        <w:t>）</w:t>
      </w:r>
      <w:r w:rsidR="00C227E9">
        <w:t>对账号</w:t>
      </w:r>
      <w:r w:rsidR="00C227E9">
        <w:rPr>
          <w:rFonts w:hint="eastAsia"/>
        </w:rPr>
        <w:t>、</w:t>
      </w:r>
      <w:r w:rsidR="00C227E9">
        <w:t>密码和验证码进行匹配</w:t>
      </w:r>
      <w:r w:rsidR="00C227E9">
        <w:rPr>
          <w:rFonts w:hint="eastAsia"/>
        </w:rPr>
        <w:t>，</w:t>
      </w:r>
      <w:r w:rsidR="00C227E9">
        <w:t>成功则进入相应角色的系统界面</w:t>
      </w:r>
      <w:r w:rsidR="00C227E9">
        <w:rPr>
          <w:rFonts w:hint="eastAsia"/>
        </w:rPr>
        <w:t>，</w:t>
      </w:r>
      <w:r w:rsidR="00C227E9">
        <w:t>失败则弹出相应匹配错误</w:t>
      </w:r>
      <w:r w:rsidR="00C227E9">
        <w:rPr>
          <w:rFonts w:hint="eastAsia"/>
        </w:rPr>
        <w:t>。</w:t>
      </w:r>
    </w:p>
    <w:p w:rsidR="006E73E5" w:rsidRDefault="006E73E5" w:rsidP="006639D8">
      <w:r>
        <w:t>3.2.1.</w:t>
      </w:r>
      <w:r w:rsidR="006639D8">
        <w:t>4</w:t>
      </w:r>
      <w:r w:rsidR="00DF72D9">
        <w:rPr>
          <w:rFonts w:hint="eastAsia"/>
        </w:rPr>
        <w:t>错误处理</w:t>
      </w:r>
    </w:p>
    <w:p w:rsidR="007C2AC5" w:rsidRDefault="007C2AC5" w:rsidP="00C7420D">
      <w:pPr>
        <w:ind w:leftChars="67" w:left="141" w:firstLineChars="200" w:firstLine="420"/>
      </w:pPr>
      <w:r>
        <w:t>弹出</w:t>
      </w:r>
      <w:r w:rsidR="00FF5481">
        <w:t>错误</w:t>
      </w:r>
      <w:r>
        <w:t>提示框</w:t>
      </w:r>
      <w:r>
        <w:rPr>
          <w:rFonts w:hint="eastAsia"/>
        </w:rPr>
        <w:t>，</w:t>
      </w:r>
      <w:r w:rsidR="00FF5481">
        <w:rPr>
          <w:rFonts w:hint="eastAsia"/>
        </w:rPr>
        <w:t>显示</w:t>
      </w:r>
      <w:r>
        <w:t>账号不存在</w:t>
      </w:r>
      <w:r>
        <w:rPr>
          <w:rFonts w:hint="eastAsia"/>
        </w:rPr>
        <w:t>，</w:t>
      </w:r>
      <w:r>
        <w:t>或</w:t>
      </w:r>
      <w:r w:rsidR="00FF5481">
        <w:t>密码验证码输入错误</w:t>
      </w:r>
      <w:r w:rsidR="00FF5481">
        <w:rPr>
          <w:rFonts w:hint="eastAsia"/>
        </w:rPr>
        <w:t>。</w:t>
      </w:r>
    </w:p>
    <w:p w:rsidR="00C430BE" w:rsidRDefault="00C430BE" w:rsidP="009D627E">
      <w:pPr>
        <w:pStyle w:val="3"/>
      </w:pPr>
      <w:bookmarkStart w:id="56" w:name="_Toc435986463"/>
      <w:r>
        <w:t>3.2.2 &lt;</w:t>
      </w:r>
      <w:r>
        <w:rPr>
          <w:rFonts w:ascii="宋体" w:eastAsia="宋体" w:hAnsi="宋体" w:hint="eastAsia"/>
        </w:rPr>
        <w:t>修改密码</w:t>
      </w:r>
      <w:r>
        <w:t>#</w:t>
      </w:r>
      <w:r w:rsidR="009D627E">
        <w:t>2</w:t>
      </w:r>
      <w:r>
        <w:t>&gt;</w:t>
      </w:r>
      <w:bookmarkEnd w:id="56"/>
    </w:p>
    <w:p w:rsidR="00C430BE" w:rsidRDefault="00C430BE" w:rsidP="00614D19">
      <w:r>
        <w:t>3.2.</w:t>
      </w:r>
      <w:r w:rsidR="00614D19">
        <w:t>2</w:t>
      </w:r>
      <w:r>
        <w:t xml:space="preserve">.1 </w:t>
      </w:r>
      <w:r>
        <w:rPr>
          <w:rFonts w:hint="eastAsia"/>
        </w:rPr>
        <w:t>介绍</w:t>
      </w:r>
    </w:p>
    <w:p w:rsidR="00C430BE" w:rsidRDefault="00C430BE" w:rsidP="00C430BE">
      <w:r>
        <w:rPr>
          <w:rFonts w:hint="eastAsia"/>
        </w:rPr>
        <w:t>用户通过申请，经教务员审批修改系统登录密码。</w:t>
      </w:r>
    </w:p>
    <w:p w:rsidR="00C430BE" w:rsidRDefault="00C430BE" w:rsidP="00614D19">
      <w:r>
        <w:t>3.2.</w:t>
      </w:r>
      <w:r w:rsidR="00614D19">
        <w:t>2</w:t>
      </w:r>
      <w:r>
        <w:t xml:space="preserve">.2 </w:t>
      </w:r>
      <w:r>
        <w:rPr>
          <w:rFonts w:hint="eastAsia"/>
        </w:rPr>
        <w:t>输入</w:t>
      </w:r>
    </w:p>
    <w:p w:rsidR="00C430BE" w:rsidRDefault="002857AA" w:rsidP="002857AA">
      <w:pPr>
        <w:ind w:firstLineChars="135" w:firstLine="283"/>
      </w:pPr>
      <w:r>
        <w:rPr>
          <w:rFonts w:hint="eastAsia"/>
        </w:rPr>
        <w:t>（</w:t>
      </w:r>
      <w:r>
        <w:rPr>
          <w:rFonts w:hint="eastAsia"/>
        </w:rPr>
        <w:t>1</w:t>
      </w:r>
      <w:r>
        <w:rPr>
          <w:rFonts w:hint="eastAsia"/>
        </w:rPr>
        <w:t>）</w:t>
      </w:r>
      <w:r w:rsidR="00C430BE">
        <w:rPr>
          <w:rFonts w:hint="eastAsia"/>
        </w:rPr>
        <w:t>用户在登录界面或者个人主界面，点击“修改密码”按钮；</w:t>
      </w:r>
    </w:p>
    <w:p w:rsidR="00C430BE" w:rsidRDefault="002857AA" w:rsidP="002857AA">
      <w:pPr>
        <w:ind w:firstLineChars="135" w:firstLine="283"/>
      </w:pPr>
      <w:r>
        <w:rPr>
          <w:rFonts w:hint="eastAsia"/>
        </w:rPr>
        <w:t>（</w:t>
      </w:r>
      <w:r>
        <w:rPr>
          <w:rFonts w:hint="eastAsia"/>
        </w:rPr>
        <w:t>2</w:t>
      </w:r>
      <w:r>
        <w:rPr>
          <w:rFonts w:hint="eastAsia"/>
        </w:rPr>
        <w:t>）</w:t>
      </w:r>
      <w:r w:rsidR="00C430BE">
        <w:t>输入</w:t>
      </w:r>
      <w:r>
        <w:rPr>
          <w:rFonts w:hint="eastAsia"/>
        </w:rPr>
        <w:t>：</w:t>
      </w:r>
    </w:p>
    <w:p w:rsidR="00C430BE" w:rsidRDefault="00C430BE" w:rsidP="00123F31">
      <w:pPr>
        <w:numPr>
          <w:ilvl w:val="0"/>
          <w:numId w:val="12"/>
        </w:numPr>
        <w:ind w:leftChars="336" w:left="706" w:firstLineChars="68" w:firstLine="143"/>
      </w:pPr>
      <w:r>
        <w:t>姓名</w:t>
      </w:r>
    </w:p>
    <w:p w:rsidR="00C430BE" w:rsidRDefault="00155ADA" w:rsidP="00123F31">
      <w:pPr>
        <w:numPr>
          <w:ilvl w:val="0"/>
          <w:numId w:val="12"/>
        </w:numPr>
        <w:ind w:leftChars="336" w:left="706" w:firstLineChars="68" w:firstLine="143"/>
      </w:pPr>
      <w:r>
        <w:rPr>
          <w:rFonts w:hint="eastAsia"/>
        </w:rPr>
        <w:lastRenderedPageBreak/>
        <w:t>学号或者教</w:t>
      </w:r>
      <w:r w:rsidR="00C430BE">
        <w:rPr>
          <w:rFonts w:hint="eastAsia"/>
        </w:rPr>
        <w:t>工号</w:t>
      </w:r>
      <w:r>
        <w:rPr>
          <w:rFonts w:hint="eastAsia"/>
        </w:rPr>
        <w:t>或者职工号或者管理员账号</w:t>
      </w:r>
    </w:p>
    <w:p w:rsidR="00C430BE" w:rsidRDefault="00C430BE" w:rsidP="00123F31">
      <w:pPr>
        <w:numPr>
          <w:ilvl w:val="0"/>
          <w:numId w:val="12"/>
        </w:numPr>
        <w:ind w:leftChars="336" w:left="706" w:firstLineChars="68" w:firstLine="143"/>
      </w:pPr>
      <w:r>
        <w:rPr>
          <w:rFonts w:hint="eastAsia"/>
        </w:rPr>
        <w:t>旧密码</w:t>
      </w:r>
    </w:p>
    <w:p w:rsidR="00C430BE" w:rsidRDefault="00C430BE" w:rsidP="002857AA">
      <w:pPr>
        <w:ind w:leftChars="336" w:left="706" w:firstLineChars="68" w:firstLine="143"/>
      </w:pPr>
      <w:r>
        <w:rPr>
          <w:rFonts w:hint="eastAsia"/>
        </w:rPr>
        <w:t>iiii</w:t>
      </w:r>
      <w:r w:rsidR="00E57F48">
        <w:t xml:space="preserve">) </w:t>
      </w:r>
      <w:r>
        <w:rPr>
          <w:rFonts w:hint="eastAsia"/>
        </w:rPr>
        <w:t>新密码</w:t>
      </w:r>
    </w:p>
    <w:p w:rsidR="00C430BE" w:rsidRDefault="00C430BE" w:rsidP="00614D19">
      <w:r>
        <w:t>3.2.</w:t>
      </w:r>
      <w:r w:rsidR="00614D19">
        <w:t>2</w:t>
      </w:r>
      <w:r>
        <w:t xml:space="preserve">.3 </w:t>
      </w:r>
      <w:r>
        <w:rPr>
          <w:rFonts w:hint="eastAsia"/>
        </w:rPr>
        <w:t>处理</w:t>
      </w:r>
    </w:p>
    <w:p w:rsidR="00DD64D7" w:rsidRDefault="00DD64D7" w:rsidP="00DD64D7">
      <w:r>
        <w:rPr>
          <w:rFonts w:hint="eastAsia"/>
        </w:rPr>
        <w:t>检查账号是否存在，若不存在弹出账号为空的信息，若存在进行姓名、账号、旧密码的匹配。</w:t>
      </w:r>
    </w:p>
    <w:p w:rsidR="00C430BE" w:rsidRDefault="00C430BE" w:rsidP="00614D19">
      <w:r>
        <w:t>3.2.</w:t>
      </w:r>
      <w:r w:rsidR="00614D19">
        <w:t>2</w:t>
      </w:r>
      <w:r>
        <w:t xml:space="preserve">.4 </w:t>
      </w:r>
      <w:r>
        <w:rPr>
          <w:rFonts w:hint="eastAsia"/>
        </w:rPr>
        <w:t>输出</w:t>
      </w:r>
    </w:p>
    <w:p w:rsidR="00DD64D7" w:rsidRDefault="00DD64D7" w:rsidP="00C430BE">
      <w:r>
        <w:rPr>
          <w:rFonts w:hint="eastAsia"/>
        </w:rPr>
        <w:t>若所有信息匹配成功，且输入的新密码符合密码要求（长度大于</w:t>
      </w:r>
      <w:r>
        <w:rPr>
          <w:rFonts w:hint="eastAsia"/>
        </w:rPr>
        <w:t>8</w:t>
      </w:r>
      <w:r>
        <w:rPr>
          <w:rFonts w:hint="eastAsia"/>
        </w:rPr>
        <w:t>位，包含英文字母和数字），则修改成功，弹出修改成功的消息，并要求重新登录系统。</w:t>
      </w:r>
    </w:p>
    <w:p w:rsidR="00C430BE" w:rsidRDefault="00C430BE" w:rsidP="00614D19">
      <w:r>
        <w:t>3.2.</w:t>
      </w:r>
      <w:r w:rsidR="00614D19">
        <w:t>2</w:t>
      </w:r>
      <w:r>
        <w:t xml:space="preserve">.5 </w:t>
      </w:r>
      <w:r>
        <w:rPr>
          <w:rFonts w:hint="eastAsia"/>
        </w:rPr>
        <w:t>错误处理</w:t>
      </w:r>
    </w:p>
    <w:p w:rsidR="00C430BE" w:rsidRPr="00C430BE" w:rsidRDefault="00DD64D7" w:rsidP="00DD64D7">
      <w:pPr>
        <w:ind w:firstLineChars="200" w:firstLine="420"/>
      </w:pPr>
      <w:r>
        <w:rPr>
          <w:rFonts w:hint="eastAsia"/>
        </w:rPr>
        <w:t>若文本框输入信息有误、文本框有空项或输入密码不符合要求，则弹出错误消息，要求重新输入。</w:t>
      </w:r>
    </w:p>
    <w:p w:rsidR="006E73E5" w:rsidRDefault="006E73E5" w:rsidP="009D627E">
      <w:pPr>
        <w:pStyle w:val="3"/>
      </w:pPr>
      <w:bookmarkStart w:id="57" w:name="_Toc506458791"/>
      <w:bookmarkStart w:id="58" w:name="_Toc506459157"/>
      <w:bookmarkStart w:id="59" w:name="_Toc435986464"/>
      <w:r>
        <w:t>3.2.</w:t>
      </w:r>
      <w:r w:rsidR="00104DF6">
        <w:t xml:space="preserve">3 </w:t>
      </w:r>
      <w:r>
        <w:t>&lt;</w:t>
      </w:r>
      <w:r w:rsidR="0045227A" w:rsidRPr="00032DBC">
        <w:rPr>
          <w:rFonts w:ascii="宋体" w:eastAsia="宋体" w:hAnsi="宋体" w:hint="eastAsia"/>
        </w:rPr>
        <w:t>教师</w:t>
      </w:r>
      <w:r w:rsidR="00C029E1" w:rsidRPr="00032DBC">
        <w:rPr>
          <w:rFonts w:ascii="宋体" w:eastAsia="宋体" w:hAnsi="宋体" w:hint="eastAsia"/>
        </w:rPr>
        <w:t>录入学生成绩</w:t>
      </w:r>
      <w:r>
        <w:t>#</w:t>
      </w:r>
      <w:r w:rsidR="009D627E">
        <w:t>3</w:t>
      </w:r>
      <w:r>
        <w:t>&gt;</w:t>
      </w:r>
      <w:bookmarkEnd w:id="57"/>
      <w:bookmarkEnd w:id="58"/>
      <w:bookmarkEnd w:id="59"/>
    </w:p>
    <w:p w:rsidR="00DF72D9" w:rsidRDefault="00DF72D9" w:rsidP="002A3769">
      <w:r>
        <w:t>3.2.</w:t>
      </w:r>
      <w:r w:rsidR="002A3769">
        <w:t>3</w:t>
      </w:r>
      <w:r>
        <w:t xml:space="preserve">.1 </w:t>
      </w:r>
      <w:r w:rsidR="00104DF6">
        <w:rPr>
          <w:rFonts w:hint="eastAsia"/>
        </w:rPr>
        <w:t>介绍</w:t>
      </w:r>
    </w:p>
    <w:p w:rsidR="00C029E1" w:rsidRDefault="00155ADA" w:rsidP="00C029E1">
      <w:pPr>
        <w:ind w:firstLineChars="200" w:firstLine="420"/>
      </w:pPr>
      <w:r>
        <w:rPr>
          <w:rFonts w:hint="eastAsia"/>
        </w:rPr>
        <w:t>教师在考试之后，及时录入学生</w:t>
      </w:r>
      <w:r w:rsidR="00C029E1">
        <w:rPr>
          <w:rFonts w:hint="eastAsia"/>
        </w:rPr>
        <w:t>考试成绩。</w:t>
      </w:r>
    </w:p>
    <w:p w:rsidR="00DF72D9" w:rsidRDefault="00DF72D9" w:rsidP="002A3769">
      <w:r>
        <w:t>3.2.</w:t>
      </w:r>
      <w:r w:rsidR="002A3769">
        <w:t>3</w:t>
      </w:r>
      <w:r>
        <w:t xml:space="preserve">.2 </w:t>
      </w:r>
      <w:r>
        <w:rPr>
          <w:rFonts w:hint="eastAsia"/>
        </w:rPr>
        <w:t>输入</w:t>
      </w:r>
    </w:p>
    <w:p w:rsidR="00C029E1" w:rsidRDefault="00C029E1" w:rsidP="00006F30">
      <w:pPr>
        <w:ind w:leftChars="135" w:left="283"/>
      </w:pPr>
      <w:r>
        <w:rPr>
          <w:rFonts w:hint="eastAsia"/>
        </w:rPr>
        <w:t>（</w:t>
      </w:r>
      <w:r>
        <w:rPr>
          <w:rFonts w:hint="eastAsia"/>
        </w:rPr>
        <w:t>1</w:t>
      </w:r>
      <w:r>
        <w:rPr>
          <w:rFonts w:hint="eastAsia"/>
        </w:rPr>
        <w:t>）</w:t>
      </w:r>
      <w:r>
        <w:t>点击网页上</w:t>
      </w:r>
      <w:r>
        <w:rPr>
          <w:rFonts w:hint="eastAsia"/>
        </w:rPr>
        <w:t>“</w:t>
      </w:r>
      <w:r>
        <w:t>录入成绩</w:t>
      </w:r>
      <w:r>
        <w:rPr>
          <w:rFonts w:hint="eastAsia"/>
        </w:rPr>
        <w:t>”</w:t>
      </w:r>
      <w:r>
        <w:t>的按钮</w:t>
      </w:r>
      <w:r>
        <w:rPr>
          <w:rFonts w:hint="eastAsia"/>
        </w:rPr>
        <w:t>；</w:t>
      </w:r>
    </w:p>
    <w:p w:rsidR="00C029E1" w:rsidRDefault="00C029E1" w:rsidP="00006F30">
      <w:pPr>
        <w:ind w:leftChars="135" w:left="283"/>
      </w:pPr>
      <w:r>
        <w:rPr>
          <w:rFonts w:hint="eastAsia"/>
        </w:rPr>
        <w:t>（</w:t>
      </w:r>
      <w:r>
        <w:rPr>
          <w:rFonts w:hint="eastAsia"/>
        </w:rPr>
        <w:t>2</w:t>
      </w:r>
      <w:r>
        <w:rPr>
          <w:rFonts w:hint="eastAsia"/>
        </w:rPr>
        <w:t>）</w:t>
      </w:r>
      <w:r>
        <w:t>点击</w:t>
      </w:r>
      <w:r w:rsidR="00155ADA">
        <w:rPr>
          <w:rFonts w:hint="eastAsia"/>
        </w:rPr>
        <w:t>“我的课程</w:t>
      </w:r>
      <w:r>
        <w:rPr>
          <w:rFonts w:hint="eastAsia"/>
        </w:rPr>
        <w:t>”中教师所教课程，选择要录入的课程；</w:t>
      </w:r>
    </w:p>
    <w:p w:rsidR="00C029E1" w:rsidRDefault="00C029E1" w:rsidP="00006F30">
      <w:pPr>
        <w:ind w:leftChars="135" w:left="283"/>
      </w:pPr>
      <w:r>
        <w:rPr>
          <w:rFonts w:hint="eastAsia"/>
        </w:rPr>
        <w:t>（</w:t>
      </w:r>
      <w:r>
        <w:rPr>
          <w:rFonts w:hint="eastAsia"/>
        </w:rPr>
        <w:t>3</w:t>
      </w:r>
      <w:r>
        <w:rPr>
          <w:rFonts w:hint="eastAsia"/>
        </w:rPr>
        <w:t>）</w:t>
      </w:r>
      <w:r>
        <w:t>输入</w:t>
      </w:r>
    </w:p>
    <w:p w:rsidR="00C029E1" w:rsidRDefault="00C029E1" w:rsidP="00123F31">
      <w:pPr>
        <w:numPr>
          <w:ilvl w:val="1"/>
          <w:numId w:val="22"/>
        </w:numPr>
        <w:ind w:left="851" w:firstLine="0"/>
      </w:pPr>
      <w:r>
        <w:rPr>
          <w:rFonts w:hint="eastAsia"/>
        </w:rPr>
        <w:t>学生学号</w:t>
      </w:r>
    </w:p>
    <w:p w:rsidR="00C029E1" w:rsidRDefault="00C029E1" w:rsidP="00123F31">
      <w:pPr>
        <w:pStyle w:val="a9"/>
        <w:numPr>
          <w:ilvl w:val="1"/>
          <w:numId w:val="22"/>
        </w:numPr>
        <w:ind w:firstLineChars="0"/>
      </w:pPr>
      <w:r>
        <w:t>考试成绩</w:t>
      </w:r>
    </w:p>
    <w:p w:rsidR="00C029E1" w:rsidRDefault="00242620" w:rsidP="00006F30">
      <w:pPr>
        <w:ind w:leftChars="135" w:left="283"/>
      </w:pPr>
      <w:r>
        <w:rPr>
          <w:rFonts w:hint="eastAsia"/>
        </w:rPr>
        <w:t>（</w:t>
      </w:r>
      <w:r>
        <w:rPr>
          <w:rFonts w:hint="eastAsia"/>
        </w:rPr>
        <w:t>4</w:t>
      </w:r>
      <w:r>
        <w:rPr>
          <w:rFonts w:hint="eastAsia"/>
        </w:rPr>
        <w:t>）</w:t>
      </w:r>
      <w:r w:rsidR="00C029E1">
        <w:t>单击提交按钮</w:t>
      </w:r>
      <w:r w:rsidR="00C029E1">
        <w:rPr>
          <w:rFonts w:hint="eastAsia"/>
        </w:rPr>
        <w:t>，</w:t>
      </w:r>
    </w:p>
    <w:p w:rsidR="00DF72D9" w:rsidRDefault="00DF72D9" w:rsidP="002A3769">
      <w:r>
        <w:t>3.2.</w:t>
      </w:r>
      <w:r w:rsidR="002A3769">
        <w:t>3</w:t>
      </w:r>
      <w:r>
        <w:t xml:space="preserve">.3 </w:t>
      </w:r>
      <w:r>
        <w:rPr>
          <w:rFonts w:hint="eastAsia"/>
        </w:rPr>
        <w:t>处理</w:t>
      </w:r>
    </w:p>
    <w:p w:rsidR="00C029E1" w:rsidRDefault="00242620" w:rsidP="00C430BE">
      <w:pPr>
        <w:ind w:firstLineChars="200" w:firstLine="420"/>
      </w:pPr>
      <w:r>
        <w:rPr>
          <w:rFonts w:hint="eastAsia"/>
        </w:rPr>
        <w:t>如果文本框中输入都合法，切后台返回了成功</w:t>
      </w:r>
      <w:r w:rsidR="00C430BE">
        <w:rPr>
          <w:rFonts w:hint="eastAsia"/>
        </w:rPr>
        <w:t>录入</w:t>
      </w:r>
      <w:r>
        <w:rPr>
          <w:rFonts w:hint="eastAsia"/>
        </w:rPr>
        <w:t>的消息后。弹出添加成功的窗口</w:t>
      </w:r>
      <w:r w:rsidR="00FF3B5F">
        <w:rPr>
          <w:rFonts w:hint="eastAsia"/>
        </w:rPr>
        <w:t>；否则弹出添加失败的窗口，要求重新提交。</w:t>
      </w:r>
    </w:p>
    <w:p w:rsidR="00DF72D9" w:rsidRDefault="00DF72D9" w:rsidP="002A3769">
      <w:r>
        <w:t>3.2.</w:t>
      </w:r>
      <w:r w:rsidR="002A3769">
        <w:t>3</w:t>
      </w:r>
      <w:r>
        <w:t xml:space="preserve">.4 </w:t>
      </w:r>
      <w:r>
        <w:rPr>
          <w:rFonts w:hint="eastAsia"/>
        </w:rPr>
        <w:t>输出</w:t>
      </w:r>
    </w:p>
    <w:p w:rsidR="00C430BE" w:rsidRDefault="00C430BE" w:rsidP="00C430BE">
      <w:pPr>
        <w:ind w:firstLineChars="200" w:firstLine="420"/>
      </w:pPr>
      <w:r>
        <w:t>成功录入学生成绩后</w:t>
      </w:r>
      <w:r>
        <w:rPr>
          <w:rFonts w:hint="eastAsia"/>
        </w:rPr>
        <w:t>，</w:t>
      </w:r>
      <w:r>
        <w:t>返回录入成功的消息</w:t>
      </w:r>
      <w:r>
        <w:rPr>
          <w:rFonts w:hint="eastAsia"/>
        </w:rPr>
        <w:t>。该学生成绩可以通过查询功能在网页上显示。</w:t>
      </w:r>
    </w:p>
    <w:p w:rsidR="00DF72D9" w:rsidRDefault="00DF72D9" w:rsidP="002A3769">
      <w:r>
        <w:t>3.2.</w:t>
      </w:r>
      <w:r w:rsidR="002A3769">
        <w:t>3</w:t>
      </w:r>
      <w:r>
        <w:t xml:space="preserve">.5 </w:t>
      </w:r>
      <w:r>
        <w:rPr>
          <w:rFonts w:hint="eastAsia"/>
        </w:rPr>
        <w:t>错误处理</w:t>
      </w:r>
    </w:p>
    <w:p w:rsidR="00C029E1" w:rsidRDefault="00C029E1" w:rsidP="00C430BE">
      <w:pPr>
        <w:ind w:firstLineChars="200" w:firstLine="420"/>
      </w:pPr>
      <w:r>
        <w:t>在提交录入成绩时</w:t>
      </w:r>
      <w:r>
        <w:rPr>
          <w:rFonts w:hint="eastAsia"/>
        </w:rPr>
        <w:t>，</w:t>
      </w:r>
      <w:r>
        <w:t>如果学生学号不存在</w:t>
      </w:r>
      <w:r>
        <w:rPr>
          <w:rFonts w:hint="eastAsia"/>
        </w:rPr>
        <w:t>、成绩不在试卷成绩范围内或者</w:t>
      </w:r>
      <w:r>
        <w:t>其中任一文本框为空</w:t>
      </w:r>
      <w:r>
        <w:rPr>
          <w:rFonts w:hint="eastAsia"/>
        </w:rPr>
        <w:t>，</w:t>
      </w:r>
      <w:r>
        <w:t>则弹出输入非法窗口</w:t>
      </w:r>
      <w:r w:rsidR="00242620">
        <w:rPr>
          <w:rFonts w:hint="eastAsia"/>
        </w:rPr>
        <w:t>，要求重新输入。</w:t>
      </w:r>
    </w:p>
    <w:p w:rsidR="00931CCC" w:rsidRDefault="00931CCC" w:rsidP="009D627E">
      <w:pPr>
        <w:pStyle w:val="3"/>
      </w:pPr>
      <w:bookmarkStart w:id="60" w:name="_Toc435986465"/>
      <w:r>
        <w:t>3.2.4 &lt;</w:t>
      </w:r>
      <w:r w:rsidR="0045227A" w:rsidRPr="0045227A">
        <w:rPr>
          <w:rFonts w:ascii="宋体" w:eastAsia="宋体" w:hAnsi="宋体" w:hint="eastAsia"/>
        </w:rPr>
        <w:t>教师</w:t>
      </w:r>
      <w:r>
        <w:rPr>
          <w:rFonts w:ascii="宋体" w:eastAsia="宋体" w:hAnsi="宋体" w:hint="eastAsia"/>
        </w:rPr>
        <w:t>修改</w:t>
      </w:r>
      <w:r w:rsidRPr="00C029E1">
        <w:rPr>
          <w:rFonts w:ascii="宋体" w:eastAsia="宋体" w:hAnsi="宋体" w:hint="eastAsia"/>
        </w:rPr>
        <w:t>学生成绩</w:t>
      </w:r>
      <w:r>
        <w:t>#</w:t>
      </w:r>
      <w:r w:rsidR="009D627E">
        <w:t>4</w:t>
      </w:r>
      <w:r>
        <w:t>&gt;</w:t>
      </w:r>
      <w:bookmarkEnd w:id="60"/>
    </w:p>
    <w:p w:rsidR="00931CCC" w:rsidRDefault="00931CCC" w:rsidP="00862E66">
      <w:r>
        <w:t>3.2.</w:t>
      </w:r>
      <w:r w:rsidR="00862E66">
        <w:t>4</w:t>
      </w:r>
      <w:r>
        <w:t xml:space="preserve">.1 </w:t>
      </w:r>
      <w:r>
        <w:rPr>
          <w:rFonts w:hint="eastAsia"/>
        </w:rPr>
        <w:t>介绍</w:t>
      </w:r>
    </w:p>
    <w:p w:rsidR="00931CCC" w:rsidRDefault="00931CCC" w:rsidP="00931CCC">
      <w:pPr>
        <w:ind w:firstLineChars="200" w:firstLine="420"/>
      </w:pPr>
      <w:r>
        <w:rPr>
          <w:rFonts w:hint="eastAsia"/>
        </w:rPr>
        <w:t>在成绩录入错误时，教师被授予修改成绩的权限。</w:t>
      </w:r>
    </w:p>
    <w:p w:rsidR="00931CCC" w:rsidRDefault="00931CCC" w:rsidP="00862E66">
      <w:r>
        <w:t>3.2.</w:t>
      </w:r>
      <w:r w:rsidR="00862E66">
        <w:t>4</w:t>
      </w:r>
      <w:r>
        <w:t xml:space="preserve">.2 </w:t>
      </w:r>
      <w:r>
        <w:rPr>
          <w:rFonts w:hint="eastAsia"/>
        </w:rPr>
        <w:t>输入</w:t>
      </w:r>
    </w:p>
    <w:p w:rsidR="00931CCC" w:rsidRDefault="0045227A" w:rsidP="00195E3C">
      <w:pPr>
        <w:ind w:leftChars="135" w:left="283"/>
      </w:pPr>
      <w:r>
        <w:rPr>
          <w:rFonts w:hint="eastAsia"/>
        </w:rPr>
        <w:t>（</w:t>
      </w:r>
      <w:r>
        <w:rPr>
          <w:rFonts w:hint="eastAsia"/>
        </w:rPr>
        <w:t>1</w:t>
      </w:r>
      <w:r>
        <w:rPr>
          <w:rFonts w:hint="eastAsia"/>
        </w:rPr>
        <w:t>）</w:t>
      </w:r>
      <w:r w:rsidR="00931CCC">
        <w:t>点击网页上</w:t>
      </w:r>
      <w:r w:rsidR="00931CCC">
        <w:rPr>
          <w:rFonts w:hint="eastAsia"/>
        </w:rPr>
        <w:t>“修改</w:t>
      </w:r>
      <w:r w:rsidR="00931CCC">
        <w:t>成绩</w:t>
      </w:r>
      <w:r w:rsidR="00931CCC">
        <w:rPr>
          <w:rFonts w:hint="eastAsia"/>
        </w:rPr>
        <w:t>”</w:t>
      </w:r>
      <w:r w:rsidR="00931CCC">
        <w:t>的按钮</w:t>
      </w:r>
      <w:r w:rsidR="00931CCC">
        <w:rPr>
          <w:rFonts w:hint="eastAsia"/>
        </w:rPr>
        <w:t>；</w:t>
      </w:r>
    </w:p>
    <w:p w:rsidR="00931CCC" w:rsidRDefault="00931CCC" w:rsidP="00195E3C">
      <w:pPr>
        <w:ind w:leftChars="135" w:left="283"/>
      </w:pPr>
      <w:r>
        <w:rPr>
          <w:rFonts w:hint="eastAsia"/>
        </w:rPr>
        <w:t>（</w:t>
      </w:r>
      <w:r>
        <w:rPr>
          <w:rFonts w:hint="eastAsia"/>
        </w:rPr>
        <w:t>2</w:t>
      </w:r>
      <w:r>
        <w:rPr>
          <w:rFonts w:hint="eastAsia"/>
        </w:rPr>
        <w:t>）</w:t>
      </w:r>
      <w:r>
        <w:t>点击</w:t>
      </w:r>
      <w:r>
        <w:rPr>
          <w:rFonts w:hint="eastAsia"/>
        </w:rPr>
        <w:t>“我的课程”中教师所教课程，选择</w:t>
      </w:r>
      <w:r w:rsidR="00D30738">
        <w:rPr>
          <w:rFonts w:hint="eastAsia"/>
        </w:rPr>
        <w:t>要修改</w:t>
      </w:r>
      <w:r>
        <w:rPr>
          <w:rFonts w:hint="eastAsia"/>
        </w:rPr>
        <w:t>的课程；</w:t>
      </w:r>
    </w:p>
    <w:p w:rsidR="00931CCC" w:rsidRDefault="00931CCC" w:rsidP="00195E3C">
      <w:pPr>
        <w:ind w:leftChars="135" w:left="283"/>
      </w:pPr>
      <w:r>
        <w:rPr>
          <w:rFonts w:hint="eastAsia"/>
        </w:rPr>
        <w:t>（</w:t>
      </w:r>
      <w:r>
        <w:rPr>
          <w:rFonts w:hint="eastAsia"/>
        </w:rPr>
        <w:t>3</w:t>
      </w:r>
      <w:r>
        <w:rPr>
          <w:rFonts w:hint="eastAsia"/>
        </w:rPr>
        <w:t>）</w:t>
      </w:r>
      <w:r>
        <w:t>输入</w:t>
      </w:r>
    </w:p>
    <w:p w:rsidR="00931CCC" w:rsidRDefault="00931CCC" w:rsidP="00123F31">
      <w:pPr>
        <w:numPr>
          <w:ilvl w:val="0"/>
          <w:numId w:val="17"/>
        </w:numPr>
      </w:pPr>
      <w:r>
        <w:rPr>
          <w:rFonts w:hint="eastAsia"/>
        </w:rPr>
        <w:t>学生学号</w:t>
      </w:r>
    </w:p>
    <w:p w:rsidR="00931CCC" w:rsidRDefault="00D30738" w:rsidP="00123F31">
      <w:pPr>
        <w:numPr>
          <w:ilvl w:val="0"/>
          <w:numId w:val="17"/>
        </w:numPr>
      </w:pPr>
      <w:r>
        <w:rPr>
          <w:rFonts w:hint="eastAsia"/>
        </w:rPr>
        <w:t>修改后的</w:t>
      </w:r>
      <w:r>
        <w:t>成绩</w:t>
      </w:r>
    </w:p>
    <w:p w:rsidR="00931CCC" w:rsidRDefault="00931CCC" w:rsidP="00195E3C">
      <w:pPr>
        <w:ind w:leftChars="135" w:left="283"/>
      </w:pPr>
      <w:r>
        <w:rPr>
          <w:rFonts w:hint="eastAsia"/>
        </w:rPr>
        <w:t>（</w:t>
      </w:r>
      <w:r>
        <w:rPr>
          <w:rFonts w:hint="eastAsia"/>
        </w:rPr>
        <w:t>4</w:t>
      </w:r>
      <w:r>
        <w:rPr>
          <w:rFonts w:hint="eastAsia"/>
        </w:rPr>
        <w:t>）</w:t>
      </w:r>
      <w:r>
        <w:t>单击提交按钮</w:t>
      </w:r>
    </w:p>
    <w:p w:rsidR="00931CCC" w:rsidRDefault="00931CCC" w:rsidP="00862E66">
      <w:r>
        <w:t>3.2.</w:t>
      </w:r>
      <w:r w:rsidR="00862E66">
        <w:t>4</w:t>
      </w:r>
      <w:r>
        <w:t xml:space="preserve">.3 </w:t>
      </w:r>
      <w:r>
        <w:rPr>
          <w:rFonts w:hint="eastAsia"/>
        </w:rPr>
        <w:t>处理</w:t>
      </w:r>
    </w:p>
    <w:p w:rsidR="00931CCC" w:rsidRDefault="00931CCC" w:rsidP="00931CCC">
      <w:pPr>
        <w:ind w:firstLineChars="200" w:firstLine="420"/>
      </w:pPr>
      <w:r>
        <w:t>检查教师是否具有修改成绩的权限</w:t>
      </w:r>
      <w:r>
        <w:rPr>
          <w:rFonts w:hint="eastAsia"/>
        </w:rPr>
        <w:t>，</w:t>
      </w:r>
      <w:r>
        <w:t>若有则弹出修改成功</w:t>
      </w:r>
      <w:r>
        <w:rPr>
          <w:rFonts w:hint="eastAsia"/>
        </w:rPr>
        <w:t>，</w:t>
      </w:r>
      <w:r>
        <w:t>若没有则弹出非法窗口</w:t>
      </w:r>
      <w:r>
        <w:rPr>
          <w:rFonts w:hint="eastAsia"/>
        </w:rPr>
        <w:t>。</w:t>
      </w:r>
    </w:p>
    <w:p w:rsidR="00931CCC" w:rsidRDefault="00931CCC" w:rsidP="00862E66">
      <w:r>
        <w:t>3.2.</w:t>
      </w:r>
      <w:r w:rsidR="00862E66">
        <w:t>4</w:t>
      </w:r>
      <w:r>
        <w:t xml:space="preserve">.4 </w:t>
      </w:r>
      <w:r>
        <w:rPr>
          <w:rFonts w:hint="eastAsia"/>
        </w:rPr>
        <w:t>输出</w:t>
      </w:r>
    </w:p>
    <w:p w:rsidR="00D30738" w:rsidRDefault="00D30738" w:rsidP="00DF60F4">
      <w:pPr>
        <w:ind w:firstLineChars="200" w:firstLine="420"/>
      </w:pPr>
      <w:r>
        <w:rPr>
          <w:rFonts w:hint="eastAsia"/>
        </w:rPr>
        <w:t>若具备修改权限，且修改输入的信息符合规范，则返回修改成功的消息。</w:t>
      </w:r>
    </w:p>
    <w:p w:rsidR="00931CCC" w:rsidRDefault="00931CCC" w:rsidP="00862E66">
      <w:r>
        <w:t>3.2.</w:t>
      </w:r>
      <w:r w:rsidR="00862E66">
        <w:t>4</w:t>
      </w:r>
      <w:r>
        <w:t xml:space="preserve">.5 </w:t>
      </w:r>
      <w:r>
        <w:rPr>
          <w:rFonts w:hint="eastAsia"/>
        </w:rPr>
        <w:t>错误处理</w:t>
      </w:r>
    </w:p>
    <w:p w:rsidR="00931CCC" w:rsidRDefault="00D30738" w:rsidP="00C430BE">
      <w:pPr>
        <w:ind w:firstLineChars="200" w:firstLine="420"/>
      </w:pPr>
      <w:r>
        <w:rPr>
          <w:rFonts w:hint="eastAsia"/>
        </w:rPr>
        <w:t>若不具备修改权限则弹出非法窗口，若输入的信息不符合规范，则要求重新输入。</w:t>
      </w:r>
    </w:p>
    <w:p w:rsidR="0045227A" w:rsidRDefault="0045227A" w:rsidP="009D627E">
      <w:pPr>
        <w:pStyle w:val="3"/>
      </w:pPr>
      <w:bookmarkStart w:id="61" w:name="_Toc435986466"/>
      <w:r>
        <w:lastRenderedPageBreak/>
        <w:t>3.2.</w:t>
      </w:r>
      <w:r w:rsidR="009D627E">
        <w:t>5</w:t>
      </w:r>
      <w:r>
        <w:t>&lt;</w:t>
      </w:r>
      <w:r w:rsidRPr="0045227A">
        <w:rPr>
          <w:rFonts w:ascii="宋体" w:eastAsia="宋体" w:hAnsi="宋体" w:hint="eastAsia"/>
        </w:rPr>
        <w:t>教师</w:t>
      </w:r>
      <w:r>
        <w:rPr>
          <w:rFonts w:ascii="宋体" w:eastAsia="宋体" w:hAnsi="宋体" w:hint="eastAsia"/>
        </w:rPr>
        <w:t>查询</w:t>
      </w:r>
      <w:r w:rsidRPr="00C029E1">
        <w:rPr>
          <w:rFonts w:ascii="宋体" w:eastAsia="宋体" w:hAnsi="宋体" w:hint="eastAsia"/>
        </w:rPr>
        <w:t>学生成绩</w:t>
      </w:r>
      <w:r>
        <w:t>#</w:t>
      </w:r>
      <w:r w:rsidR="009D627E">
        <w:t>5</w:t>
      </w:r>
      <w:r>
        <w:t>&gt;</w:t>
      </w:r>
      <w:bookmarkEnd w:id="61"/>
    </w:p>
    <w:p w:rsidR="0045227A" w:rsidRDefault="0045227A" w:rsidP="005C339A">
      <w:r>
        <w:t>3.2.</w:t>
      </w:r>
      <w:r w:rsidR="005C339A">
        <w:t>5</w:t>
      </w:r>
      <w:r>
        <w:t xml:space="preserve">.1 </w:t>
      </w:r>
      <w:r>
        <w:rPr>
          <w:rFonts w:hint="eastAsia"/>
        </w:rPr>
        <w:t>介绍</w:t>
      </w:r>
    </w:p>
    <w:p w:rsidR="0045227A" w:rsidRDefault="0045227A" w:rsidP="0045227A">
      <w:pPr>
        <w:ind w:firstLineChars="200" w:firstLine="420"/>
      </w:pPr>
      <w:r>
        <w:rPr>
          <w:rFonts w:hint="eastAsia"/>
        </w:rPr>
        <w:t>教师</w:t>
      </w:r>
      <w:r w:rsidR="005D2BB5">
        <w:t>可以查询自己所教课程的</w:t>
      </w:r>
      <w:r w:rsidR="005D2BB5">
        <w:rPr>
          <w:rFonts w:hint="eastAsia"/>
        </w:rPr>
        <w:t>学科</w:t>
      </w:r>
      <w:r>
        <w:t>考试成绩</w:t>
      </w:r>
    </w:p>
    <w:p w:rsidR="0045227A" w:rsidRDefault="0045227A" w:rsidP="005C339A">
      <w:r>
        <w:t>3.2.</w:t>
      </w:r>
      <w:r w:rsidR="005C339A">
        <w:t>5</w:t>
      </w:r>
      <w:r>
        <w:t xml:space="preserve">.2 </w:t>
      </w:r>
      <w:r>
        <w:rPr>
          <w:rFonts w:hint="eastAsia"/>
        </w:rPr>
        <w:t>输入</w:t>
      </w:r>
    </w:p>
    <w:p w:rsidR="00AE69C1" w:rsidRDefault="00AE69C1" w:rsidP="00743DCA">
      <w:pPr>
        <w:ind w:leftChars="135" w:left="283"/>
      </w:pPr>
      <w:r>
        <w:rPr>
          <w:rFonts w:hint="eastAsia"/>
        </w:rPr>
        <w:t>（</w:t>
      </w:r>
      <w:r>
        <w:rPr>
          <w:rFonts w:hint="eastAsia"/>
        </w:rPr>
        <w:t>1</w:t>
      </w:r>
      <w:r>
        <w:rPr>
          <w:rFonts w:hint="eastAsia"/>
        </w:rPr>
        <w:t>）</w:t>
      </w:r>
      <w:r>
        <w:t>点击</w:t>
      </w:r>
      <w:r>
        <w:rPr>
          <w:rFonts w:hint="eastAsia"/>
        </w:rPr>
        <w:t>“</w:t>
      </w:r>
      <w:r>
        <w:t>查询学生成绩</w:t>
      </w:r>
      <w:r>
        <w:rPr>
          <w:rFonts w:hint="eastAsia"/>
        </w:rPr>
        <w:t>”</w:t>
      </w:r>
      <w:r>
        <w:t>的按钮</w:t>
      </w:r>
    </w:p>
    <w:p w:rsidR="00AE69C1" w:rsidRDefault="00AE69C1" w:rsidP="00743DCA">
      <w:pPr>
        <w:ind w:leftChars="135" w:left="283"/>
      </w:pPr>
      <w:r>
        <w:rPr>
          <w:rFonts w:hint="eastAsia"/>
        </w:rPr>
        <w:t>（</w:t>
      </w:r>
      <w:r>
        <w:rPr>
          <w:rFonts w:hint="eastAsia"/>
        </w:rPr>
        <w:t>2</w:t>
      </w:r>
      <w:r>
        <w:rPr>
          <w:rFonts w:hint="eastAsia"/>
        </w:rPr>
        <w:t>）</w:t>
      </w:r>
      <w:r>
        <w:t>选择</w:t>
      </w:r>
      <w:r>
        <w:rPr>
          <w:rFonts w:hint="eastAsia"/>
        </w:rPr>
        <w:t>所要查询的课程</w:t>
      </w:r>
    </w:p>
    <w:p w:rsidR="0045227A" w:rsidRDefault="00AE69C1" w:rsidP="00743DCA">
      <w:pPr>
        <w:ind w:leftChars="135" w:left="283"/>
      </w:pPr>
      <w:r>
        <w:rPr>
          <w:rFonts w:hint="eastAsia"/>
        </w:rPr>
        <w:t>（</w:t>
      </w:r>
      <w:r>
        <w:rPr>
          <w:rFonts w:hint="eastAsia"/>
        </w:rPr>
        <w:t>3</w:t>
      </w:r>
      <w:r>
        <w:rPr>
          <w:rFonts w:hint="eastAsia"/>
        </w:rPr>
        <w:t>）选择所要查询的学生（可以输入学号查找单个学生，也可以浏览所有学生成绩）</w:t>
      </w:r>
    </w:p>
    <w:p w:rsidR="0045227A" w:rsidRDefault="0045227A" w:rsidP="005C339A">
      <w:r>
        <w:t>3.2.</w:t>
      </w:r>
      <w:r w:rsidR="005C339A">
        <w:t>5</w:t>
      </w:r>
      <w:r>
        <w:t xml:space="preserve">.3 </w:t>
      </w:r>
      <w:r>
        <w:rPr>
          <w:rFonts w:hint="eastAsia"/>
        </w:rPr>
        <w:t>处理</w:t>
      </w:r>
    </w:p>
    <w:p w:rsidR="00AE69C1" w:rsidRDefault="00AE69C1" w:rsidP="00AE69C1">
      <w:pPr>
        <w:ind w:firstLineChars="200" w:firstLine="420"/>
      </w:pPr>
      <w:r>
        <w:t>若在查询单个学生成绩</w:t>
      </w:r>
      <w:r>
        <w:rPr>
          <w:rFonts w:hint="eastAsia"/>
        </w:rPr>
        <w:t>时，对于输入的学号进行匹配。</w:t>
      </w:r>
    </w:p>
    <w:p w:rsidR="0045227A" w:rsidRDefault="0045227A" w:rsidP="005C339A">
      <w:r>
        <w:t>3.2.</w:t>
      </w:r>
      <w:r w:rsidR="005C339A">
        <w:t>5</w:t>
      </w:r>
      <w:r>
        <w:t xml:space="preserve">.4 </w:t>
      </w:r>
      <w:r>
        <w:rPr>
          <w:rFonts w:hint="eastAsia"/>
        </w:rPr>
        <w:t>输出</w:t>
      </w:r>
    </w:p>
    <w:p w:rsidR="00AE69C1" w:rsidRDefault="00AE69C1" w:rsidP="00AE69C1">
      <w:pPr>
        <w:ind w:firstLineChars="200" w:firstLine="420"/>
      </w:pPr>
      <w:r>
        <w:t>若选择查看所有学生成绩</w:t>
      </w:r>
      <w:r>
        <w:rPr>
          <w:rFonts w:hint="eastAsia"/>
        </w:rPr>
        <w:t>，</w:t>
      </w:r>
      <w:r>
        <w:t>则将本课程所有学生学号</w:t>
      </w:r>
      <w:r>
        <w:rPr>
          <w:rFonts w:hint="eastAsia"/>
        </w:rPr>
        <w:t>、</w:t>
      </w:r>
      <w:r>
        <w:t>成绩显示在网页上</w:t>
      </w:r>
      <w:r>
        <w:rPr>
          <w:rFonts w:hint="eastAsia"/>
        </w:rPr>
        <w:t>；若查询单个学生成绩，查询成功后仅显示一条记录。</w:t>
      </w:r>
    </w:p>
    <w:p w:rsidR="0045227A" w:rsidRDefault="0045227A" w:rsidP="005C339A">
      <w:r>
        <w:t>3.2.</w:t>
      </w:r>
      <w:r w:rsidR="005C339A">
        <w:t>5</w:t>
      </w:r>
      <w:r>
        <w:t xml:space="preserve">.5 </w:t>
      </w:r>
      <w:r>
        <w:rPr>
          <w:rFonts w:hint="eastAsia"/>
        </w:rPr>
        <w:t>错误处理</w:t>
      </w:r>
    </w:p>
    <w:p w:rsidR="0045227A" w:rsidRDefault="00AE69C1" w:rsidP="00525498">
      <w:pPr>
        <w:ind w:firstLineChars="200" w:firstLine="420"/>
      </w:pPr>
      <w:r>
        <w:t>若在查询单个学生成绩时</w:t>
      </w:r>
      <w:r>
        <w:rPr>
          <w:rFonts w:hint="eastAsia"/>
        </w:rPr>
        <w:t>，</w:t>
      </w:r>
      <w:r>
        <w:t>学号输入有误</w:t>
      </w:r>
      <w:r>
        <w:rPr>
          <w:rFonts w:hint="eastAsia"/>
        </w:rPr>
        <w:t>，</w:t>
      </w:r>
      <w:r>
        <w:t>匹配不成功</w:t>
      </w:r>
      <w:r>
        <w:rPr>
          <w:rFonts w:hint="eastAsia"/>
        </w:rPr>
        <w:t>，</w:t>
      </w:r>
      <w:r>
        <w:t>则返回错误窗口</w:t>
      </w:r>
      <w:r>
        <w:rPr>
          <w:rFonts w:hint="eastAsia"/>
        </w:rPr>
        <w:t>。</w:t>
      </w:r>
    </w:p>
    <w:p w:rsidR="006E73E5" w:rsidRDefault="006E73E5" w:rsidP="009D627E">
      <w:pPr>
        <w:pStyle w:val="3"/>
      </w:pPr>
      <w:bookmarkStart w:id="62" w:name="_Toc435986467"/>
      <w:r>
        <w:t>3.2.</w:t>
      </w:r>
      <w:r w:rsidR="009D627E">
        <w:rPr>
          <w:rFonts w:eastAsia="宋体"/>
        </w:rPr>
        <w:t>6</w:t>
      </w:r>
      <w:r>
        <w:t>&lt;</w:t>
      </w:r>
      <w:r w:rsidR="00BC429F" w:rsidRPr="00032DBC">
        <w:rPr>
          <w:rFonts w:ascii="宋体" w:eastAsia="宋体" w:hAnsi="宋体" w:hint="eastAsia"/>
        </w:rPr>
        <w:t>学生查询成绩</w:t>
      </w:r>
      <w:r>
        <w:t xml:space="preserve"> #</w:t>
      </w:r>
      <w:r w:rsidR="009D627E">
        <w:rPr>
          <w:rFonts w:eastAsia="宋体"/>
        </w:rPr>
        <w:t>6</w:t>
      </w:r>
      <w:r>
        <w:t>&gt;</w:t>
      </w:r>
      <w:bookmarkEnd w:id="62"/>
    </w:p>
    <w:p w:rsidR="00104DF6" w:rsidRDefault="00104DF6" w:rsidP="00EE24C7">
      <w:r>
        <w:t>3.2.</w:t>
      </w:r>
      <w:r w:rsidR="00EE24C7">
        <w:t>6</w:t>
      </w:r>
      <w:r>
        <w:t xml:space="preserve">.1 </w:t>
      </w:r>
      <w:r>
        <w:rPr>
          <w:rFonts w:hint="eastAsia"/>
        </w:rPr>
        <w:t>简介</w:t>
      </w:r>
    </w:p>
    <w:p w:rsidR="00104DF6" w:rsidRDefault="005D2BB5" w:rsidP="00104DF6">
      <w:pPr>
        <w:ind w:firstLineChars="200" w:firstLine="420"/>
      </w:pPr>
      <w:r>
        <w:t>学生可以在期末考试之后及时查询到自己所选课程的</w:t>
      </w:r>
      <w:r w:rsidR="00104DF6">
        <w:t>考试成绩</w:t>
      </w:r>
      <w:r w:rsidR="00104DF6">
        <w:rPr>
          <w:rFonts w:hint="eastAsia"/>
        </w:rPr>
        <w:t>。</w:t>
      </w:r>
    </w:p>
    <w:p w:rsidR="00104DF6" w:rsidRDefault="00104DF6" w:rsidP="00EE24C7">
      <w:r>
        <w:t>3.2.</w:t>
      </w:r>
      <w:r w:rsidR="00EE24C7">
        <w:t>6</w:t>
      </w:r>
      <w:r>
        <w:t xml:space="preserve">.2 </w:t>
      </w:r>
      <w:r>
        <w:rPr>
          <w:rFonts w:hint="eastAsia"/>
        </w:rPr>
        <w:t>输入</w:t>
      </w:r>
    </w:p>
    <w:p w:rsidR="00931CCC" w:rsidRDefault="00931CCC" w:rsidP="00A27981">
      <w:pPr>
        <w:ind w:leftChars="135" w:left="283"/>
      </w:pPr>
      <w:r>
        <w:rPr>
          <w:rFonts w:hint="eastAsia"/>
        </w:rPr>
        <w:t>（</w:t>
      </w:r>
      <w:r>
        <w:rPr>
          <w:rFonts w:hint="eastAsia"/>
        </w:rPr>
        <w:t>1</w:t>
      </w:r>
      <w:r>
        <w:rPr>
          <w:rFonts w:hint="eastAsia"/>
        </w:rPr>
        <w:t>）</w:t>
      </w:r>
      <w:r>
        <w:t>点击</w:t>
      </w:r>
      <w:r>
        <w:rPr>
          <w:rFonts w:hint="eastAsia"/>
        </w:rPr>
        <w:t>“</w:t>
      </w:r>
      <w:r>
        <w:t>查询</w:t>
      </w:r>
      <w:r w:rsidR="00AE69C1">
        <w:t>我的</w:t>
      </w:r>
      <w:r>
        <w:t>成绩</w:t>
      </w:r>
      <w:r>
        <w:rPr>
          <w:rFonts w:hint="eastAsia"/>
        </w:rPr>
        <w:t>”</w:t>
      </w:r>
      <w:r>
        <w:t>的按钮</w:t>
      </w:r>
    </w:p>
    <w:p w:rsidR="00931CCC" w:rsidRDefault="00931CCC" w:rsidP="00A27981">
      <w:pPr>
        <w:ind w:leftChars="135" w:left="283"/>
      </w:pPr>
      <w:r>
        <w:rPr>
          <w:rFonts w:hint="eastAsia"/>
        </w:rPr>
        <w:t>（</w:t>
      </w:r>
      <w:r>
        <w:rPr>
          <w:rFonts w:hint="eastAsia"/>
        </w:rPr>
        <w:t>2</w:t>
      </w:r>
      <w:r>
        <w:rPr>
          <w:rFonts w:hint="eastAsia"/>
        </w:rPr>
        <w:t>）</w:t>
      </w:r>
      <w:r>
        <w:t>选择</w:t>
      </w:r>
      <w:r>
        <w:rPr>
          <w:rFonts w:hint="eastAsia"/>
        </w:rPr>
        <w:t>所要查询的学期</w:t>
      </w:r>
    </w:p>
    <w:p w:rsidR="00104DF6" w:rsidRDefault="00931CCC" w:rsidP="00EE24C7">
      <w:r>
        <w:t>3.2.</w:t>
      </w:r>
      <w:r w:rsidR="00EE24C7">
        <w:t>6</w:t>
      </w:r>
      <w:r>
        <w:t>.3</w:t>
      </w:r>
      <w:r w:rsidR="00104DF6">
        <w:rPr>
          <w:rFonts w:hint="eastAsia"/>
        </w:rPr>
        <w:t>输出</w:t>
      </w:r>
    </w:p>
    <w:p w:rsidR="00931CCC" w:rsidRDefault="005D2BB5" w:rsidP="00931CCC">
      <w:pPr>
        <w:ind w:firstLineChars="200" w:firstLine="420"/>
      </w:pPr>
      <w:r>
        <w:t>显示学生所选学期所学所有课程的</w:t>
      </w:r>
      <w:r w:rsidR="00931CCC">
        <w:t>考试成绩</w:t>
      </w:r>
      <w:r w:rsidR="00931CCC">
        <w:rPr>
          <w:rFonts w:hint="eastAsia"/>
        </w:rPr>
        <w:t>。</w:t>
      </w:r>
    </w:p>
    <w:p w:rsidR="00104DF6" w:rsidRDefault="00931CCC" w:rsidP="00EE24C7">
      <w:r>
        <w:t>3.2.</w:t>
      </w:r>
      <w:r w:rsidR="00EE24C7">
        <w:t>6</w:t>
      </w:r>
      <w:r>
        <w:t>.4</w:t>
      </w:r>
      <w:r w:rsidR="00104DF6">
        <w:rPr>
          <w:rFonts w:hint="eastAsia"/>
        </w:rPr>
        <w:t>错误处理</w:t>
      </w:r>
    </w:p>
    <w:p w:rsidR="00931CCC" w:rsidRDefault="005D2BB5" w:rsidP="00525498">
      <w:pPr>
        <w:ind w:firstLineChars="200" w:firstLine="420"/>
      </w:pPr>
      <w:r>
        <w:t>若</w:t>
      </w:r>
      <w:r w:rsidR="00931CCC">
        <w:t>成绩尚未发布</w:t>
      </w:r>
      <w:r w:rsidR="00931CCC">
        <w:rPr>
          <w:rFonts w:hint="eastAsia"/>
        </w:rPr>
        <w:t>，</w:t>
      </w:r>
      <w:r w:rsidR="00931CCC">
        <w:t>则弹出提示信息</w:t>
      </w:r>
      <w:r w:rsidR="00931CCC">
        <w:rPr>
          <w:rFonts w:hint="eastAsia"/>
        </w:rPr>
        <w:t>。</w:t>
      </w:r>
    </w:p>
    <w:p w:rsidR="00C029E1" w:rsidRDefault="00DD1CBB" w:rsidP="0067388E">
      <w:pPr>
        <w:pStyle w:val="3"/>
      </w:pPr>
      <w:bookmarkStart w:id="63" w:name="_Toc435986468"/>
      <w:r>
        <w:t>3.2.7</w:t>
      </w:r>
      <w:r w:rsidR="00C029E1">
        <w:t>&lt;</w:t>
      </w:r>
      <w:r w:rsidR="00155ADA">
        <w:rPr>
          <w:rFonts w:ascii="宋体" w:eastAsia="宋体" w:hAnsi="宋体" w:hint="eastAsia"/>
        </w:rPr>
        <w:t>教务长</w:t>
      </w:r>
      <w:r w:rsidR="00DA4C85">
        <w:rPr>
          <w:rFonts w:ascii="宋体" w:eastAsia="宋体" w:hAnsi="宋体" w:hint="eastAsia"/>
        </w:rPr>
        <w:t>审批成绩</w:t>
      </w:r>
      <w:r w:rsidR="00C029E1">
        <w:t>#</w:t>
      </w:r>
      <w:r>
        <w:t>7</w:t>
      </w:r>
      <w:r w:rsidR="00C029E1">
        <w:t>&gt;</w:t>
      </w:r>
      <w:bookmarkEnd w:id="63"/>
    </w:p>
    <w:p w:rsidR="00C029E1" w:rsidRDefault="00C029E1" w:rsidP="003B14CF">
      <w:r>
        <w:t>3.2.</w:t>
      </w:r>
      <w:r w:rsidR="003B14CF">
        <w:t>7</w:t>
      </w:r>
      <w:r>
        <w:t xml:space="preserve">.1 </w:t>
      </w:r>
      <w:r w:rsidR="00104DF6">
        <w:rPr>
          <w:rFonts w:hint="eastAsia"/>
        </w:rPr>
        <w:t>介绍</w:t>
      </w:r>
    </w:p>
    <w:p w:rsidR="00DA4C85" w:rsidRDefault="00DA4C85" w:rsidP="00DA4C85">
      <w:pPr>
        <w:ind w:firstLineChars="200" w:firstLine="420"/>
      </w:pPr>
      <w:r>
        <w:rPr>
          <w:rFonts w:hint="eastAsia"/>
        </w:rPr>
        <w:t>教务员对于教师录入的成绩进行审批</w:t>
      </w:r>
      <w:r w:rsidR="00EB45C7">
        <w:rPr>
          <w:rFonts w:hint="eastAsia"/>
        </w:rPr>
        <w:t>，审批通过则发布</w:t>
      </w:r>
      <w:r w:rsidR="00D00602">
        <w:rPr>
          <w:rFonts w:hint="eastAsia"/>
        </w:rPr>
        <w:t>成绩；若成绩错误，则授权教师进行修改</w:t>
      </w:r>
      <w:r>
        <w:rPr>
          <w:rFonts w:hint="eastAsia"/>
        </w:rPr>
        <w:t>。</w:t>
      </w:r>
    </w:p>
    <w:p w:rsidR="00C029E1" w:rsidRDefault="00C029E1" w:rsidP="003B14CF">
      <w:r>
        <w:t>3.2.</w:t>
      </w:r>
      <w:r w:rsidR="003B14CF">
        <w:t>7</w:t>
      </w:r>
      <w:r>
        <w:t xml:space="preserve">.2 </w:t>
      </w:r>
      <w:r>
        <w:rPr>
          <w:rFonts w:hint="eastAsia"/>
        </w:rPr>
        <w:t>输入</w:t>
      </w:r>
    </w:p>
    <w:p w:rsidR="00DA4C85" w:rsidRDefault="00DA4C85" w:rsidP="009E4D51">
      <w:pPr>
        <w:ind w:leftChars="135" w:left="283"/>
      </w:pPr>
      <w:r>
        <w:rPr>
          <w:rFonts w:hint="eastAsia"/>
        </w:rPr>
        <w:t>（</w:t>
      </w:r>
      <w:r>
        <w:rPr>
          <w:rFonts w:hint="eastAsia"/>
        </w:rPr>
        <w:t>1</w:t>
      </w:r>
      <w:r>
        <w:rPr>
          <w:rFonts w:hint="eastAsia"/>
        </w:rPr>
        <w:t>）点击“待审批成绩”按钮，网页显示教师已录入完毕的待审批的课程成绩。</w:t>
      </w:r>
    </w:p>
    <w:p w:rsidR="00DA4C85" w:rsidRDefault="00DA4C85" w:rsidP="009E4D51">
      <w:pPr>
        <w:ind w:leftChars="135" w:left="283"/>
      </w:pPr>
      <w:r>
        <w:rPr>
          <w:rFonts w:hint="eastAsia"/>
        </w:rPr>
        <w:t>（</w:t>
      </w:r>
      <w:r>
        <w:rPr>
          <w:rFonts w:hint="eastAsia"/>
        </w:rPr>
        <w:t>2</w:t>
      </w:r>
      <w:r>
        <w:rPr>
          <w:rFonts w:hint="eastAsia"/>
        </w:rPr>
        <w:t>）选择待审批的课程，网页显示该课程已录入的所有学生的成绩。</w:t>
      </w:r>
    </w:p>
    <w:p w:rsidR="00902D3E" w:rsidRDefault="00DA4C85" w:rsidP="00E673B6">
      <w:pPr>
        <w:ind w:leftChars="135" w:left="850" w:hangingChars="270" w:hanging="567"/>
      </w:pPr>
      <w:r>
        <w:rPr>
          <w:rFonts w:hint="eastAsia"/>
        </w:rPr>
        <w:t>（</w:t>
      </w:r>
      <w:r>
        <w:rPr>
          <w:rFonts w:hint="eastAsia"/>
        </w:rPr>
        <w:t>3</w:t>
      </w:r>
      <w:r>
        <w:rPr>
          <w:rFonts w:hint="eastAsia"/>
        </w:rPr>
        <w:t>）检查成绩是否有误，若错误则赋予教师修改成绩权限，并通过系统消息提示相应教师错误信息；</w:t>
      </w:r>
    </w:p>
    <w:p w:rsidR="00DA4C85" w:rsidRDefault="00902D3E" w:rsidP="00902D3E">
      <w:pPr>
        <w:ind w:leftChars="335" w:left="850" w:hangingChars="70" w:hanging="147"/>
      </w:pPr>
      <w:r>
        <w:rPr>
          <w:rFonts w:hint="eastAsia"/>
        </w:rPr>
        <w:t>如果无误则授权教务员对考试成绩进行发布</w:t>
      </w:r>
      <w:r w:rsidR="00DA4C85">
        <w:rPr>
          <w:rFonts w:hint="eastAsia"/>
        </w:rPr>
        <w:t>。</w:t>
      </w:r>
    </w:p>
    <w:p w:rsidR="00C029E1" w:rsidRDefault="00C029E1" w:rsidP="003B14CF">
      <w:r>
        <w:t>3.2.</w:t>
      </w:r>
      <w:r w:rsidR="003B14CF">
        <w:t>7</w:t>
      </w:r>
      <w:r>
        <w:t xml:space="preserve">.3 </w:t>
      </w:r>
      <w:r>
        <w:rPr>
          <w:rFonts w:hint="eastAsia"/>
        </w:rPr>
        <w:t>处理</w:t>
      </w:r>
    </w:p>
    <w:p w:rsidR="005A151A" w:rsidRDefault="005D2BB5" w:rsidP="00E95B22">
      <w:pPr>
        <w:ind w:firstLineChars="200" w:firstLine="420"/>
      </w:pPr>
      <w:r>
        <w:rPr>
          <w:rFonts w:hint="eastAsia"/>
        </w:rPr>
        <w:t>点击“审核</w:t>
      </w:r>
      <w:r w:rsidR="005A151A">
        <w:rPr>
          <w:rFonts w:hint="eastAsia"/>
        </w:rPr>
        <w:t>程序”后，</w:t>
      </w:r>
      <w:r w:rsidR="00E95B22">
        <w:rPr>
          <w:rFonts w:hint="eastAsia"/>
        </w:rPr>
        <w:t>并通过系统消息提示该课程教师成绩审批通过</w:t>
      </w:r>
      <w:r w:rsidR="005A151A">
        <w:rPr>
          <w:rFonts w:hint="eastAsia"/>
        </w:rPr>
        <w:t>。</w:t>
      </w:r>
    </w:p>
    <w:p w:rsidR="00C029E1" w:rsidRDefault="00C029E1" w:rsidP="003B14CF">
      <w:r>
        <w:t>3.2.</w:t>
      </w:r>
      <w:r w:rsidR="003B14CF">
        <w:t>7</w:t>
      </w:r>
      <w:r>
        <w:t xml:space="preserve">.4 </w:t>
      </w:r>
      <w:r>
        <w:rPr>
          <w:rFonts w:hint="eastAsia"/>
        </w:rPr>
        <w:t>输出</w:t>
      </w:r>
    </w:p>
    <w:p w:rsidR="00E95B22" w:rsidRDefault="005D2BB5" w:rsidP="00E95B22">
      <w:pPr>
        <w:ind w:firstLineChars="200" w:firstLine="420"/>
      </w:pPr>
      <w:r>
        <w:rPr>
          <w:rFonts w:hint="eastAsia"/>
        </w:rPr>
        <w:t>审核</w:t>
      </w:r>
      <w:r w:rsidR="00E95B22">
        <w:t>成绩成功后</w:t>
      </w:r>
      <w:r w:rsidR="002C2B14">
        <w:rPr>
          <w:rFonts w:hint="eastAsia"/>
        </w:rPr>
        <w:t>，</w:t>
      </w:r>
      <w:r w:rsidR="002C2B14">
        <w:t>返回成功信息</w:t>
      </w:r>
      <w:r w:rsidR="002C2B14">
        <w:rPr>
          <w:rFonts w:hint="eastAsia"/>
        </w:rPr>
        <w:t>。</w:t>
      </w:r>
    </w:p>
    <w:p w:rsidR="00C029E1" w:rsidRDefault="00C029E1" w:rsidP="00C029E1">
      <w:r>
        <w:t>3.2.</w:t>
      </w:r>
      <w:r w:rsidR="003B14CF">
        <w:t>7</w:t>
      </w:r>
      <w:r>
        <w:t xml:space="preserve">.5 </w:t>
      </w:r>
      <w:r>
        <w:rPr>
          <w:rFonts w:hint="eastAsia"/>
        </w:rPr>
        <w:t>错误处理</w:t>
      </w:r>
    </w:p>
    <w:p w:rsidR="00896EFB" w:rsidRDefault="005D2BB5" w:rsidP="00155ADA">
      <w:pPr>
        <w:ind w:firstLine="420"/>
      </w:pPr>
      <w:r>
        <w:rPr>
          <w:rFonts w:hint="eastAsia"/>
        </w:rPr>
        <w:t>若成绩审核</w:t>
      </w:r>
      <w:r w:rsidR="00896EFB">
        <w:rPr>
          <w:rFonts w:hint="eastAsia"/>
        </w:rPr>
        <w:t>失败，返回错误信息。</w:t>
      </w:r>
    </w:p>
    <w:p w:rsidR="00155ADA" w:rsidRDefault="00155ADA" w:rsidP="00155ADA">
      <w:pPr>
        <w:rPr>
          <w:rFonts w:ascii="宋体" w:hAnsi="宋体"/>
          <w:b/>
          <w:kern w:val="0"/>
          <w:sz w:val="24"/>
        </w:rPr>
      </w:pPr>
      <w:r w:rsidRPr="00155ADA">
        <w:rPr>
          <w:rFonts w:ascii="Times" w:eastAsia="Times" w:hAnsi="Times"/>
          <w:b/>
          <w:kern w:val="0"/>
          <w:sz w:val="24"/>
        </w:rPr>
        <w:t>3.2.8</w:t>
      </w:r>
      <w:r w:rsidRPr="00155ADA">
        <w:rPr>
          <w:rFonts w:ascii="宋体" w:hAnsi="宋体"/>
          <w:b/>
          <w:kern w:val="0"/>
          <w:sz w:val="24"/>
        </w:rPr>
        <w:t>&lt;</w:t>
      </w:r>
      <w:r w:rsidRPr="00155ADA">
        <w:rPr>
          <w:rFonts w:ascii="宋体" w:hAnsi="宋体" w:hint="eastAsia"/>
          <w:b/>
          <w:kern w:val="0"/>
          <w:sz w:val="24"/>
        </w:rPr>
        <w:t xml:space="preserve">教务员发布成绩 </w:t>
      </w:r>
      <w:r w:rsidRPr="00155ADA">
        <w:rPr>
          <w:rFonts w:ascii="宋体" w:hAnsi="宋体"/>
          <w:b/>
          <w:kern w:val="0"/>
          <w:sz w:val="24"/>
        </w:rPr>
        <w:t>#7&gt;</w:t>
      </w:r>
    </w:p>
    <w:p w:rsidR="00155ADA" w:rsidRDefault="00155ADA" w:rsidP="00155ADA">
      <w:r>
        <w:t xml:space="preserve">3.2.8.1 </w:t>
      </w:r>
      <w:r>
        <w:rPr>
          <w:rFonts w:hint="eastAsia"/>
        </w:rPr>
        <w:t>介绍</w:t>
      </w:r>
    </w:p>
    <w:p w:rsidR="00155ADA" w:rsidRDefault="00155ADA" w:rsidP="00155ADA">
      <w:pPr>
        <w:ind w:firstLineChars="200" w:firstLine="420"/>
      </w:pPr>
      <w:r>
        <w:rPr>
          <w:rFonts w:hint="eastAsia"/>
        </w:rPr>
        <w:t>教务员对于教务长审批合格的成绩进行发布</w:t>
      </w:r>
      <w:r w:rsidR="00902D3E">
        <w:rPr>
          <w:rFonts w:hint="eastAsia"/>
        </w:rPr>
        <w:t>，如果在规定时间尚有未完全提交成绩的老师，教务员对其进行提醒</w:t>
      </w:r>
      <w:r>
        <w:rPr>
          <w:rFonts w:hint="eastAsia"/>
        </w:rPr>
        <w:t>。</w:t>
      </w:r>
    </w:p>
    <w:p w:rsidR="00155ADA" w:rsidRDefault="00155ADA" w:rsidP="00155ADA">
      <w:r>
        <w:t>3.2.7.2</w:t>
      </w:r>
      <w:r w:rsidR="005D2BB5">
        <w:rPr>
          <w:rFonts w:hint="eastAsia"/>
        </w:rPr>
        <w:t>输入</w:t>
      </w:r>
    </w:p>
    <w:p w:rsidR="005D2BB5" w:rsidRDefault="005D2BB5" w:rsidP="00155ADA">
      <w:r>
        <w:rPr>
          <w:rFonts w:hint="eastAsia"/>
        </w:rPr>
        <w:t>（</w:t>
      </w:r>
      <w:r>
        <w:rPr>
          <w:rFonts w:hint="eastAsia"/>
        </w:rPr>
        <w:t>1</w:t>
      </w:r>
      <w:r>
        <w:rPr>
          <w:rFonts w:hint="eastAsia"/>
        </w:rPr>
        <w:t>）点击“待发布成绩”按钮，网页显示教务长已审批合格的课程成绩</w:t>
      </w:r>
    </w:p>
    <w:p w:rsidR="00902D3E" w:rsidRDefault="005D2BB5" w:rsidP="00155ADA">
      <w:r>
        <w:rPr>
          <w:rFonts w:hint="eastAsia"/>
        </w:rPr>
        <w:t>（</w:t>
      </w:r>
      <w:r>
        <w:rPr>
          <w:rFonts w:hint="eastAsia"/>
        </w:rPr>
        <w:t>2</w:t>
      </w:r>
      <w:r>
        <w:rPr>
          <w:rFonts w:hint="eastAsia"/>
        </w:rPr>
        <w:t>）选择待发布的课程，</w:t>
      </w:r>
      <w:r w:rsidR="00902D3E">
        <w:rPr>
          <w:rFonts w:hint="eastAsia"/>
        </w:rPr>
        <w:t>如果有未完全提交的老师，点击“提醒老师”按钮予以提醒，</w:t>
      </w:r>
    </w:p>
    <w:p w:rsidR="005D2BB5" w:rsidRDefault="005D2BB5" w:rsidP="00902D3E">
      <w:pPr>
        <w:ind w:firstLineChars="400" w:firstLine="840"/>
      </w:pPr>
      <w:r>
        <w:rPr>
          <w:rFonts w:hint="eastAsia"/>
        </w:rPr>
        <w:lastRenderedPageBreak/>
        <w:t>网页显示教师已经录入并且教务长已经审批合格的课程成绩</w:t>
      </w:r>
    </w:p>
    <w:p w:rsidR="005D2BB5" w:rsidRDefault="005D2BB5" w:rsidP="00155ADA">
      <w:r>
        <w:rPr>
          <w:rFonts w:hint="eastAsia"/>
        </w:rPr>
        <w:t>（</w:t>
      </w:r>
      <w:r>
        <w:rPr>
          <w:rFonts w:hint="eastAsia"/>
        </w:rPr>
        <w:t>3</w:t>
      </w:r>
      <w:r>
        <w:rPr>
          <w:rFonts w:hint="eastAsia"/>
        </w:rPr>
        <w:t>）若信息完整并且已经被审批，点击“发布成绩”，可供学生查询。</w:t>
      </w:r>
    </w:p>
    <w:p w:rsidR="005D2BB5" w:rsidRDefault="005D2BB5" w:rsidP="005D2BB5">
      <w:r>
        <w:t xml:space="preserve">3.2.7.3 </w:t>
      </w:r>
      <w:r>
        <w:rPr>
          <w:rFonts w:hint="eastAsia"/>
        </w:rPr>
        <w:t>处理</w:t>
      </w:r>
    </w:p>
    <w:p w:rsidR="00155ADA" w:rsidRDefault="005D2BB5" w:rsidP="005D2BB5">
      <w:r>
        <w:rPr>
          <w:rFonts w:hint="eastAsia"/>
        </w:rPr>
        <w:t>点击“发布程序”后，学生可以对该成绩进行查询，并通过系统消息提示该课程已经发布成功。</w:t>
      </w:r>
    </w:p>
    <w:p w:rsidR="005D2BB5" w:rsidRDefault="005D2BB5" w:rsidP="005D2BB5">
      <w:r>
        <w:t xml:space="preserve">3.2.7.4 </w:t>
      </w:r>
      <w:r>
        <w:rPr>
          <w:rFonts w:hint="eastAsia"/>
        </w:rPr>
        <w:t>输出</w:t>
      </w:r>
    </w:p>
    <w:p w:rsidR="005D2BB5" w:rsidRDefault="005D2BB5" w:rsidP="005D2BB5">
      <w:pPr>
        <w:ind w:firstLineChars="200" w:firstLine="420"/>
      </w:pPr>
      <w:r>
        <w:rPr>
          <w:rFonts w:hint="eastAsia"/>
        </w:rPr>
        <w:t>发布</w:t>
      </w:r>
      <w:r>
        <w:t>成绩成功后</w:t>
      </w:r>
      <w:r>
        <w:rPr>
          <w:rFonts w:hint="eastAsia"/>
        </w:rPr>
        <w:t>，</w:t>
      </w:r>
      <w:r>
        <w:t>返回成功信息</w:t>
      </w:r>
      <w:r>
        <w:rPr>
          <w:rFonts w:hint="eastAsia"/>
        </w:rPr>
        <w:t>。</w:t>
      </w:r>
    </w:p>
    <w:p w:rsidR="005D2BB5" w:rsidRDefault="005D2BB5" w:rsidP="005D2BB5">
      <w:r>
        <w:t xml:space="preserve">3.2.7.5 </w:t>
      </w:r>
      <w:r>
        <w:rPr>
          <w:rFonts w:hint="eastAsia"/>
        </w:rPr>
        <w:t>错误处理</w:t>
      </w:r>
    </w:p>
    <w:p w:rsidR="005D2BB5" w:rsidRDefault="005D2BB5" w:rsidP="005D2BB5">
      <w:pPr>
        <w:ind w:firstLine="420"/>
      </w:pPr>
      <w:r>
        <w:rPr>
          <w:rFonts w:hint="eastAsia"/>
        </w:rPr>
        <w:t>若成绩发布失败，返回错误信息。</w:t>
      </w:r>
    </w:p>
    <w:p w:rsidR="005D2BB5" w:rsidRPr="005D2BB5" w:rsidRDefault="005D2BB5" w:rsidP="005D2BB5">
      <w:pPr>
        <w:rPr>
          <w:rFonts w:ascii="Times" w:eastAsia="Times" w:hAnsi="Times"/>
          <w:b/>
          <w:kern w:val="0"/>
          <w:sz w:val="24"/>
        </w:rPr>
      </w:pPr>
    </w:p>
    <w:p w:rsidR="00104DF6" w:rsidRDefault="00104DF6" w:rsidP="00AF3323">
      <w:pPr>
        <w:pStyle w:val="3"/>
      </w:pPr>
      <w:bookmarkStart w:id="64" w:name="_Toc435986469"/>
      <w:r>
        <w:t>3.2.</w:t>
      </w:r>
      <w:r w:rsidR="00AF3323">
        <w:t>8</w:t>
      </w:r>
      <w:r>
        <w:t>&lt;</w:t>
      </w:r>
      <w:r w:rsidR="005D2BB5">
        <w:rPr>
          <w:rFonts w:ascii="宋体" w:eastAsia="宋体" w:hAnsi="宋体" w:hint="eastAsia"/>
        </w:rPr>
        <w:t>系统管理员</w:t>
      </w:r>
      <w:r w:rsidR="000623C0">
        <w:rPr>
          <w:rFonts w:ascii="宋体" w:eastAsia="宋体" w:hAnsi="宋体" w:hint="eastAsia"/>
        </w:rPr>
        <w:t>用户信息管理</w:t>
      </w:r>
      <w:r w:rsidR="000623C0">
        <w:rPr>
          <w:rFonts w:ascii="宋体" w:eastAsia="宋体" w:hAnsi="宋体"/>
        </w:rPr>
        <w:t>—</w:t>
      </w:r>
      <w:r w:rsidR="000623C0">
        <w:rPr>
          <w:rFonts w:ascii="宋体" w:eastAsia="宋体" w:hAnsi="宋体" w:hint="eastAsia"/>
        </w:rPr>
        <w:t xml:space="preserve">增加用户 </w:t>
      </w:r>
      <w:r>
        <w:t>#</w:t>
      </w:r>
      <w:r w:rsidR="00AF3323">
        <w:t>8</w:t>
      </w:r>
      <w:r>
        <w:t>&gt;</w:t>
      </w:r>
      <w:bookmarkEnd w:id="64"/>
    </w:p>
    <w:p w:rsidR="00104DF6" w:rsidRDefault="00104DF6" w:rsidP="0072175E">
      <w:r>
        <w:t>3.2.</w:t>
      </w:r>
      <w:r w:rsidR="0072175E">
        <w:t>8</w:t>
      </w:r>
      <w:r>
        <w:t xml:space="preserve">.1 </w:t>
      </w:r>
      <w:r>
        <w:rPr>
          <w:rFonts w:hint="eastAsia"/>
        </w:rPr>
        <w:t>介绍</w:t>
      </w:r>
    </w:p>
    <w:p w:rsidR="000623C0" w:rsidRDefault="005D2BB5" w:rsidP="000623C0">
      <w:pPr>
        <w:ind w:firstLineChars="200" w:firstLine="420"/>
      </w:pPr>
      <w:r>
        <w:rPr>
          <w:rFonts w:hint="eastAsia"/>
        </w:rPr>
        <w:t>系统管理员</w:t>
      </w:r>
      <w:r w:rsidR="000623C0">
        <w:rPr>
          <w:rFonts w:hint="eastAsia"/>
        </w:rPr>
        <w:t>可以对于用户信息进行管理，在新增加用户时，将新用户信息录入系统数据库，并授予相应权限。</w:t>
      </w:r>
    </w:p>
    <w:p w:rsidR="00104DF6" w:rsidRDefault="00104DF6" w:rsidP="0072175E">
      <w:r>
        <w:t>3.2.</w:t>
      </w:r>
      <w:r w:rsidR="0072175E">
        <w:t>8</w:t>
      </w:r>
      <w:r>
        <w:t xml:space="preserve">.2 </w:t>
      </w:r>
      <w:r>
        <w:rPr>
          <w:rFonts w:hint="eastAsia"/>
        </w:rPr>
        <w:t>输入</w:t>
      </w:r>
    </w:p>
    <w:p w:rsidR="000623C0" w:rsidRDefault="00725926" w:rsidP="00152C54">
      <w:pPr>
        <w:ind w:leftChars="135" w:left="283"/>
      </w:pPr>
      <w:r>
        <w:rPr>
          <w:rFonts w:hint="eastAsia"/>
        </w:rPr>
        <w:t>（</w:t>
      </w:r>
      <w:r>
        <w:rPr>
          <w:rFonts w:hint="eastAsia"/>
        </w:rPr>
        <w:t>1</w:t>
      </w:r>
      <w:r>
        <w:rPr>
          <w:rFonts w:hint="eastAsia"/>
        </w:rPr>
        <w:t>）</w:t>
      </w:r>
      <w:r w:rsidR="000623C0">
        <w:rPr>
          <w:rFonts w:hint="eastAsia"/>
        </w:rPr>
        <w:t>点击“添加用户”</w:t>
      </w:r>
      <w:r>
        <w:rPr>
          <w:rFonts w:hint="eastAsia"/>
        </w:rPr>
        <w:t>按钮</w:t>
      </w:r>
    </w:p>
    <w:p w:rsidR="00725926" w:rsidRDefault="00725926" w:rsidP="00152C54">
      <w:pPr>
        <w:ind w:leftChars="135" w:left="283"/>
      </w:pPr>
      <w:r>
        <w:rPr>
          <w:rFonts w:hint="eastAsia"/>
        </w:rPr>
        <w:t>（</w:t>
      </w:r>
      <w:r>
        <w:rPr>
          <w:rFonts w:hint="eastAsia"/>
        </w:rPr>
        <w:t>2</w:t>
      </w:r>
      <w:r>
        <w:rPr>
          <w:rFonts w:hint="eastAsia"/>
        </w:rPr>
        <w:t>）选择要添加的用户种类“教师”“教务员”“学生”</w:t>
      </w:r>
    </w:p>
    <w:p w:rsidR="00725926" w:rsidRDefault="00725926" w:rsidP="00152C54">
      <w:pPr>
        <w:ind w:leftChars="135" w:left="283"/>
      </w:pPr>
      <w:r>
        <w:rPr>
          <w:rFonts w:hint="eastAsia"/>
        </w:rPr>
        <w:t>（</w:t>
      </w:r>
      <w:r>
        <w:rPr>
          <w:rFonts w:hint="eastAsia"/>
        </w:rPr>
        <w:t>3</w:t>
      </w:r>
      <w:r>
        <w:rPr>
          <w:rFonts w:hint="eastAsia"/>
        </w:rPr>
        <w:t>）输入用户的信息，账号初始密码，授予相应权限</w:t>
      </w:r>
    </w:p>
    <w:p w:rsidR="00104DF6" w:rsidRDefault="00104DF6" w:rsidP="0072175E">
      <w:r>
        <w:t>3.2.</w:t>
      </w:r>
      <w:r w:rsidR="0072175E">
        <w:t>8</w:t>
      </w:r>
      <w:r>
        <w:t xml:space="preserve">.3 </w:t>
      </w:r>
      <w:r>
        <w:rPr>
          <w:rFonts w:hint="eastAsia"/>
        </w:rPr>
        <w:t>处理</w:t>
      </w:r>
    </w:p>
    <w:p w:rsidR="003B7F6A" w:rsidRDefault="003B7F6A" w:rsidP="003B7F6A">
      <w:pPr>
        <w:ind w:firstLineChars="200" w:firstLine="420"/>
      </w:pPr>
      <w:r>
        <w:t>将新添加的用户信息添加到用户库中</w:t>
      </w:r>
      <w:r>
        <w:rPr>
          <w:rFonts w:hint="eastAsia"/>
        </w:rPr>
        <w:t>。</w:t>
      </w:r>
    </w:p>
    <w:p w:rsidR="00104DF6" w:rsidRDefault="00104DF6" w:rsidP="0072175E">
      <w:r>
        <w:t>3.2.</w:t>
      </w:r>
      <w:r w:rsidR="0072175E">
        <w:t>8</w:t>
      </w:r>
      <w:r>
        <w:t xml:space="preserve">.4 </w:t>
      </w:r>
      <w:r>
        <w:rPr>
          <w:rFonts w:hint="eastAsia"/>
        </w:rPr>
        <w:t>输出</w:t>
      </w:r>
    </w:p>
    <w:p w:rsidR="003B7F6A" w:rsidRDefault="003B7F6A" w:rsidP="003B7F6A">
      <w:pPr>
        <w:ind w:firstLineChars="200" w:firstLine="420"/>
      </w:pPr>
      <w:r>
        <w:t>若添加成功</w:t>
      </w:r>
      <w:r>
        <w:rPr>
          <w:rFonts w:hint="eastAsia"/>
        </w:rPr>
        <w:t>，</w:t>
      </w:r>
      <w:r>
        <w:t>则返回正确信息</w:t>
      </w:r>
      <w:r>
        <w:rPr>
          <w:rFonts w:hint="eastAsia"/>
        </w:rPr>
        <w:t>。</w:t>
      </w:r>
    </w:p>
    <w:p w:rsidR="00104DF6" w:rsidRDefault="00104DF6" w:rsidP="0072175E">
      <w:r>
        <w:t>3.2.</w:t>
      </w:r>
      <w:r w:rsidR="0072175E">
        <w:t>8</w:t>
      </w:r>
      <w:r>
        <w:t xml:space="preserve">.5 </w:t>
      </w:r>
      <w:r>
        <w:rPr>
          <w:rFonts w:hint="eastAsia"/>
        </w:rPr>
        <w:t>错误处理</w:t>
      </w:r>
    </w:p>
    <w:p w:rsidR="003B7F6A" w:rsidRDefault="003B7F6A" w:rsidP="003B7F6A">
      <w:pPr>
        <w:ind w:firstLineChars="200" w:firstLine="420"/>
      </w:pPr>
      <w:r>
        <w:t>若输入的信息出错则返回错误信息</w:t>
      </w:r>
      <w:r>
        <w:rPr>
          <w:rFonts w:hint="eastAsia"/>
        </w:rPr>
        <w:t>，</w:t>
      </w:r>
      <w:r>
        <w:t>要求重新输入</w:t>
      </w:r>
      <w:r>
        <w:rPr>
          <w:rFonts w:hint="eastAsia"/>
        </w:rPr>
        <w:t>。</w:t>
      </w:r>
    </w:p>
    <w:p w:rsidR="00104DF6" w:rsidRDefault="00104DF6" w:rsidP="00C62A0B">
      <w:pPr>
        <w:pStyle w:val="3"/>
      </w:pPr>
      <w:bookmarkStart w:id="65" w:name="_Toc435986470"/>
      <w:r>
        <w:t>3.2.</w:t>
      </w:r>
      <w:r w:rsidR="00C62A0B">
        <w:t xml:space="preserve">9 </w:t>
      </w:r>
      <w:r>
        <w:t>&lt;</w:t>
      </w:r>
      <w:r w:rsidR="005D2BB5">
        <w:rPr>
          <w:rFonts w:ascii="宋体" w:eastAsia="宋体" w:hAnsi="宋体" w:hint="eastAsia"/>
        </w:rPr>
        <w:t>系统管理员</w:t>
      </w:r>
      <w:r w:rsidR="00CA4955">
        <w:rPr>
          <w:rFonts w:ascii="宋体" w:eastAsia="宋体" w:hAnsi="宋体" w:hint="eastAsia"/>
        </w:rPr>
        <w:t>用户信息管理</w:t>
      </w:r>
      <w:r w:rsidR="00CA4955">
        <w:rPr>
          <w:rFonts w:ascii="宋体" w:eastAsia="宋体" w:hAnsi="宋体"/>
        </w:rPr>
        <w:t>—</w:t>
      </w:r>
      <w:r w:rsidR="00CA4955">
        <w:rPr>
          <w:rFonts w:ascii="宋体" w:eastAsia="宋体" w:hAnsi="宋体" w:hint="eastAsia"/>
        </w:rPr>
        <w:t xml:space="preserve">删除用户 </w:t>
      </w:r>
      <w:r>
        <w:t>#</w:t>
      </w:r>
      <w:r w:rsidR="00CA4955">
        <w:t>9</w:t>
      </w:r>
      <w:r>
        <w:t>&gt;</w:t>
      </w:r>
      <w:bookmarkEnd w:id="65"/>
    </w:p>
    <w:p w:rsidR="00104DF6" w:rsidRDefault="00104DF6" w:rsidP="00E6342B">
      <w:r>
        <w:t>3.2.</w:t>
      </w:r>
      <w:r w:rsidR="00E6342B">
        <w:t>9</w:t>
      </w:r>
      <w:r>
        <w:t xml:space="preserve">.1 </w:t>
      </w:r>
      <w:r>
        <w:rPr>
          <w:rFonts w:hint="eastAsia"/>
        </w:rPr>
        <w:t>介绍</w:t>
      </w:r>
    </w:p>
    <w:p w:rsidR="00CA4955" w:rsidRDefault="005D2BB5" w:rsidP="00A24EFE">
      <w:pPr>
        <w:ind w:firstLineChars="200" w:firstLine="420"/>
      </w:pPr>
      <w:r>
        <w:rPr>
          <w:rFonts w:hint="eastAsia"/>
        </w:rPr>
        <w:t>系统管理员</w:t>
      </w:r>
      <w:r w:rsidR="00CA4955">
        <w:rPr>
          <w:rFonts w:hint="eastAsia"/>
        </w:rPr>
        <w:t>可以对于用户信息进行管理，在</w:t>
      </w:r>
      <w:r w:rsidR="00933455">
        <w:rPr>
          <w:rFonts w:hint="eastAsia"/>
        </w:rPr>
        <w:t>删除</w:t>
      </w:r>
      <w:r w:rsidR="00CA4955">
        <w:rPr>
          <w:rFonts w:hint="eastAsia"/>
        </w:rPr>
        <w:t>用户时，将</w:t>
      </w:r>
      <w:r w:rsidR="00933455">
        <w:rPr>
          <w:rFonts w:hint="eastAsia"/>
        </w:rPr>
        <w:t>用户</w:t>
      </w:r>
      <w:r w:rsidR="00CA4955">
        <w:rPr>
          <w:rFonts w:hint="eastAsia"/>
        </w:rPr>
        <w:t>信息录入系统数据库</w:t>
      </w:r>
      <w:r w:rsidR="00933455">
        <w:rPr>
          <w:rFonts w:hint="eastAsia"/>
        </w:rPr>
        <w:t>，取消其</w:t>
      </w:r>
      <w:r w:rsidR="00CA4955">
        <w:rPr>
          <w:rFonts w:hint="eastAsia"/>
        </w:rPr>
        <w:t>权限。</w:t>
      </w:r>
    </w:p>
    <w:p w:rsidR="00104DF6" w:rsidRDefault="00104DF6" w:rsidP="00E6342B">
      <w:r>
        <w:t>3.2.</w:t>
      </w:r>
      <w:r w:rsidR="00E6342B">
        <w:t>9</w:t>
      </w:r>
      <w:r>
        <w:t xml:space="preserve">.2 </w:t>
      </w:r>
      <w:r>
        <w:rPr>
          <w:rFonts w:hint="eastAsia"/>
        </w:rPr>
        <w:t>输入</w:t>
      </w:r>
    </w:p>
    <w:p w:rsidR="00A24EFE" w:rsidRDefault="00A24EFE" w:rsidP="00030EFA">
      <w:pPr>
        <w:ind w:leftChars="135" w:left="283"/>
      </w:pPr>
      <w:r>
        <w:rPr>
          <w:rFonts w:hint="eastAsia"/>
        </w:rPr>
        <w:t>（</w:t>
      </w:r>
      <w:r>
        <w:rPr>
          <w:rFonts w:hint="eastAsia"/>
        </w:rPr>
        <w:t>1</w:t>
      </w:r>
      <w:r>
        <w:rPr>
          <w:rFonts w:hint="eastAsia"/>
        </w:rPr>
        <w:t>）点击“删除用户”按钮</w:t>
      </w:r>
      <w:r w:rsidR="00525498">
        <w:rPr>
          <w:rFonts w:hint="eastAsia"/>
        </w:rPr>
        <w:t>。</w:t>
      </w:r>
    </w:p>
    <w:p w:rsidR="003471C5" w:rsidRDefault="003471C5" w:rsidP="00030EFA">
      <w:pPr>
        <w:ind w:leftChars="135" w:left="283"/>
      </w:pPr>
      <w:r>
        <w:rPr>
          <w:rFonts w:hint="eastAsia"/>
        </w:rPr>
        <w:t>（</w:t>
      </w:r>
      <w:r>
        <w:rPr>
          <w:rFonts w:hint="eastAsia"/>
        </w:rPr>
        <w:t>2</w:t>
      </w:r>
      <w:r>
        <w:rPr>
          <w:rFonts w:hint="eastAsia"/>
        </w:rPr>
        <w:t>）选择要</w:t>
      </w:r>
      <w:r w:rsidR="0067388E">
        <w:rPr>
          <w:rFonts w:hint="eastAsia"/>
        </w:rPr>
        <w:t>删除</w:t>
      </w:r>
      <w:r>
        <w:rPr>
          <w:rFonts w:hint="eastAsia"/>
        </w:rPr>
        <w:t>的用户种类“教师”“教务员”</w:t>
      </w:r>
      <w:r w:rsidR="005D2BB5">
        <w:rPr>
          <w:rFonts w:hint="eastAsia"/>
        </w:rPr>
        <w:t>“教务长”</w:t>
      </w:r>
      <w:r>
        <w:rPr>
          <w:rFonts w:hint="eastAsia"/>
        </w:rPr>
        <w:t>“学生”</w:t>
      </w:r>
      <w:r w:rsidR="00525498">
        <w:rPr>
          <w:rFonts w:hint="eastAsia"/>
        </w:rPr>
        <w:t>。</w:t>
      </w:r>
    </w:p>
    <w:p w:rsidR="003471C5" w:rsidRDefault="003471C5" w:rsidP="00030EFA">
      <w:pPr>
        <w:ind w:leftChars="135" w:left="283"/>
      </w:pPr>
      <w:r>
        <w:rPr>
          <w:rFonts w:hint="eastAsia"/>
        </w:rPr>
        <w:t>（</w:t>
      </w:r>
      <w:r>
        <w:rPr>
          <w:rFonts w:hint="eastAsia"/>
        </w:rPr>
        <w:t>3</w:t>
      </w:r>
      <w:r>
        <w:rPr>
          <w:rFonts w:hint="eastAsia"/>
        </w:rPr>
        <w:t>）选择要删除的用户</w:t>
      </w:r>
      <w:r w:rsidR="00525498">
        <w:rPr>
          <w:rFonts w:hint="eastAsia"/>
        </w:rPr>
        <w:t>。</w:t>
      </w:r>
    </w:p>
    <w:p w:rsidR="003471C5" w:rsidRDefault="003471C5" w:rsidP="00030EFA">
      <w:pPr>
        <w:ind w:leftChars="135" w:left="283"/>
      </w:pPr>
      <w:r>
        <w:rPr>
          <w:rFonts w:hint="eastAsia"/>
        </w:rPr>
        <w:t>（</w:t>
      </w:r>
      <w:r>
        <w:rPr>
          <w:rFonts w:hint="eastAsia"/>
        </w:rPr>
        <w:t>4</w:t>
      </w:r>
      <w:r>
        <w:rPr>
          <w:rFonts w:hint="eastAsia"/>
        </w:rPr>
        <w:t>）点击</w:t>
      </w:r>
      <w:r w:rsidR="00780893">
        <w:rPr>
          <w:rFonts w:hint="eastAsia"/>
        </w:rPr>
        <w:t>“删除”按钮</w:t>
      </w:r>
      <w:r w:rsidR="00525498">
        <w:rPr>
          <w:rFonts w:hint="eastAsia"/>
        </w:rPr>
        <w:t>。</w:t>
      </w:r>
    </w:p>
    <w:p w:rsidR="00780893" w:rsidRDefault="00780893" w:rsidP="00030EFA">
      <w:pPr>
        <w:ind w:leftChars="135" w:left="283"/>
      </w:pPr>
      <w:r>
        <w:rPr>
          <w:rFonts w:hint="eastAsia"/>
        </w:rPr>
        <w:t>（</w:t>
      </w:r>
      <w:r>
        <w:rPr>
          <w:rFonts w:hint="eastAsia"/>
        </w:rPr>
        <w:t>5</w:t>
      </w:r>
      <w:r>
        <w:rPr>
          <w:rFonts w:hint="eastAsia"/>
        </w:rPr>
        <w:t>）弹出再次确认窗口：是否删除该用户</w:t>
      </w:r>
      <w:r w:rsidR="00525498">
        <w:rPr>
          <w:rFonts w:hint="eastAsia"/>
        </w:rPr>
        <w:t>。</w:t>
      </w:r>
    </w:p>
    <w:p w:rsidR="00780893" w:rsidRDefault="00780893" w:rsidP="00030EFA">
      <w:pPr>
        <w:ind w:leftChars="135" w:left="283"/>
      </w:pPr>
      <w:r>
        <w:rPr>
          <w:rFonts w:hint="eastAsia"/>
        </w:rPr>
        <w:t>（</w:t>
      </w:r>
      <w:r>
        <w:rPr>
          <w:rFonts w:hint="eastAsia"/>
        </w:rPr>
        <w:t>6</w:t>
      </w:r>
      <w:r>
        <w:rPr>
          <w:rFonts w:hint="eastAsia"/>
        </w:rPr>
        <w:t>）选择“确定删除”，则将用户删除</w:t>
      </w:r>
      <w:r w:rsidR="00525498">
        <w:rPr>
          <w:rFonts w:hint="eastAsia"/>
        </w:rPr>
        <w:t>。</w:t>
      </w:r>
    </w:p>
    <w:p w:rsidR="00104DF6" w:rsidRDefault="00104DF6" w:rsidP="00E6342B">
      <w:r>
        <w:t>3.2.</w:t>
      </w:r>
      <w:r w:rsidR="00E6342B">
        <w:t>9</w:t>
      </w:r>
      <w:r>
        <w:t xml:space="preserve">.3 </w:t>
      </w:r>
      <w:r>
        <w:rPr>
          <w:rFonts w:hint="eastAsia"/>
        </w:rPr>
        <w:t>处理</w:t>
      </w:r>
    </w:p>
    <w:p w:rsidR="00C62A0B" w:rsidRDefault="00C62A0B" w:rsidP="00C62A0B">
      <w:pPr>
        <w:ind w:firstLineChars="200" w:firstLine="420"/>
      </w:pPr>
      <w:r>
        <w:t>将所选用户从数据库中删除</w:t>
      </w:r>
      <w:r>
        <w:rPr>
          <w:rFonts w:hint="eastAsia"/>
        </w:rPr>
        <w:t>，取消其权限</w:t>
      </w:r>
      <w:r w:rsidR="00525498">
        <w:rPr>
          <w:rFonts w:hint="eastAsia"/>
        </w:rPr>
        <w:t>。</w:t>
      </w:r>
    </w:p>
    <w:p w:rsidR="00104DF6" w:rsidRDefault="00104DF6" w:rsidP="00E6342B">
      <w:r>
        <w:t>3.2.</w:t>
      </w:r>
      <w:r w:rsidR="00E6342B">
        <w:t>9</w:t>
      </w:r>
      <w:r>
        <w:t xml:space="preserve">.4 </w:t>
      </w:r>
      <w:r>
        <w:rPr>
          <w:rFonts w:hint="eastAsia"/>
        </w:rPr>
        <w:t>输出</w:t>
      </w:r>
    </w:p>
    <w:p w:rsidR="00C62A0B" w:rsidRDefault="00C62A0B" w:rsidP="00C62A0B">
      <w:pPr>
        <w:ind w:firstLineChars="200" w:firstLine="420"/>
      </w:pPr>
      <w:r>
        <w:t>若删除成功</w:t>
      </w:r>
      <w:r>
        <w:rPr>
          <w:rFonts w:hint="eastAsia"/>
        </w:rPr>
        <w:t>，</w:t>
      </w:r>
      <w:r>
        <w:t>则返回正确信息</w:t>
      </w:r>
      <w:r>
        <w:rPr>
          <w:rFonts w:hint="eastAsia"/>
        </w:rPr>
        <w:t>。</w:t>
      </w:r>
    </w:p>
    <w:p w:rsidR="00104DF6" w:rsidRDefault="00104DF6" w:rsidP="00E6342B">
      <w:r>
        <w:t>3.2.</w:t>
      </w:r>
      <w:r w:rsidR="00E6342B">
        <w:t>9</w:t>
      </w:r>
      <w:r>
        <w:t xml:space="preserve">.5 </w:t>
      </w:r>
      <w:r>
        <w:rPr>
          <w:rFonts w:hint="eastAsia"/>
        </w:rPr>
        <w:t>错误处理</w:t>
      </w:r>
    </w:p>
    <w:p w:rsidR="00C62A0B" w:rsidRDefault="00C62A0B" w:rsidP="00C62A0B">
      <w:pPr>
        <w:ind w:firstLineChars="200" w:firstLine="420"/>
      </w:pPr>
      <w:r>
        <w:t>若删除</w:t>
      </w:r>
      <w:r>
        <w:rPr>
          <w:rFonts w:hint="eastAsia"/>
        </w:rPr>
        <w:t>失败</w:t>
      </w:r>
      <w:r>
        <w:t>则返回错误信息</w:t>
      </w:r>
    </w:p>
    <w:p w:rsidR="00104DF6" w:rsidRDefault="00104DF6" w:rsidP="00431074">
      <w:pPr>
        <w:pStyle w:val="3"/>
      </w:pPr>
      <w:bookmarkStart w:id="66" w:name="_Toc435986471"/>
      <w:r>
        <w:t>3.2.</w:t>
      </w:r>
      <w:r w:rsidR="00431074">
        <w:t>10</w:t>
      </w:r>
      <w:r>
        <w:t>&lt;</w:t>
      </w:r>
      <w:r w:rsidR="005D2BB5">
        <w:rPr>
          <w:rFonts w:ascii="宋体" w:eastAsia="宋体" w:hAnsi="宋体" w:hint="eastAsia"/>
        </w:rPr>
        <w:t>系统管理员</w:t>
      </w:r>
      <w:r w:rsidR="00431074">
        <w:rPr>
          <w:rFonts w:ascii="宋体" w:eastAsia="宋体" w:hAnsi="宋体" w:hint="eastAsia"/>
        </w:rPr>
        <w:t>用户信息管理</w:t>
      </w:r>
      <w:r w:rsidR="00431074">
        <w:rPr>
          <w:rFonts w:ascii="宋体" w:eastAsia="宋体" w:hAnsi="宋体"/>
        </w:rPr>
        <w:t>—</w:t>
      </w:r>
      <w:r w:rsidR="00431074">
        <w:rPr>
          <w:rFonts w:ascii="宋体" w:eastAsia="宋体" w:hAnsi="宋体" w:hint="eastAsia"/>
        </w:rPr>
        <w:t>更改</w:t>
      </w:r>
      <w:r w:rsidR="0067388E">
        <w:rPr>
          <w:rFonts w:ascii="宋体" w:eastAsia="宋体" w:hAnsi="宋体" w:hint="eastAsia"/>
        </w:rPr>
        <w:t>教师权限</w:t>
      </w:r>
      <w:r>
        <w:t>#</w:t>
      </w:r>
      <w:r w:rsidR="00431074">
        <w:t>10</w:t>
      </w:r>
      <w:r>
        <w:t>&gt;</w:t>
      </w:r>
      <w:bookmarkEnd w:id="66"/>
    </w:p>
    <w:p w:rsidR="00104DF6" w:rsidRDefault="00104DF6" w:rsidP="00104DF6">
      <w:r>
        <w:t>3.2.1</w:t>
      </w:r>
      <w:r w:rsidR="00844B08">
        <w:t>0</w:t>
      </w:r>
      <w:r>
        <w:t xml:space="preserve">.1 </w:t>
      </w:r>
      <w:r>
        <w:rPr>
          <w:rFonts w:hint="eastAsia"/>
        </w:rPr>
        <w:t>介绍</w:t>
      </w:r>
    </w:p>
    <w:p w:rsidR="008F453A" w:rsidRDefault="005D2BB5" w:rsidP="0067388E">
      <w:pPr>
        <w:ind w:firstLineChars="200" w:firstLine="420"/>
      </w:pPr>
      <w:r>
        <w:rPr>
          <w:rFonts w:hint="eastAsia"/>
        </w:rPr>
        <w:t>系统管理员</w:t>
      </w:r>
      <w:r w:rsidR="008F453A">
        <w:rPr>
          <w:rFonts w:hint="eastAsia"/>
        </w:rPr>
        <w:t>可以对于</w:t>
      </w:r>
      <w:r w:rsidR="0067388E">
        <w:rPr>
          <w:rFonts w:hint="eastAsia"/>
        </w:rPr>
        <w:t>教师权限</w:t>
      </w:r>
      <w:r w:rsidR="008F453A">
        <w:rPr>
          <w:rFonts w:hint="eastAsia"/>
        </w:rPr>
        <w:t>修改</w:t>
      </w:r>
      <w:r w:rsidR="0067388E">
        <w:rPr>
          <w:rFonts w:hint="eastAsia"/>
        </w:rPr>
        <w:t>。</w:t>
      </w:r>
    </w:p>
    <w:p w:rsidR="00104DF6" w:rsidRDefault="00104DF6" w:rsidP="00104DF6">
      <w:r>
        <w:t>3.2.1</w:t>
      </w:r>
      <w:r w:rsidR="00844B08">
        <w:t>0</w:t>
      </w:r>
      <w:r>
        <w:t xml:space="preserve">.2 </w:t>
      </w:r>
      <w:r>
        <w:rPr>
          <w:rFonts w:hint="eastAsia"/>
        </w:rPr>
        <w:t>输入</w:t>
      </w:r>
    </w:p>
    <w:p w:rsidR="0067388E" w:rsidRDefault="0067388E" w:rsidP="00030EFA">
      <w:pPr>
        <w:ind w:leftChars="135" w:left="283"/>
      </w:pPr>
      <w:r>
        <w:rPr>
          <w:rFonts w:hint="eastAsia"/>
        </w:rPr>
        <w:t>（</w:t>
      </w:r>
      <w:r>
        <w:rPr>
          <w:rFonts w:hint="eastAsia"/>
        </w:rPr>
        <w:t>1</w:t>
      </w:r>
      <w:r>
        <w:rPr>
          <w:rFonts w:hint="eastAsia"/>
        </w:rPr>
        <w:t>）点击“教师信息”按钮</w:t>
      </w:r>
      <w:r w:rsidR="00525498">
        <w:rPr>
          <w:rFonts w:hint="eastAsia"/>
        </w:rPr>
        <w:t>。</w:t>
      </w:r>
    </w:p>
    <w:p w:rsidR="0067388E" w:rsidRDefault="0067388E" w:rsidP="00030EFA">
      <w:pPr>
        <w:ind w:leftChars="135" w:left="283"/>
      </w:pPr>
      <w:r>
        <w:rPr>
          <w:rFonts w:hint="eastAsia"/>
        </w:rPr>
        <w:t>（</w:t>
      </w:r>
      <w:r>
        <w:rPr>
          <w:rFonts w:hint="eastAsia"/>
        </w:rPr>
        <w:t>2</w:t>
      </w:r>
      <w:r>
        <w:rPr>
          <w:rFonts w:hint="eastAsia"/>
        </w:rPr>
        <w:t>）选择要更改的教师</w:t>
      </w:r>
      <w:r w:rsidR="00525498">
        <w:rPr>
          <w:rFonts w:hint="eastAsia"/>
        </w:rPr>
        <w:t>。</w:t>
      </w:r>
    </w:p>
    <w:p w:rsidR="0067388E" w:rsidRDefault="0067388E" w:rsidP="00030EFA">
      <w:pPr>
        <w:ind w:leftChars="135" w:left="283"/>
      </w:pPr>
      <w:r>
        <w:rPr>
          <w:rFonts w:hint="eastAsia"/>
        </w:rPr>
        <w:lastRenderedPageBreak/>
        <w:t>（</w:t>
      </w:r>
      <w:r>
        <w:t>3</w:t>
      </w:r>
      <w:r>
        <w:rPr>
          <w:rFonts w:hint="eastAsia"/>
        </w:rPr>
        <w:t>）</w:t>
      </w:r>
      <w:r>
        <w:t>点击</w:t>
      </w:r>
      <w:r>
        <w:rPr>
          <w:rFonts w:hint="eastAsia"/>
        </w:rPr>
        <w:t>“</w:t>
      </w:r>
      <w:r>
        <w:t>修改权限</w:t>
      </w:r>
      <w:r>
        <w:rPr>
          <w:rFonts w:hint="eastAsia"/>
        </w:rPr>
        <w:t>”按钮</w:t>
      </w:r>
      <w:r w:rsidR="00525498">
        <w:rPr>
          <w:rFonts w:hint="eastAsia"/>
        </w:rPr>
        <w:t>。</w:t>
      </w:r>
    </w:p>
    <w:p w:rsidR="0067388E" w:rsidRDefault="0067388E" w:rsidP="00030EFA">
      <w:pPr>
        <w:ind w:leftChars="135" w:left="283"/>
      </w:pPr>
      <w:r>
        <w:rPr>
          <w:rFonts w:hint="eastAsia"/>
        </w:rPr>
        <w:t>（</w:t>
      </w:r>
      <w:r>
        <w:rPr>
          <w:rFonts w:hint="eastAsia"/>
        </w:rPr>
        <w:t>4</w:t>
      </w:r>
      <w:r>
        <w:rPr>
          <w:rFonts w:hint="eastAsia"/>
        </w:rPr>
        <w:t>）选择“更改所教课程”，可以对教师可以录入的课程权限进行修改</w:t>
      </w:r>
      <w:r w:rsidR="00525498">
        <w:rPr>
          <w:rFonts w:hint="eastAsia"/>
        </w:rPr>
        <w:t>。</w:t>
      </w:r>
    </w:p>
    <w:p w:rsidR="0067388E" w:rsidRDefault="0067388E" w:rsidP="00030EFA">
      <w:pPr>
        <w:ind w:leftChars="135" w:left="283"/>
      </w:pPr>
      <w:r>
        <w:rPr>
          <w:rFonts w:hint="eastAsia"/>
        </w:rPr>
        <w:t>选择“可修改成绩课程”，可以授权教师修改相应课程成绩</w:t>
      </w:r>
      <w:r w:rsidR="00525498">
        <w:rPr>
          <w:rFonts w:hint="eastAsia"/>
        </w:rPr>
        <w:t>。</w:t>
      </w:r>
    </w:p>
    <w:p w:rsidR="00104DF6" w:rsidRDefault="00104DF6" w:rsidP="00104DF6">
      <w:r>
        <w:t>3.2.1</w:t>
      </w:r>
      <w:r w:rsidR="00844B08">
        <w:t>0</w:t>
      </w:r>
      <w:r>
        <w:t xml:space="preserve">.3 </w:t>
      </w:r>
      <w:r>
        <w:rPr>
          <w:rFonts w:hint="eastAsia"/>
        </w:rPr>
        <w:t>处理</w:t>
      </w:r>
    </w:p>
    <w:p w:rsidR="00A760CC" w:rsidRDefault="004167B6" w:rsidP="00104DF6">
      <w:r>
        <w:rPr>
          <w:rFonts w:hint="eastAsia"/>
        </w:rPr>
        <w:t>更改所教课程，更改后对于用户信息进行修改，以及相应权限的修改。</w:t>
      </w:r>
    </w:p>
    <w:p w:rsidR="00104DF6" w:rsidRDefault="00104DF6" w:rsidP="00104DF6">
      <w:r>
        <w:t>3.2.1</w:t>
      </w:r>
      <w:r w:rsidR="00844B08">
        <w:t>0</w:t>
      </w:r>
      <w:r>
        <w:t xml:space="preserve">.4 </w:t>
      </w:r>
      <w:r>
        <w:rPr>
          <w:rFonts w:hint="eastAsia"/>
        </w:rPr>
        <w:t>输出</w:t>
      </w:r>
    </w:p>
    <w:p w:rsidR="00A760CC" w:rsidRDefault="00A760CC" w:rsidP="004167B6">
      <w:pPr>
        <w:ind w:firstLineChars="200" w:firstLine="420"/>
      </w:pPr>
      <w:r>
        <w:t>若修改成功</w:t>
      </w:r>
      <w:r>
        <w:rPr>
          <w:rFonts w:hint="eastAsia"/>
        </w:rPr>
        <w:t>，</w:t>
      </w:r>
      <w:r>
        <w:t>则返回成功信息</w:t>
      </w:r>
      <w:r>
        <w:rPr>
          <w:rFonts w:hint="eastAsia"/>
        </w:rPr>
        <w:t>。</w:t>
      </w:r>
    </w:p>
    <w:p w:rsidR="00104DF6" w:rsidRDefault="00104DF6" w:rsidP="00104DF6">
      <w:r>
        <w:t>3.2.1</w:t>
      </w:r>
      <w:r w:rsidR="00844B08">
        <w:t>0</w:t>
      </w:r>
      <w:r>
        <w:t xml:space="preserve">.5 </w:t>
      </w:r>
      <w:r>
        <w:rPr>
          <w:rFonts w:hint="eastAsia"/>
        </w:rPr>
        <w:t>错误处理</w:t>
      </w:r>
    </w:p>
    <w:p w:rsidR="00A760CC" w:rsidRDefault="00A760CC" w:rsidP="004167B6">
      <w:pPr>
        <w:ind w:firstLineChars="200" w:firstLine="420"/>
      </w:pPr>
      <w:r>
        <w:t>若修改出错</w:t>
      </w:r>
      <w:r>
        <w:rPr>
          <w:rFonts w:hint="eastAsia"/>
        </w:rPr>
        <w:t>，</w:t>
      </w:r>
      <w:r>
        <w:t>返回错误信息</w:t>
      </w:r>
      <w:r>
        <w:rPr>
          <w:rFonts w:hint="eastAsia"/>
        </w:rPr>
        <w:t>。</w:t>
      </w:r>
    </w:p>
    <w:p w:rsidR="00104DF6" w:rsidRPr="00472466" w:rsidRDefault="00104DF6" w:rsidP="00F719EF">
      <w:pPr>
        <w:pStyle w:val="3"/>
        <w:rPr>
          <w:rFonts w:eastAsia="宋体"/>
        </w:rPr>
      </w:pPr>
      <w:bookmarkStart w:id="67" w:name="_Toc435986472"/>
      <w:r w:rsidRPr="00472466">
        <w:rPr>
          <w:rFonts w:eastAsia="宋体"/>
        </w:rPr>
        <w:t>3.2.</w:t>
      </w:r>
      <w:r w:rsidR="00F719EF" w:rsidRPr="00472466">
        <w:rPr>
          <w:rFonts w:eastAsia="宋体"/>
        </w:rPr>
        <w:t>11</w:t>
      </w:r>
      <w:r w:rsidRPr="00472466">
        <w:rPr>
          <w:rFonts w:eastAsia="宋体"/>
        </w:rPr>
        <w:t>&lt;</w:t>
      </w:r>
      <w:r w:rsidR="005D2BB5">
        <w:rPr>
          <w:rFonts w:eastAsia="宋体" w:hint="eastAsia"/>
        </w:rPr>
        <w:t>系统管理员</w:t>
      </w:r>
      <w:r w:rsidR="00F719EF" w:rsidRPr="00472466">
        <w:rPr>
          <w:rFonts w:eastAsia="宋体" w:hint="eastAsia"/>
        </w:rPr>
        <w:t>归档信息</w:t>
      </w:r>
      <w:r w:rsidRPr="00472466">
        <w:rPr>
          <w:rFonts w:eastAsia="宋体"/>
        </w:rPr>
        <w:t>#</w:t>
      </w:r>
      <w:r w:rsidR="00F719EF" w:rsidRPr="00472466">
        <w:rPr>
          <w:rFonts w:eastAsia="宋体"/>
        </w:rPr>
        <w:t>11</w:t>
      </w:r>
      <w:r w:rsidRPr="00472466">
        <w:rPr>
          <w:rFonts w:eastAsia="宋体"/>
        </w:rPr>
        <w:t>&gt;</w:t>
      </w:r>
      <w:bookmarkEnd w:id="67"/>
    </w:p>
    <w:p w:rsidR="00104DF6" w:rsidRDefault="00104DF6" w:rsidP="00104DF6">
      <w:r>
        <w:t>3.2.</w:t>
      </w:r>
      <w:r w:rsidR="00130AA1">
        <w:t>1</w:t>
      </w:r>
      <w:r>
        <w:t xml:space="preserve">1.1 </w:t>
      </w:r>
      <w:r>
        <w:rPr>
          <w:rFonts w:hint="eastAsia"/>
        </w:rPr>
        <w:t>介绍</w:t>
      </w:r>
    </w:p>
    <w:p w:rsidR="00F719EF" w:rsidRDefault="005D2BB5" w:rsidP="0035741E">
      <w:r>
        <w:rPr>
          <w:rFonts w:hint="eastAsia"/>
        </w:rPr>
        <w:t>系统管理员</w:t>
      </w:r>
      <w:r w:rsidR="00526D69">
        <w:rPr>
          <w:rFonts w:hint="eastAsia"/>
        </w:rPr>
        <w:t>将成绩信息以及用户信息更改情况</w:t>
      </w:r>
      <w:r w:rsidR="00E1498E">
        <w:rPr>
          <w:rFonts w:hint="eastAsia"/>
        </w:rPr>
        <w:t>、</w:t>
      </w:r>
      <w:r w:rsidR="00E1498E">
        <w:t>错误信息</w:t>
      </w:r>
      <w:r w:rsidR="0035741E">
        <w:rPr>
          <w:rFonts w:hint="eastAsia"/>
        </w:rPr>
        <w:t>、</w:t>
      </w:r>
      <w:r w:rsidR="00E1498E">
        <w:t>日志文件</w:t>
      </w:r>
      <w:r w:rsidR="00526D69">
        <w:rPr>
          <w:rFonts w:hint="eastAsia"/>
        </w:rPr>
        <w:t>等信息存档。</w:t>
      </w:r>
    </w:p>
    <w:p w:rsidR="00104DF6" w:rsidRDefault="00104DF6" w:rsidP="00104DF6">
      <w:r>
        <w:t>3.2.</w:t>
      </w:r>
      <w:r w:rsidR="00130AA1">
        <w:t>1</w:t>
      </w:r>
      <w:r>
        <w:t xml:space="preserve">1.2 </w:t>
      </w:r>
      <w:r>
        <w:rPr>
          <w:rFonts w:hint="eastAsia"/>
        </w:rPr>
        <w:t>输入</w:t>
      </w:r>
    </w:p>
    <w:p w:rsidR="00A275E5" w:rsidRDefault="00A275E5" w:rsidP="00A275E5">
      <w:pPr>
        <w:ind w:firstLineChars="200" w:firstLine="420"/>
      </w:pPr>
      <w:r>
        <w:t>点击</w:t>
      </w:r>
      <w:r>
        <w:rPr>
          <w:rFonts w:hint="eastAsia"/>
        </w:rPr>
        <w:t>“</w:t>
      </w:r>
      <w:r>
        <w:t>归档</w:t>
      </w:r>
      <w:r>
        <w:rPr>
          <w:rFonts w:hint="eastAsia"/>
        </w:rPr>
        <w:t>”</w:t>
      </w:r>
      <w:r>
        <w:t>即可将目前的所有信息打包存入系统中</w:t>
      </w:r>
      <w:r>
        <w:rPr>
          <w:rFonts w:hint="eastAsia"/>
        </w:rPr>
        <w:t>，</w:t>
      </w:r>
      <w:r>
        <w:t>并自动记录时间</w:t>
      </w:r>
      <w:r>
        <w:rPr>
          <w:rFonts w:hint="eastAsia"/>
        </w:rPr>
        <w:t>。</w:t>
      </w:r>
    </w:p>
    <w:p w:rsidR="00A275E5" w:rsidRDefault="00104DF6" w:rsidP="00D403D3">
      <w:r>
        <w:t>3.2.</w:t>
      </w:r>
      <w:r w:rsidR="00130AA1">
        <w:t>11.</w:t>
      </w:r>
      <w:r w:rsidR="00D403D3">
        <w:t>3</w:t>
      </w:r>
      <w:r w:rsidR="00A275E5">
        <w:t>输出</w:t>
      </w:r>
    </w:p>
    <w:p w:rsidR="00104DF6" w:rsidRDefault="00A275E5" w:rsidP="00A275E5">
      <w:pPr>
        <w:ind w:firstLineChars="200" w:firstLine="420"/>
      </w:pPr>
      <w:r>
        <w:t>若归档成功则返回成功信息</w:t>
      </w:r>
      <w:r w:rsidR="00527BE6">
        <w:rPr>
          <w:rFonts w:hint="eastAsia"/>
        </w:rPr>
        <w:t>。</w:t>
      </w:r>
    </w:p>
    <w:p w:rsidR="00104DF6" w:rsidRDefault="00104DF6" w:rsidP="00D403D3">
      <w:r>
        <w:t>3.2.</w:t>
      </w:r>
      <w:r w:rsidR="00130AA1">
        <w:t>1</w:t>
      </w:r>
      <w:r>
        <w:t>1.</w:t>
      </w:r>
      <w:r w:rsidR="00D403D3">
        <w:t>4</w:t>
      </w:r>
      <w:r>
        <w:rPr>
          <w:rFonts w:hint="eastAsia"/>
        </w:rPr>
        <w:t>错误处理</w:t>
      </w:r>
    </w:p>
    <w:p w:rsidR="00A275E5" w:rsidRDefault="00A275E5" w:rsidP="00A275E5">
      <w:pPr>
        <w:ind w:firstLineChars="200" w:firstLine="420"/>
      </w:pPr>
      <w:r>
        <w:t>若归档失败</w:t>
      </w:r>
      <w:r>
        <w:rPr>
          <w:rFonts w:hint="eastAsia"/>
        </w:rPr>
        <w:t>，则返回错误提示</w:t>
      </w:r>
      <w:r w:rsidR="00527BE6">
        <w:rPr>
          <w:rFonts w:hint="eastAsia"/>
        </w:rPr>
        <w:t>。</w:t>
      </w:r>
    </w:p>
    <w:p w:rsidR="00DF72D9" w:rsidRPr="00032DBC" w:rsidRDefault="00535273" w:rsidP="00123F31">
      <w:pPr>
        <w:pStyle w:val="2"/>
        <w:numPr>
          <w:ilvl w:val="1"/>
          <w:numId w:val="5"/>
        </w:numPr>
        <w:ind w:left="284" w:hanging="284"/>
        <w:rPr>
          <w:rFonts w:eastAsia="宋体"/>
        </w:rPr>
      </w:pPr>
      <w:bookmarkStart w:id="68" w:name="_Toc435986473"/>
      <w:r>
        <w:rPr>
          <w:rFonts w:hint="eastAsia"/>
        </w:rPr>
        <w:t>用例</w:t>
      </w:r>
      <w:bookmarkEnd w:id="68"/>
    </w:p>
    <w:p w:rsidR="00E25ACF" w:rsidRDefault="00E25ACF" w:rsidP="002E5677">
      <w:pPr>
        <w:ind w:firstLineChars="200" w:firstLine="420"/>
      </w:pPr>
      <w:r>
        <w:t>为了更加详细的描述软件的用法</w:t>
      </w:r>
      <w:r>
        <w:rPr>
          <w:rFonts w:hint="eastAsia"/>
        </w:rPr>
        <w:t>，</w:t>
      </w:r>
      <w:r>
        <w:t>对用户进行分类</w:t>
      </w:r>
      <w:r>
        <w:rPr>
          <w:rFonts w:hint="eastAsia"/>
        </w:rPr>
        <w:t>，</w:t>
      </w:r>
      <w:r>
        <w:t>定义用户角色</w:t>
      </w:r>
      <w:r>
        <w:rPr>
          <w:rFonts w:hint="eastAsia"/>
        </w:rPr>
        <w:t>。</w:t>
      </w:r>
      <w:r>
        <w:t>如下图</w:t>
      </w:r>
      <w:r>
        <w:rPr>
          <w:rFonts w:hint="eastAsia"/>
        </w:rPr>
        <w:t>3-</w:t>
      </w:r>
      <w:r w:rsidR="002E5677">
        <w:t>6</w:t>
      </w:r>
      <w:r>
        <w:rPr>
          <w:rFonts w:hint="eastAsia"/>
        </w:rPr>
        <w:t>。</w:t>
      </w:r>
    </w:p>
    <w:p w:rsidR="00552AE1" w:rsidRPr="00552AE1" w:rsidRDefault="005D0462" w:rsidP="00552AE1">
      <w:pPr>
        <w:widowControl/>
        <w:jc w:val="left"/>
        <w:rPr>
          <w:rFonts w:ascii="宋体" w:hAnsi="宋体" w:cs="宋体"/>
          <w:kern w:val="0"/>
          <w:sz w:val="24"/>
          <w:szCs w:val="24"/>
        </w:rPr>
      </w:pPr>
      <w:r w:rsidRPr="005D0462">
        <w:rPr>
          <w:noProof/>
        </w:rPr>
        <w:pict>
          <v:rect id="矩形 3" o:spid="_x0000_s1146" style="position:absolute;margin-left:143.5pt;margin-top:6.95pt;width:298pt;height:376.5pt;z-index:251833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" filled="f" strokecolor="black [3213]" strokeweight="1pt">
            <v:stroke dashstyle="3 1"/>
          </v:rect>
        </w:pict>
      </w:r>
      <w:r w:rsidRPr="005D0462">
        <w:rPr>
          <w:noProof/>
        </w:rPr>
        <w:pict>
          <v:rect id="矩形 18" o:spid="_x0000_s1088" style="position:absolute;margin-left:294.5pt;margin-top:16.75pt;width:101pt;height:30pt;z-index:251835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" filled="f" strokecolor="black [3213]" strokeweight="1pt">
            <v:textbox>
              <w:txbxContent>
                <w:p w:rsidR="00A71DE8" w:rsidRPr="005C5E9F" w:rsidRDefault="00A71DE8" w:rsidP="00552AE1">
                  <w:pPr>
                    <w:jc w:val="center"/>
                    <w:rPr>
                      <w:rFonts w:ascii="黑体" w:eastAsia="黑体" w:hAnsi="黑体"/>
                      <w:color w:val="000000" w:themeColor="text1"/>
                    </w:rPr>
                  </w:pPr>
                  <w:r w:rsidRPr="005C5E9F">
                    <w:rPr>
                      <w:rFonts w:ascii="黑体" w:eastAsia="黑体" w:hAnsi="黑体" w:hint="eastAsia"/>
                      <w:color w:val="000000" w:themeColor="text1"/>
                    </w:rPr>
                    <w:t>1.1登录</w:t>
                  </w:r>
                </w:p>
              </w:txbxContent>
            </v:textbox>
          </v:rect>
        </w:pict>
      </w:r>
    </w:p>
    <w:p w:rsidR="005C5E9F" w:rsidRDefault="005C5E9F" w:rsidP="00552AE1">
      <w:pPr>
        <w:rPr>
          <w:rFonts w:ascii="宋体" w:hAnsi="宋体" w:cs="宋体"/>
          <w:kern w:val="0"/>
          <w:sz w:val="24"/>
          <w:szCs w:val="24"/>
        </w:rPr>
      </w:pPr>
    </w:p>
    <w:p w:rsidR="00552AE1" w:rsidRPr="00E25ACF" w:rsidRDefault="005D0462" w:rsidP="00552AE1">
      <w:r>
        <w:rPr>
          <w:noProof/>
        </w:rPr>
        <w:pict>
          <v:shape id="文本框 128" o:spid="_x0000_s1089" type="#_x0000_t202" style="position:absolute;left:0;text-align:left;margin-left:253pt;margin-top:77pt;width:2in;height:2in;z-index:2518650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" filled="f" stroked="f">
            <v:textbox style="mso-fit-shape-to-text:t">
              <w:txbxContent>
                <w:p w:rsidR="00A71DE8" w:rsidRPr="005C5E9F" w:rsidRDefault="00A71DE8" w:rsidP="005C5E9F">
                  <w:pPr>
                    <w:jc w:val="center"/>
                    <w:rPr>
                      <w:rFonts w:ascii="黑体" w:eastAsia="黑体" w:hAnsi="黑体" w:cs="宋体"/>
                      <w:noProof/>
                      <w:color w:val="000000" w:themeColor="text1"/>
                      <w:kern w:val="0"/>
                      <w:sz w:val="19"/>
                      <w:szCs w:val="19"/>
                    </w:rPr>
                  </w:pPr>
                  <w:r w:rsidRPr="005C5E9F">
                    <w:rPr>
                      <w:rFonts w:ascii="黑体" w:eastAsia="黑体" w:hAnsi="黑体" w:cs="宋体" w:hint="eastAsia"/>
                      <w:noProof/>
                      <w:color w:val="000000" w:themeColor="text1"/>
                      <w:kern w:val="0"/>
                      <w:sz w:val="19"/>
                      <w:szCs w:val="19"/>
                    </w:rPr>
                    <w:t>《扩展》</w:t>
                  </w:r>
                </w:p>
              </w:txbxContent>
            </v:textbox>
          </v:shape>
        </w:pict>
      </w:r>
      <w:r w:rsidR="005C5E9F" w:rsidRPr="00552AE1">
        <w:rPr>
          <w:rFonts w:ascii="宋体" w:hAnsi="宋体" w:cs="宋体"/>
          <w:noProof/>
          <w:kern w:val="0"/>
          <w:sz w:val="24"/>
          <w:szCs w:val="24"/>
        </w:rPr>
        <w:drawing>
          <wp:anchor distT="0" distB="0" distL="114300" distR="114300" simplePos="0" relativeHeight="251846656" behindDoc="0" locked="0" layoutInCell="1" allowOverlap="1">
            <wp:simplePos x="0" y="0"/>
            <wp:positionH relativeFrom="column">
              <wp:posOffset>304800</wp:posOffset>
            </wp:positionH>
            <wp:positionV relativeFrom="paragraph">
              <wp:posOffset>490855</wp:posOffset>
            </wp:positionV>
            <wp:extent cx="939800" cy="1009650"/>
            <wp:effectExtent l="0" t="0" r="0" b="0"/>
            <wp:wrapNone/>
            <wp:docPr id="11" name="图片 11" descr="C:\Users\Xiaoya\AppData\Roaming\Tencent\Users\328690449\QQ\WinTemp\RichOle\`8%}3K1P_1EJ(%CR`)K3I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ya\AppData\Roaming\Tencent\Users\328690449\QQ\WinTemp\RichOle\`8%}3K1P_1EJ(%CR`)K3IY7.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39800" cy="1009650"/>
                    </a:xfrm>
                    <a:prstGeom prst="rect">
                      <a:avLst/>
                    </a:prstGeom>
                    <a:noFill/>
                    <a:ln>
                      <a:noFill/>
                    </a:ln>
                  </pic:spPr>
                </pic:pic>
              </a:graphicData>
            </a:graphic>
          </wp:anchor>
        </w:drawing>
      </w:r>
      <w:r w:rsidRPr="005D0462">
        <w:rPr>
          <w:rFonts w:ascii="宋体" w:hAnsi="宋体" w:cs="宋体"/>
          <w:noProof/>
          <w:kern w:val="0"/>
          <w:sz w:val="24"/>
          <w:szCs w:val="24"/>
        </w:rPr>
        <w:pict>
          <v:shape id="直接箭头连接符 127" o:spid="_x0000_s1145" type="#_x0000_t32" style="position:absolute;left:0;text-align:left;margin-left:252.5pt;margin-top:78.15pt;width:42.5pt;height:.5pt;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" strokecolor="black [3200]" strokeweight="1.5pt">
            <v:stroke endarrow="block" joinstyle="miter"/>
          </v:shape>
        </w:pict>
      </w:r>
      <w:r w:rsidRPr="005D0462">
        <w:rPr>
          <w:rFonts w:ascii="宋体" w:hAnsi="宋体" w:cs="宋体"/>
          <w:noProof/>
          <w:kern w:val="0"/>
          <w:sz w:val="24"/>
          <w:szCs w:val="24"/>
        </w:rPr>
        <w:pict>
          <v:shape id="直接箭头连接符 123" o:spid="_x0000_s1144" type="#_x0000_t32" style="position:absolute;left:0;text-align:left;margin-left:252pt;margin-top:79.65pt;width:42.5pt;height:88pt;z-index:251862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" strokecolor="black [3213]" strokeweight="1.25pt">
            <v:stroke startarrowlength="long" endarrow="block" joinstyle="miter"/>
          </v:shape>
        </w:pict>
      </w:r>
      <w:r w:rsidRPr="005D0462">
        <w:rPr>
          <w:rFonts w:ascii="宋体" w:hAnsi="宋体" w:cs="宋体"/>
          <w:noProof/>
          <w:kern w:val="0"/>
          <w:sz w:val="24"/>
          <w:szCs w:val="24"/>
        </w:rPr>
        <w:pict>
          <v:shape id="直接箭头连接符 85" o:spid="_x0000_s1143" type="#_x0000_t32" style="position:absolute;left:0;text-align:left;margin-left:251pt;margin-top:77.65pt;width:44.5pt;height:42pt;z-index:2518558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" strokecolor="black [3213]" strokeweight="1.25pt">
            <v:stroke startarrowlength="long" endarrow="block" joinstyle="miter"/>
          </v:shape>
        </w:pict>
      </w:r>
      <w:r w:rsidRPr="005D0462">
        <w:rPr>
          <w:rFonts w:ascii="宋体" w:hAnsi="宋体" w:cs="宋体"/>
          <w:noProof/>
          <w:kern w:val="0"/>
          <w:sz w:val="24"/>
          <w:szCs w:val="24"/>
        </w:rPr>
        <w:pict>
          <v:shape id="直接箭头连接符 90" o:spid="_x0000_s1142" type="#_x0000_t32" style="position:absolute;left:0;text-align:left;margin-left:251.5pt;margin-top:38.15pt;width:41.5pt;height:39.5pt;flip:y;z-index:25185792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" strokecolor="black [3200]" strokeweight="1.5pt">
            <v:stroke startarrowlength="long" endarrow="block" joinstyle="miter"/>
            <w10:wrap anchorx="margin"/>
          </v:shape>
        </w:pict>
      </w:r>
      <w:r w:rsidRPr="005D0462">
        <w:rPr>
          <w:rFonts w:ascii="宋体" w:hAnsi="宋体" w:cs="宋体"/>
          <w:noProof/>
          <w:kern w:val="0"/>
          <w:sz w:val="24"/>
          <w:szCs w:val="24"/>
        </w:rPr>
        <w:pict>
          <v:shape id="直接箭头连接符 107" o:spid="_x0000_s1141" type="#_x0000_t32" style="position:absolute;left:0;text-align:left;margin-left:252pt;margin-top:3.65pt;width:41pt;height:73pt;flip:y;z-index:2518599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" strokecolor="black [3213]" strokeweight="1.25pt">
            <v:stroke startarrowlength="long" endarrow="block" joinstyle="miter"/>
          </v:shape>
        </w:pict>
      </w:r>
      <w:r w:rsidRPr="005D0462">
        <w:rPr>
          <w:rFonts w:ascii="宋体" w:hAnsi="宋体" w:cs="宋体"/>
          <w:noProof/>
          <w:kern w:val="0"/>
          <w:sz w:val="24"/>
          <w:szCs w:val="24"/>
        </w:rPr>
        <w:pict>
          <v:shape id="直接箭头连接符 47" o:spid="_x0000_s1140" type="#_x0000_t32" style="position:absolute;left:0;text-align:left;margin-left:75pt;margin-top:76.15pt;width:73.5pt;height:0;z-index:251847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" strokecolor="black [3213]" strokeweight="1.25pt">
            <v:stroke startarrowlength="long" endarrow="block" joinstyle="miter"/>
          </v:shape>
        </w:pict>
      </w:r>
      <w:r>
        <w:rPr>
          <w:noProof/>
        </w:rPr>
        <w:pict>
          <v:rect id="矩形 30" o:spid="_x0000_s1090" style="position:absolute;left:0;text-align:left;margin-left:150.5pt;margin-top:59.7pt;width:101pt;height:35.5pt;z-index:25184563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" filled="f" strokecolor="black [3213]" strokeweight="1pt">
            <v:textbox>
              <w:txbxContent>
                <w:p w:rsidR="00A71DE8" w:rsidRPr="005C5E9F" w:rsidRDefault="00A71DE8" w:rsidP="00902D3E">
                  <w:pPr>
                    <w:pStyle w:val="a9"/>
                    <w:numPr>
                      <w:ilvl w:val="0"/>
                      <w:numId w:val="24"/>
                    </w:numPr>
                    <w:ind w:firstLineChars="0"/>
                    <w:rPr>
                      <w:rFonts w:ascii="黑体" w:eastAsia="黑体" w:hAnsi="黑体"/>
                      <w:color w:val="000000" w:themeColor="text1"/>
                    </w:rPr>
                  </w:pPr>
                  <w:r w:rsidRPr="005C5E9F">
                    <w:rPr>
                      <w:rFonts w:ascii="黑体" w:eastAsia="黑体" w:hAnsi="黑体" w:hint="eastAsia"/>
                      <w:color w:val="000000" w:themeColor="text1"/>
                    </w:rPr>
                    <w:t>教师</w:t>
                  </w:r>
                  <w:r w:rsidRPr="005C5E9F">
                    <w:rPr>
                      <w:rFonts w:ascii="黑体" w:eastAsia="黑体" w:hAnsi="黑体"/>
                      <w:color w:val="000000" w:themeColor="text1"/>
                    </w:rPr>
                    <w:t>录入，修改成绩</w:t>
                  </w:r>
                </w:p>
              </w:txbxContent>
            </v:textbox>
          </v:rect>
        </w:pict>
      </w:r>
      <w:r>
        <w:rPr>
          <w:noProof/>
        </w:rPr>
        <w:pict>
          <v:rect id="矩形 19" o:spid="_x0000_s1091" style="position:absolute;left:0;text-align:left;margin-left:295pt;margin-top:151pt;width:101pt;height:30pt;z-index:2518374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" filled="f" strokecolor="black [3213]" strokeweight="1pt">
            <v:textbox>
              <w:txbxContent>
                <w:p w:rsidR="00A71DE8" w:rsidRPr="005C5E9F" w:rsidRDefault="00A71DE8" w:rsidP="00552AE1">
                  <w:pPr>
                    <w:jc w:val="center"/>
                    <w:rPr>
                      <w:rFonts w:ascii="黑体" w:eastAsia="黑体" w:hAnsi="黑体"/>
                      <w:color w:val="000000" w:themeColor="text1"/>
                    </w:rPr>
                  </w:pPr>
                  <w:r w:rsidRPr="005C5E9F">
                    <w:rPr>
                      <w:rFonts w:ascii="黑体" w:eastAsia="黑体" w:hAnsi="黑体" w:hint="eastAsia"/>
                      <w:color w:val="000000" w:themeColor="text1"/>
                    </w:rPr>
                    <w:t>1.5 修改密码</w:t>
                  </w:r>
                </w:p>
              </w:txbxContent>
            </v:textbox>
          </v:rect>
        </w:pict>
      </w:r>
      <w:r>
        <w:rPr>
          <w:noProof/>
        </w:rPr>
        <w:pict>
          <v:rect id="矩形 20" o:spid="_x0000_s1092" style="position:absolute;left:0;text-align:left;margin-left:296pt;margin-top:106.2pt;width:101pt;height:30pt;z-index:2518394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" filled="f" strokecolor="black [3213]" strokeweight="1pt">
            <v:textbox>
              <w:txbxContent>
                <w:p w:rsidR="00A71DE8" w:rsidRPr="005C5E9F" w:rsidRDefault="00A71DE8" w:rsidP="00552AE1">
                  <w:pPr>
                    <w:jc w:val="center"/>
                    <w:rPr>
                      <w:rFonts w:ascii="黑体" w:eastAsia="黑体" w:hAnsi="黑体"/>
                      <w:color w:val="000000" w:themeColor="text1"/>
                    </w:rPr>
                  </w:pPr>
                  <w:r w:rsidRPr="005C5E9F">
                    <w:rPr>
                      <w:rFonts w:ascii="黑体" w:eastAsia="黑体" w:hAnsi="黑体" w:hint="eastAsia"/>
                      <w:color w:val="000000" w:themeColor="text1"/>
                    </w:rPr>
                    <w:t>1.4 查询</w:t>
                  </w:r>
                  <w:r w:rsidRPr="005C5E9F">
                    <w:rPr>
                      <w:rFonts w:ascii="黑体" w:eastAsia="黑体" w:hAnsi="黑体"/>
                      <w:color w:val="000000" w:themeColor="text1"/>
                    </w:rPr>
                    <w:t>学生</w:t>
                  </w:r>
                  <w:r w:rsidRPr="005C5E9F">
                    <w:rPr>
                      <w:rFonts w:ascii="黑体" w:eastAsia="黑体" w:hAnsi="黑体" w:hint="eastAsia"/>
                      <w:color w:val="000000" w:themeColor="text1"/>
                    </w:rPr>
                    <w:t>成绩</w:t>
                  </w:r>
                </w:p>
              </w:txbxContent>
            </v:textbox>
          </v:rect>
        </w:pict>
      </w:r>
      <w:r>
        <w:rPr>
          <w:noProof/>
        </w:rPr>
        <w:pict>
          <v:rect id="矩形 22" o:spid="_x0000_s1093" style="position:absolute;left:0;text-align:left;margin-left:296pt;margin-top:64.7pt;width:101pt;height:30pt;z-index:2518415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" filled="f" strokecolor="black [3213]" strokeweight="1pt">
            <v:textbox>
              <w:txbxContent>
                <w:p w:rsidR="00A71DE8" w:rsidRPr="005C5E9F" w:rsidRDefault="00A71DE8" w:rsidP="00552AE1">
                  <w:pPr>
                    <w:jc w:val="center"/>
                    <w:rPr>
                      <w:rFonts w:ascii="黑体" w:eastAsia="黑体" w:hAnsi="黑体"/>
                      <w:color w:val="000000" w:themeColor="text1"/>
                    </w:rPr>
                  </w:pPr>
                  <w:r w:rsidRPr="005C5E9F">
                    <w:rPr>
                      <w:rFonts w:ascii="黑体" w:eastAsia="黑体" w:hAnsi="黑体" w:hint="eastAsia"/>
                      <w:color w:val="000000" w:themeColor="text1"/>
                    </w:rPr>
                    <w:t>1.3 修改</w:t>
                  </w:r>
                  <w:r w:rsidRPr="005C5E9F">
                    <w:rPr>
                      <w:rFonts w:ascii="黑体" w:eastAsia="黑体" w:hAnsi="黑体"/>
                      <w:color w:val="000000" w:themeColor="text1"/>
                    </w:rPr>
                    <w:t>学生成绩</w:t>
                  </w:r>
                </w:p>
              </w:txbxContent>
            </v:textbox>
          </v:rect>
        </w:pict>
      </w:r>
      <w:r>
        <w:rPr>
          <w:noProof/>
        </w:rPr>
        <w:pict>
          <v:rect id="矩形 26" o:spid="_x0000_s1094" style="position:absolute;left:0;text-align:left;margin-left:295pt;margin-top:25.15pt;width:101pt;height:30pt;z-index:2518435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" filled="f" strokecolor="black [3213]" strokeweight="1pt">
            <v:textbox>
              <w:txbxContent>
                <w:p w:rsidR="00A71DE8" w:rsidRPr="005C5E9F" w:rsidRDefault="00A71DE8" w:rsidP="00552AE1">
                  <w:pPr>
                    <w:jc w:val="center"/>
                    <w:rPr>
                      <w:rFonts w:ascii="黑体" w:eastAsia="黑体" w:hAnsi="黑体"/>
                      <w:color w:val="000000" w:themeColor="text1"/>
                    </w:rPr>
                  </w:pPr>
                  <w:r w:rsidRPr="005C5E9F">
                    <w:rPr>
                      <w:rFonts w:ascii="黑体" w:eastAsia="黑体" w:hAnsi="黑体" w:hint="eastAsia"/>
                      <w:color w:val="000000" w:themeColor="text1"/>
                    </w:rPr>
                    <w:t>1.2录入</w:t>
                  </w:r>
                  <w:r w:rsidRPr="005C5E9F">
                    <w:rPr>
                      <w:rFonts w:ascii="黑体" w:eastAsia="黑体" w:hAnsi="黑体"/>
                      <w:color w:val="000000" w:themeColor="text1"/>
                    </w:rPr>
                    <w:t>学生</w:t>
                  </w:r>
                  <w:r w:rsidRPr="005C5E9F">
                    <w:rPr>
                      <w:rFonts w:ascii="黑体" w:eastAsia="黑体" w:hAnsi="黑体" w:hint="eastAsia"/>
                      <w:color w:val="000000" w:themeColor="text1"/>
                    </w:rPr>
                    <w:t>成绩</w:t>
                  </w:r>
                </w:p>
              </w:txbxContent>
            </v:textbox>
          </v:rect>
        </w:pict>
      </w:r>
    </w:p>
    <w:p w:rsidR="003D71B7" w:rsidRDefault="003D71B7"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D0462" w:rsidP="003D71B7">
      <w:pPr>
        <w:rPr>
          <w:noProof/>
        </w:rPr>
      </w:pPr>
      <w:r w:rsidRPr="005D0462">
        <w:rPr>
          <w:rFonts w:ascii="宋体" w:hAnsi="宋体" w:cs="宋体"/>
          <w:noProof/>
          <w:kern w:val="0"/>
          <w:sz w:val="24"/>
          <w:szCs w:val="24"/>
        </w:rPr>
        <w:pict>
          <v:shape id="直接箭头连接符 149" o:spid="_x0000_s1139" type="#_x0000_t32" style="position:absolute;left:0;text-align:left;margin-left:251.5pt;margin-top:3.15pt;width:42.5pt;height:74.5pt;flip:y;z-index:251877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" strokecolor="black [3213]" strokeweight="1.25pt">
            <v:stroke startarrowlength="long" endarrow="block" joinstyle="miter"/>
          </v:shape>
        </w:pict>
      </w:r>
      <w:r>
        <w:rPr>
          <w:noProof/>
        </w:rPr>
        <w:pict>
          <v:rect id="矩形 143" o:spid="_x0000_s1095" style="position:absolute;left:0;text-align:left;margin-left:296pt;margin-top:2.65pt;width:99pt;height:23.5pt;z-index:251873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" filled="f" strokecolor="black [3213]" strokeweight="1pt">
            <v:textbox>
              <w:txbxContent>
                <w:p w:rsidR="00A71DE8" w:rsidRPr="005C5E9F" w:rsidRDefault="00A71DE8" w:rsidP="00902D3E">
                  <w:pPr>
                    <w:pStyle w:val="a9"/>
                    <w:ind w:left="360" w:firstLineChars="0" w:firstLine="0"/>
                    <w:rPr>
                      <w:rFonts w:ascii="黑体" w:eastAsia="黑体" w:hAnsi="黑体"/>
                      <w:color w:val="000000" w:themeColor="text1"/>
                    </w:rPr>
                  </w:pPr>
                  <w:r>
                    <w:rPr>
                      <w:rFonts w:ascii="黑体" w:eastAsia="黑体" w:hAnsi="黑体" w:hint="eastAsia"/>
                      <w:color w:val="000000" w:themeColor="text1"/>
                    </w:rPr>
                    <w:t>2.1 登录</w:t>
                  </w:r>
                </w:p>
              </w:txbxContent>
            </v:textbox>
          </v:rect>
        </w:pict>
      </w:r>
    </w:p>
    <w:p w:rsidR="005C5E9F" w:rsidRDefault="005C5E9F" w:rsidP="003D71B7">
      <w:pPr>
        <w:rPr>
          <w:noProof/>
        </w:rPr>
      </w:pPr>
    </w:p>
    <w:p w:rsidR="005C5E9F" w:rsidRDefault="005D0462" w:rsidP="003D71B7">
      <w:pPr>
        <w:rPr>
          <w:noProof/>
        </w:rPr>
      </w:pPr>
      <w:r>
        <w:rPr>
          <w:noProof/>
        </w:rPr>
        <w:pict>
          <v:rect id="矩形 140" o:spid="_x0000_s1096" style="position:absolute;left:0;text-align:left;margin-left:295.5pt;margin-top:8pt;width:99pt;height:24pt;z-index:251871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" filled="f" strokecolor="black [3213]" strokeweight="1pt">
            <v:textbox>
              <w:txbxContent>
                <w:p w:rsidR="00A71DE8" w:rsidRPr="005C5E9F" w:rsidRDefault="00A71DE8" w:rsidP="00902D3E">
                  <w:pPr>
                    <w:jc w:val="center"/>
                    <w:rPr>
                      <w:rFonts w:ascii="黑体" w:eastAsia="黑体" w:hAnsi="黑体"/>
                      <w:color w:val="000000" w:themeColor="text1"/>
                    </w:rPr>
                  </w:pPr>
                  <w:r>
                    <w:rPr>
                      <w:rFonts w:ascii="黑体" w:eastAsia="黑体" w:hAnsi="黑体" w:hint="eastAsia"/>
                      <w:color w:val="000000" w:themeColor="text1"/>
                    </w:rPr>
                    <w:t xml:space="preserve">2.2 </w:t>
                  </w:r>
                  <w:r w:rsidR="00902D3E">
                    <w:rPr>
                      <w:rFonts w:ascii="黑体" w:eastAsia="黑体" w:hAnsi="黑体" w:hint="eastAsia"/>
                      <w:color w:val="000000" w:themeColor="text1"/>
                    </w:rPr>
                    <w:t>审批成绩</w:t>
                  </w:r>
                </w:p>
              </w:txbxContent>
            </v:textbox>
          </v:rect>
        </w:pict>
      </w:r>
    </w:p>
    <w:p w:rsidR="005C5E9F" w:rsidRDefault="005D0462" w:rsidP="003D71B7">
      <w:pPr>
        <w:rPr>
          <w:noProof/>
        </w:rPr>
      </w:pPr>
      <w:r w:rsidRPr="005D0462">
        <w:rPr>
          <w:rFonts w:ascii="宋体" w:hAnsi="宋体" w:cs="宋体"/>
          <w:noProof/>
          <w:kern w:val="0"/>
          <w:sz w:val="24"/>
          <w:szCs w:val="24"/>
        </w:rPr>
        <w:pict>
          <v:shape id="直接箭头连接符 250" o:spid="_x0000_s1138" type="#_x0000_t32" style="position:absolute;left:0;text-align:left;margin-left:253pt;margin-top:4.4pt;width:42pt;height:35.5pt;flip:y;z-index:25199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" strokecolor="black [3200]" strokeweight="1.5pt">
            <v:stroke endarrow="block" joinstyle="miter"/>
          </v:shape>
        </w:pict>
      </w:r>
      <w:r w:rsidR="007A2C94" w:rsidRPr="00552AE1">
        <w:rPr>
          <w:rFonts w:ascii="宋体" w:hAnsi="宋体" w:cs="宋体"/>
          <w:noProof/>
          <w:kern w:val="0"/>
          <w:sz w:val="24"/>
          <w:szCs w:val="24"/>
        </w:rPr>
        <w:drawing>
          <wp:anchor distT="0" distB="0" distL="114300" distR="114300" simplePos="0" relativeHeight="251849728" behindDoc="0" locked="0" layoutInCell="1" allowOverlap="1">
            <wp:simplePos x="0" y="0"/>
            <wp:positionH relativeFrom="column">
              <wp:posOffset>254000</wp:posOffset>
            </wp:positionH>
            <wp:positionV relativeFrom="paragraph">
              <wp:posOffset>13970</wp:posOffset>
            </wp:positionV>
            <wp:extent cx="939800" cy="1009650"/>
            <wp:effectExtent l="0" t="0" r="0" b="0"/>
            <wp:wrapNone/>
            <wp:docPr id="49" name="图片 49" descr="C:\Users\Xiaoya\AppData\Roaming\Tencent\Users\328690449\QQ\WinTemp\RichOle\`8%}3K1P_1EJ(%CR`)K3I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ya\AppData\Roaming\Tencent\Users\328690449\QQ\WinTemp\RichOle\`8%}3K1P_1EJ(%CR`)K3IY7.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39800" cy="1009650"/>
                    </a:xfrm>
                    <a:prstGeom prst="rect">
                      <a:avLst/>
                    </a:prstGeom>
                    <a:noFill/>
                    <a:ln>
                      <a:noFill/>
                    </a:ln>
                  </pic:spPr>
                </pic:pic>
              </a:graphicData>
            </a:graphic>
          </wp:anchor>
        </w:drawing>
      </w:r>
    </w:p>
    <w:p w:rsidR="005C5E9F" w:rsidRDefault="005D0462" w:rsidP="003D71B7">
      <w:pPr>
        <w:rPr>
          <w:noProof/>
        </w:rPr>
      </w:pPr>
      <w:r>
        <w:rPr>
          <w:noProof/>
        </w:rPr>
        <w:pict>
          <v:shape id="文本框 152" o:spid="_x0000_s1097" type="#_x0000_t202" style="position:absolute;left:0;text-align:left;margin-left:253pt;margin-top:11.55pt;width:2in;height:2in;z-index:25188147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" filled="f" stroked="f">
            <v:textbox style="mso-fit-shape-to-text:t">
              <w:txbxContent>
                <w:p w:rsidR="00A71DE8" w:rsidRPr="005C5E9F" w:rsidRDefault="00A71DE8" w:rsidP="005C5E9F">
                  <w:pPr>
                    <w:jc w:val="center"/>
                    <w:rPr>
                      <w:rFonts w:ascii="黑体" w:eastAsia="黑体" w:hAnsi="黑体" w:cs="宋体"/>
                      <w:noProof/>
                      <w:color w:val="000000" w:themeColor="text1"/>
                      <w:kern w:val="0"/>
                      <w:sz w:val="19"/>
                      <w:szCs w:val="19"/>
                    </w:rPr>
                  </w:pPr>
                  <w:r w:rsidRPr="005C5E9F">
                    <w:rPr>
                      <w:rFonts w:ascii="黑体" w:eastAsia="黑体" w:hAnsi="黑体" w:cs="宋体" w:hint="eastAsia"/>
                      <w:noProof/>
                      <w:color w:val="000000" w:themeColor="text1"/>
                      <w:kern w:val="0"/>
                      <w:sz w:val="19"/>
                      <w:szCs w:val="19"/>
                    </w:rPr>
                    <w:t>《扩展》</w:t>
                  </w:r>
                </w:p>
              </w:txbxContent>
            </v:textbox>
          </v:shape>
        </w:pict>
      </w:r>
      <w:r>
        <w:rPr>
          <w:noProof/>
        </w:rPr>
        <w:pict>
          <v:rect id="矩形 135" o:spid="_x0000_s1098" style="position:absolute;left:0;text-align:left;margin-left:151pt;margin-top:10.25pt;width:101pt;height:35.5pt;z-index:2518671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" filled="f" strokecolor="black [3213]" strokeweight="1pt">
            <v:textbox>
              <w:txbxContent>
                <w:p w:rsidR="00A71DE8" w:rsidRPr="005C5E9F" w:rsidRDefault="00A71DE8" w:rsidP="00902D3E">
                  <w:pPr>
                    <w:pStyle w:val="a9"/>
                    <w:numPr>
                      <w:ilvl w:val="0"/>
                      <w:numId w:val="25"/>
                    </w:numPr>
                    <w:ind w:firstLineChars="0"/>
                    <w:rPr>
                      <w:rFonts w:ascii="黑体" w:eastAsia="黑体" w:hAnsi="黑体"/>
                      <w:color w:val="000000" w:themeColor="text1"/>
                    </w:rPr>
                  </w:pPr>
                  <w:r>
                    <w:rPr>
                      <w:rFonts w:ascii="黑体" w:eastAsia="黑体" w:hAnsi="黑体" w:hint="eastAsia"/>
                      <w:color w:val="000000" w:themeColor="text1"/>
                    </w:rPr>
                    <w:t>审批</w:t>
                  </w:r>
                  <w:r>
                    <w:rPr>
                      <w:rFonts w:ascii="黑体" w:eastAsia="黑体" w:hAnsi="黑体"/>
                      <w:color w:val="000000" w:themeColor="text1"/>
                    </w:rPr>
                    <w:t>成绩</w:t>
                  </w:r>
                </w:p>
              </w:txbxContent>
            </v:textbox>
          </v:rect>
        </w:pict>
      </w:r>
    </w:p>
    <w:p w:rsidR="005C5E9F" w:rsidRDefault="005D0462" w:rsidP="003D71B7">
      <w:pPr>
        <w:rPr>
          <w:noProof/>
        </w:rPr>
      </w:pPr>
      <w:r>
        <w:rPr>
          <w:noProof/>
        </w:rPr>
        <w:pict>
          <v:rect id="矩形 136" o:spid="_x0000_s1099" style="position:absolute;left:0;text-align:left;margin-left:296pt;margin-top:5.75pt;width:98.5pt;height:22pt;z-index:251869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" filled="f" strokecolor="black [3213]" strokeweight="1pt">
            <v:textbox>
              <w:txbxContent>
                <w:p w:rsidR="00A71DE8" w:rsidRPr="00902D3E" w:rsidRDefault="00902D3E" w:rsidP="00902D3E">
                  <w:pPr>
                    <w:jc w:val="center"/>
                    <w:rPr>
                      <w:rFonts w:ascii="黑体" w:eastAsia="黑体" w:hAnsi="黑体"/>
                      <w:color w:val="000000" w:themeColor="text1"/>
                    </w:rPr>
                  </w:pPr>
                  <w:r>
                    <w:rPr>
                      <w:rFonts w:ascii="黑体" w:eastAsia="黑体" w:hAnsi="黑体" w:hint="eastAsia"/>
                      <w:color w:val="000000" w:themeColor="text1"/>
                    </w:rPr>
                    <w:t>2.3 授权教师</w:t>
                  </w:r>
                </w:p>
              </w:txbxContent>
            </v:textbox>
          </v:rect>
        </w:pict>
      </w:r>
    </w:p>
    <w:p w:rsidR="005C5E9F" w:rsidRDefault="005D0462" w:rsidP="003D71B7">
      <w:pPr>
        <w:rPr>
          <w:noProof/>
        </w:rPr>
      </w:pPr>
      <w:r w:rsidRPr="005D0462">
        <w:rPr>
          <w:rFonts w:ascii="宋体" w:hAnsi="宋体" w:cs="宋体"/>
          <w:noProof/>
          <w:kern w:val="0"/>
          <w:sz w:val="24"/>
          <w:szCs w:val="24"/>
        </w:rPr>
        <w:pict>
          <v:shape id="直接箭头连接符 144" o:spid="_x0000_s1137" type="#_x0000_t32" style="position:absolute;left:0;text-align:left;margin-left:251.5pt;margin-top:5.05pt;width:44pt;height:60.5pt;z-index:251875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" strokecolor="black [3213]" strokeweight="1.25pt">
            <v:stroke startarrowlength="long" endarrow="block" joinstyle="miter"/>
          </v:shape>
        </w:pict>
      </w:r>
      <w:r w:rsidRPr="005D0462">
        <w:rPr>
          <w:rFonts w:ascii="宋体" w:hAnsi="宋体" w:cs="宋体"/>
          <w:noProof/>
          <w:kern w:val="0"/>
          <w:sz w:val="24"/>
          <w:szCs w:val="24"/>
        </w:rPr>
        <w:pict>
          <v:shape id="直接箭头连接符 251" o:spid="_x0000_s1136" type="#_x0000_t32" style="position:absolute;left:0;text-align:left;margin-left:253pt;margin-top:5.7pt;width:42pt;height:34.5pt;z-index:25199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" strokecolor="black [3200]" strokeweight="1.5pt">
            <v:stroke endarrow="block" joinstyle="miter"/>
          </v:shape>
        </w:pict>
      </w:r>
      <w:r w:rsidRPr="005D0462">
        <w:rPr>
          <w:rFonts w:ascii="宋体" w:hAnsi="宋体" w:cs="宋体"/>
          <w:noProof/>
          <w:kern w:val="0"/>
          <w:sz w:val="24"/>
          <w:szCs w:val="24"/>
        </w:rPr>
        <w:pict>
          <v:shape id="直接箭头连接符 150" o:spid="_x0000_s1135" type="#_x0000_t32" style="position:absolute;left:0;text-align:left;margin-left:253pt;margin-top:4.55pt;width:43.5pt;height:0;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" strokecolor="black [3200]" strokeweight="1.25pt">
            <v:stroke endarrow="block" joinstyle="miter"/>
          </v:shape>
        </w:pict>
      </w:r>
      <w:r w:rsidRPr="005D0462">
        <w:rPr>
          <w:rFonts w:ascii="宋体" w:hAnsi="宋体" w:cs="宋体"/>
          <w:noProof/>
          <w:kern w:val="0"/>
          <w:sz w:val="24"/>
          <w:szCs w:val="24"/>
        </w:rPr>
        <w:pict>
          <v:shape id="直接箭头连接符 151" o:spid="_x0000_s1134" type="#_x0000_t32" style="position:absolute;left:0;text-align:left;margin-left:71.5pt;margin-top:2.05pt;width:79pt;height:.5pt;flip:y;z-index:251879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" strokecolor="black [3200]" strokeweight="1.5pt">
            <v:stroke endarrow="block" joinstyle="miter"/>
          </v:shape>
        </w:pict>
      </w:r>
      <w:r>
        <w:rPr>
          <w:noProof/>
        </w:rPr>
        <w:pict>
          <v:rect id="矩形 248" o:spid="_x0000_s1100" style="position:absolute;left:0;text-align:left;margin-left:295pt;margin-top:59pt;width:98.5pt;height:22pt;z-index:251991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" filled="f" strokecolor="black [3213]" strokeweight="1pt">
            <v:textbox>
              <w:txbxContent>
                <w:p w:rsidR="00902D3E" w:rsidRPr="00902D3E" w:rsidRDefault="00902D3E" w:rsidP="00902D3E">
                  <w:pPr>
                    <w:jc w:val="center"/>
                    <w:rPr>
                      <w:rFonts w:ascii="黑体" w:eastAsia="黑体" w:hAnsi="黑体"/>
                      <w:color w:val="000000" w:themeColor="text1"/>
                    </w:rPr>
                  </w:pPr>
                  <w:r w:rsidRPr="00902D3E">
                    <w:rPr>
                      <w:rFonts w:ascii="黑体" w:eastAsia="黑体" w:hAnsi="黑体"/>
                      <w:color w:val="000000" w:themeColor="text1"/>
                    </w:rPr>
                    <w:t>2.5</w:t>
                  </w:r>
                  <w:r w:rsidRPr="00902D3E">
                    <w:rPr>
                      <w:rFonts w:ascii="黑体" w:eastAsia="黑体" w:hAnsi="黑体" w:hint="eastAsia"/>
                      <w:color w:val="000000" w:themeColor="text1"/>
                    </w:rPr>
                    <w:t>修改密码</w:t>
                  </w:r>
                </w:p>
              </w:txbxContent>
            </v:textbox>
          </v:rect>
        </w:pict>
      </w:r>
      <w:r>
        <w:rPr>
          <w:noProof/>
        </w:rPr>
        <w:pict>
          <v:rect id="矩形 249" o:spid="_x0000_s1101" style="position:absolute;left:0;text-align:left;margin-left:296.5pt;margin-top:27.7pt;width:98.5pt;height:22pt;z-index:251993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" filled="f" strokecolor="black [3213]" strokeweight="1pt">
            <v:textbox>
              <w:txbxContent>
                <w:p w:rsidR="00902D3E" w:rsidRPr="00902D3E" w:rsidRDefault="00902D3E" w:rsidP="00902D3E">
                  <w:pPr>
                    <w:jc w:val="center"/>
                    <w:rPr>
                      <w:rFonts w:ascii="黑体" w:eastAsia="黑体" w:hAnsi="黑体"/>
                      <w:color w:val="000000" w:themeColor="text1"/>
                    </w:rPr>
                  </w:pPr>
                  <w:r>
                    <w:rPr>
                      <w:rFonts w:ascii="黑体" w:eastAsia="黑体" w:hAnsi="黑体" w:hint="eastAsia"/>
                      <w:color w:val="000000" w:themeColor="text1"/>
                    </w:rPr>
                    <w:t>2.4 授权</w:t>
                  </w:r>
                  <w:r>
                    <w:rPr>
                      <w:rFonts w:ascii="黑体" w:eastAsia="黑体" w:hAnsi="黑体"/>
                      <w:color w:val="000000" w:themeColor="text1"/>
                    </w:rPr>
                    <w:t>教务员</w:t>
                  </w:r>
                </w:p>
              </w:txbxContent>
            </v:textbox>
          </v:rect>
        </w:pict>
      </w: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D0462" w:rsidP="003D71B7">
      <w:pPr>
        <w:rPr>
          <w:noProof/>
        </w:rPr>
      </w:pPr>
      <w:r>
        <w:rPr>
          <w:noProof/>
        </w:rPr>
        <w:pict>
          <v:rect id="矩形 153" o:spid="_x0000_s1133" style="position:absolute;left:0;text-align:left;margin-left:130pt;margin-top:-14pt;width:331.5pt;height:605pt;z-index:251882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" filled="f" strokecolor="black [3213]" strokeweight="1pt">
            <v:stroke dashstyle="3 1"/>
          </v:rect>
        </w:pict>
      </w:r>
      <w:r>
        <w:rPr>
          <w:noProof/>
        </w:rPr>
        <w:pict>
          <v:rect id="矩形 154" o:spid="_x0000_s1102" style="position:absolute;left:0;text-align:left;margin-left:331pt;margin-top:1.5pt;width:96pt;height:30.5pt;z-index:251883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" filled="f" strokecolor="black [3213]" strokeweight="1pt">
            <v:textbox>
              <w:txbxContent>
                <w:p w:rsidR="00A71DE8" w:rsidRPr="005C5E9F" w:rsidRDefault="00A71DE8" w:rsidP="005C5E9F">
                  <w:pPr>
                    <w:jc w:val="center"/>
                    <w:rPr>
                      <w:rFonts w:ascii="黑体" w:eastAsia="黑体" w:hAnsi="黑体"/>
                      <w:color w:val="000000" w:themeColor="text1"/>
                    </w:rPr>
                  </w:pPr>
                  <w:r w:rsidRPr="005C5E9F">
                    <w:rPr>
                      <w:rFonts w:ascii="黑体" w:eastAsia="黑体" w:hAnsi="黑体" w:hint="eastAsia"/>
                      <w:color w:val="000000" w:themeColor="text1"/>
                    </w:rPr>
                    <w:t>3.1</w:t>
                  </w:r>
                  <w:r w:rsidR="007A2C94">
                    <w:rPr>
                      <w:rFonts w:ascii="黑体" w:eastAsia="黑体" w:hAnsi="黑体" w:hint="eastAsia"/>
                      <w:color w:val="000000" w:themeColor="text1"/>
                    </w:rPr>
                    <w:t>登录</w:t>
                  </w:r>
                </w:p>
              </w:txbxContent>
            </v:textbox>
          </v:rect>
        </w:pict>
      </w:r>
    </w:p>
    <w:p w:rsidR="005C5E9F" w:rsidRDefault="005D0462" w:rsidP="003D71B7">
      <w:pPr>
        <w:rPr>
          <w:noProof/>
        </w:rPr>
      </w:pPr>
      <w:r w:rsidRPr="005D0462">
        <w:rPr>
          <w:rFonts w:ascii="宋体" w:hAnsi="宋体" w:cs="宋体"/>
          <w:noProof/>
          <w:kern w:val="0"/>
          <w:sz w:val="24"/>
          <w:szCs w:val="24"/>
        </w:rPr>
        <w:pict>
          <v:shape id="直接箭头连接符 176" o:spid="_x0000_s1132" type="#_x0000_t32" style="position:absolute;left:0;text-align:left;margin-left:257.5pt;margin-top:4.35pt;width:71.5pt;height:66pt;flip:y;z-index:251899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" strokecolor="black [3200]" strokeweight="1.5pt">
            <v:stroke endarrow="block" joinstyle="miter"/>
          </v:shape>
        </w:pict>
      </w:r>
    </w:p>
    <w:p w:rsidR="005C5E9F" w:rsidRDefault="005C5E9F" w:rsidP="003D71B7">
      <w:pPr>
        <w:rPr>
          <w:noProof/>
        </w:rPr>
      </w:pPr>
    </w:p>
    <w:p w:rsidR="005C5E9F" w:rsidRDefault="005D0462" w:rsidP="003D71B7">
      <w:pPr>
        <w:rPr>
          <w:noProof/>
        </w:rPr>
      </w:pPr>
      <w:r>
        <w:rPr>
          <w:noProof/>
        </w:rPr>
        <w:pict>
          <v:rect id="矩形 163" o:spid="_x0000_s1103" style="position:absolute;left:0;text-align:left;margin-left:332pt;margin-top:7.2pt;width:96pt;height:64.5pt;z-index:2518917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" filled="f" strokecolor="black [3213]" strokeweight="1pt">
            <v:textbox>
              <w:txbxContent>
                <w:p w:rsidR="00A71DE8" w:rsidRPr="005C5E9F" w:rsidRDefault="00A71DE8" w:rsidP="005C5E9F">
                  <w:pPr>
                    <w:jc w:val="center"/>
                    <w:rPr>
                      <w:rFonts w:ascii="黑体" w:eastAsia="黑体" w:hAnsi="黑体"/>
                      <w:color w:val="000000" w:themeColor="text1"/>
                    </w:rPr>
                  </w:pPr>
                  <w:r w:rsidRPr="005C5E9F">
                    <w:rPr>
                      <w:rFonts w:ascii="黑体" w:eastAsia="黑体" w:hAnsi="黑体" w:hint="eastAsia"/>
                      <w:color w:val="000000" w:themeColor="text1"/>
                    </w:rPr>
                    <w:t>3</w:t>
                  </w:r>
                  <w:r>
                    <w:rPr>
                      <w:rFonts w:ascii="黑体" w:eastAsia="黑体" w:hAnsi="黑体" w:hint="eastAsia"/>
                      <w:color w:val="000000" w:themeColor="text1"/>
                    </w:rPr>
                    <w:t xml:space="preserve">.2 </w:t>
                  </w:r>
                  <w:r w:rsidR="007A2C94">
                    <w:rPr>
                      <w:rFonts w:ascii="黑体" w:eastAsia="黑体" w:hAnsi="黑体" w:hint="eastAsia"/>
                      <w:color w:val="000000" w:themeColor="text1"/>
                    </w:rPr>
                    <w:t>提醒未完全提交</w:t>
                  </w:r>
                  <w:r w:rsidR="007A2C94">
                    <w:rPr>
                      <w:rFonts w:ascii="黑体" w:eastAsia="黑体" w:hAnsi="黑体"/>
                      <w:color w:val="000000" w:themeColor="text1"/>
                    </w:rPr>
                    <w:t>成绩</w:t>
                  </w:r>
                  <w:r w:rsidR="007A2C94">
                    <w:rPr>
                      <w:rFonts w:ascii="黑体" w:eastAsia="黑体" w:hAnsi="黑体" w:hint="eastAsia"/>
                      <w:color w:val="000000" w:themeColor="text1"/>
                    </w:rPr>
                    <w:t>的</w:t>
                  </w:r>
                  <w:r w:rsidR="007A2C94">
                    <w:rPr>
                      <w:rFonts w:ascii="黑体" w:eastAsia="黑体" w:hAnsi="黑体"/>
                      <w:color w:val="000000" w:themeColor="text1"/>
                    </w:rPr>
                    <w:t>教师</w:t>
                  </w:r>
                </w:p>
              </w:txbxContent>
            </v:textbox>
          </v:rect>
        </w:pict>
      </w:r>
    </w:p>
    <w:p w:rsidR="005C5E9F" w:rsidRDefault="007A2C94" w:rsidP="003D71B7">
      <w:pPr>
        <w:rPr>
          <w:noProof/>
        </w:rPr>
      </w:pPr>
      <w:r w:rsidRPr="00552AE1">
        <w:rPr>
          <w:rFonts w:ascii="宋体" w:hAnsi="宋体" w:cs="宋体"/>
          <w:noProof/>
          <w:kern w:val="0"/>
          <w:sz w:val="24"/>
          <w:szCs w:val="24"/>
        </w:rPr>
        <w:drawing>
          <wp:anchor distT="0" distB="0" distL="114300" distR="114300" simplePos="0" relativeHeight="251897856" behindDoc="0" locked="0" layoutInCell="1" allowOverlap="1">
            <wp:simplePos x="0" y="0"/>
            <wp:positionH relativeFrom="column">
              <wp:posOffset>349250</wp:posOffset>
            </wp:positionH>
            <wp:positionV relativeFrom="paragraph">
              <wp:posOffset>7620</wp:posOffset>
            </wp:positionV>
            <wp:extent cx="939800" cy="1009650"/>
            <wp:effectExtent l="0" t="0" r="0" b="0"/>
            <wp:wrapNone/>
            <wp:docPr id="173" name="图片 173" descr="C:\Users\Xiaoya\AppData\Roaming\Tencent\Users\328690449\QQ\WinTemp\RichOle\`8%}3K1P_1EJ(%CR`)K3I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ya\AppData\Roaming\Tencent\Users\328690449\QQ\WinTemp\RichOle\`8%}3K1P_1EJ(%CR`)K3IY7.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39800" cy="1009650"/>
                    </a:xfrm>
                    <a:prstGeom prst="rect">
                      <a:avLst/>
                    </a:prstGeom>
                    <a:noFill/>
                    <a:ln>
                      <a:noFill/>
                    </a:ln>
                  </pic:spPr>
                </pic:pic>
              </a:graphicData>
            </a:graphic>
          </wp:anchor>
        </w:drawing>
      </w:r>
    </w:p>
    <w:p w:rsidR="005C5E9F" w:rsidRDefault="005D0462" w:rsidP="003D71B7">
      <w:pPr>
        <w:rPr>
          <w:noProof/>
        </w:rPr>
      </w:pPr>
      <w:r>
        <w:rPr>
          <w:noProof/>
        </w:rPr>
        <w:pict>
          <v:rect id="矩形 172" o:spid="_x0000_s1104" style="position:absolute;left:0;text-align:left;margin-left:160.5pt;margin-top:9pt;width:96pt;height:30.5pt;z-index:251895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" filled="f" strokecolor="black [3213]" strokeweight="1pt">
            <v:textbox>
              <w:txbxContent>
                <w:p w:rsidR="00A71DE8" w:rsidRPr="005C5E9F" w:rsidRDefault="00A71DE8" w:rsidP="0055048A">
                  <w:pPr>
                    <w:jc w:val="center"/>
                    <w:rPr>
                      <w:rFonts w:ascii="黑体" w:eastAsia="黑体" w:hAnsi="黑体"/>
                      <w:color w:val="000000" w:themeColor="text1"/>
                    </w:rPr>
                  </w:pPr>
                  <w:r>
                    <w:rPr>
                      <w:rFonts w:ascii="黑体" w:eastAsia="黑体" w:hAnsi="黑体" w:hint="eastAsia"/>
                      <w:color w:val="000000" w:themeColor="text1"/>
                    </w:rPr>
                    <w:t>3 发布成绩</w:t>
                  </w:r>
                </w:p>
              </w:txbxContent>
            </v:textbox>
          </v:rect>
        </w:pict>
      </w:r>
      <w:r>
        <w:rPr>
          <w:noProof/>
        </w:rPr>
        <w:pict>
          <v:shape id="文本框 196" o:spid="_x0000_s1105" type="#_x0000_t202" style="position:absolute;left:0;text-align:left;margin-left:284.5pt;margin-top:.65pt;width:2in;height:2in;z-index:2519275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" filled="f" stroked="f">
            <v:textbox style="mso-fit-shape-to-text:t">
              <w:txbxContent>
                <w:p w:rsidR="00A71DE8" w:rsidRPr="005C5E9F" w:rsidRDefault="00A71DE8" w:rsidP="0055048A">
                  <w:pPr>
                    <w:jc w:val="center"/>
                    <w:rPr>
                      <w:rFonts w:ascii="黑体" w:eastAsia="黑体" w:hAnsi="黑体" w:cs="宋体"/>
                      <w:noProof/>
                      <w:color w:val="000000" w:themeColor="text1"/>
                      <w:kern w:val="0"/>
                      <w:sz w:val="19"/>
                      <w:szCs w:val="19"/>
                    </w:rPr>
                  </w:pPr>
                  <w:r w:rsidRPr="005C5E9F">
                    <w:rPr>
                      <w:rFonts w:ascii="黑体" w:eastAsia="黑体" w:hAnsi="黑体" w:cs="宋体" w:hint="eastAsia"/>
                      <w:noProof/>
                      <w:color w:val="000000" w:themeColor="text1"/>
                      <w:kern w:val="0"/>
                      <w:sz w:val="19"/>
                      <w:szCs w:val="19"/>
                    </w:rPr>
                    <w:t>《扩展》</w:t>
                  </w:r>
                </w:p>
              </w:txbxContent>
            </v:textbox>
          </v:shape>
        </w:pict>
      </w:r>
    </w:p>
    <w:p w:rsidR="005C5E9F" w:rsidRDefault="005D0462" w:rsidP="003D71B7">
      <w:pPr>
        <w:rPr>
          <w:noProof/>
        </w:rPr>
      </w:pPr>
      <w:r>
        <w:rPr>
          <w:noProof/>
        </w:rPr>
        <w:pict>
          <v:shape id="直接箭头连接符 177" o:spid="_x0000_s1131" type="#_x0000_t32" style="position:absolute;left:0;text-align:left;margin-left:258.5pt;margin-top:9.95pt;width:74pt;height:1pt;flip:y;z-index:251900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" strokecolor="black [3200]" strokeweight="1.5pt">
            <v:stroke endarrow="block" joinstyle="miter"/>
          </v:shape>
        </w:pict>
      </w:r>
      <w:r>
        <w:rPr>
          <w:noProof/>
        </w:rPr>
        <w:pict>
          <v:shape id="直接箭头连接符 178" o:spid="_x0000_s1130" type="#_x0000_t32" style="position:absolute;left:0;text-align:left;margin-left:256pt;margin-top:9.45pt;width:74pt;height:102pt;z-index:251901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" strokecolor="black [3200]" strokeweight="1.5pt">
            <v:stroke endarrow="block" joinstyle="miter"/>
          </v:shape>
        </w:pict>
      </w:r>
      <w:r>
        <w:rPr>
          <w:noProof/>
        </w:rPr>
        <w:pict>
          <v:shape id="直接箭头连接符 182" o:spid="_x0000_s1129" type="#_x0000_t32" style="position:absolute;left:0;text-align:left;margin-left:258pt;margin-top:11.95pt;width:1in;height:50.5pt;z-index:251906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" strokecolor="black [3200]" strokeweight="1.5pt">
            <v:stroke endarrow="block" joinstyle="miter"/>
          </v:shape>
        </w:pict>
      </w:r>
    </w:p>
    <w:p w:rsidR="005C5E9F" w:rsidRDefault="005D0462" w:rsidP="003D71B7">
      <w:pPr>
        <w:rPr>
          <w:noProof/>
        </w:rPr>
      </w:pPr>
      <w:r>
        <w:rPr>
          <w:noProof/>
        </w:rPr>
        <w:pict>
          <v:shape id="直接箭头连接符 174" o:spid="_x0000_s1128" type="#_x0000_t32" style="position:absolute;left:0;text-align:left;margin-left:84.5pt;margin-top:1.5pt;width:73pt;height:.5pt;flip:y;z-index:25189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" strokecolor="black [3200]" strokeweight="1.5pt">
            <v:stroke endarrow="block" joinstyle="miter"/>
          </v:shape>
        </w:pict>
      </w:r>
    </w:p>
    <w:p w:rsidR="005C5E9F" w:rsidRDefault="005C5E9F" w:rsidP="003D71B7">
      <w:pPr>
        <w:rPr>
          <w:noProof/>
        </w:rPr>
      </w:pPr>
    </w:p>
    <w:p w:rsidR="005C5E9F" w:rsidRDefault="005D0462" w:rsidP="003D71B7">
      <w:pPr>
        <w:rPr>
          <w:noProof/>
        </w:rPr>
      </w:pPr>
      <w:r>
        <w:rPr>
          <w:noProof/>
        </w:rPr>
        <w:pict>
          <v:rect id="矩形 162" o:spid="_x0000_s1106" style="position:absolute;left:0;text-align:left;margin-left:332pt;margin-top:11.85pt;width:96pt;height:30.5pt;z-index:251889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" filled="f" strokecolor="black [3213]" strokeweight="1pt">
            <v:textbox>
              <w:txbxContent>
                <w:p w:rsidR="00A71DE8" w:rsidRPr="005C5E9F" w:rsidRDefault="00A71DE8" w:rsidP="005C5E9F">
                  <w:pPr>
                    <w:jc w:val="center"/>
                    <w:rPr>
                      <w:rFonts w:ascii="黑体" w:eastAsia="黑体" w:hAnsi="黑体"/>
                      <w:color w:val="000000" w:themeColor="text1"/>
                    </w:rPr>
                  </w:pPr>
                  <w:r w:rsidRPr="005C5E9F">
                    <w:rPr>
                      <w:rFonts w:ascii="黑体" w:eastAsia="黑体" w:hAnsi="黑体" w:hint="eastAsia"/>
                      <w:color w:val="000000" w:themeColor="text1"/>
                    </w:rPr>
                    <w:t>3</w:t>
                  </w:r>
                  <w:r>
                    <w:rPr>
                      <w:rFonts w:ascii="黑体" w:eastAsia="黑体" w:hAnsi="黑体" w:hint="eastAsia"/>
                      <w:color w:val="000000" w:themeColor="text1"/>
                    </w:rPr>
                    <w:t xml:space="preserve">.3 </w:t>
                  </w:r>
                  <w:r w:rsidR="007A2C94">
                    <w:rPr>
                      <w:rFonts w:ascii="黑体" w:eastAsia="黑体" w:hAnsi="黑体" w:hint="eastAsia"/>
                      <w:color w:val="000000" w:themeColor="text1"/>
                    </w:rPr>
                    <w:t>发布成绩</w:t>
                  </w:r>
                </w:p>
              </w:txbxContent>
            </v:textbox>
          </v:rect>
        </w:pict>
      </w: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D0462" w:rsidP="003D71B7">
      <w:pPr>
        <w:rPr>
          <w:noProof/>
        </w:rPr>
      </w:pPr>
      <w:r>
        <w:rPr>
          <w:noProof/>
        </w:rPr>
        <w:pict>
          <v:rect id="矩形 156" o:spid="_x0000_s1107" style="position:absolute;left:0;text-align:left;margin-left:331.5pt;margin-top:.45pt;width:96pt;height:30.5pt;z-index:2518876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" filled="f" strokecolor="black [3213]" strokeweight="1pt">
            <v:textbox>
              <w:txbxContent>
                <w:p w:rsidR="00A71DE8" w:rsidRPr="005C5E9F" w:rsidRDefault="007A2C94" w:rsidP="005C5E9F">
                  <w:pPr>
                    <w:jc w:val="center"/>
                    <w:rPr>
                      <w:rFonts w:ascii="黑体" w:eastAsia="黑体" w:hAnsi="黑体"/>
                      <w:color w:val="000000" w:themeColor="text1"/>
                    </w:rPr>
                  </w:pPr>
                  <w:r>
                    <w:rPr>
                      <w:rFonts w:ascii="黑体" w:eastAsia="黑体" w:hAnsi="黑体" w:hint="eastAsia"/>
                      <w:color w:val="000000" w:themeColor="text1"/>
                    </w:rPr>
                    <w:t>3.4修改密码</w:t>
                  </w:r>
                </w:p>
              </w:txbxContent>
            </v:textbox>
          </v:rect>
        </w:pict>
      </w: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D0462" w:rsidP="003D71B7">
      <w:pPr>
        <w:rPr>
          <w:noProof/>
        </w:rPr>
      </w:pPr>
      <w:r>
        <w:rPr>
          <w:noProof/>
        </w:rPr>
        <w:pict>
          <v:rect id="矩形 164" o:spid="_x0000_s1108" style="position:absolute;left:0;text-align:left;margin-left:334pt;margin-top:.5pt;width:95.5pt;height:27pt;z-index:251893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" filled="f" strokecolor="black [3213]" strokeweight="1pt">
            <v:textbox>
              <w:txbxContent>
                <w:p w:rsidR="00A71DE8" w:rsidRPr="005C5E9F" w:rsidRDefault="00A71DE8" w:rsidP="0055048A">
                  <w:pPr>
                    <w:jc w:val="center"/>
                    <w:rPr>
                      <w:rFonts w:ascii="黑体" w:eastAsia="黑体" w:hAnsi="黑体"/>
                      <w:color w:val="000000" w:themeColor="text1"/>
                    </w:rPr>
                  </w:pPr>
                  <w:r>
                    <w:rPr>
                      <w:rFonts w:ascii="黑体" w:eastAsia="黑体" w:hAnsi="黑体" w:hint="eastAsia"/>
                      <w:color w:val="000000" w:themeColor="text1"/>
                    </w:rPr>
                    <w:t>4.1登录</w:t>
                  </w:r>
                </w:p>
              </w:txbxContent>
            </v:textbox>
          </v:rect>
        </w:pict>
      </w:r>
    </w:p>
    <w:p w:rsidR="005C5E9F" w:rsidRDefault="005D0462" w:rsidP="003D71B7">
      <w:pPr>
        <w:rPr>
          <w:noProof/>
        </w:rPr>
      </w:pPr>
      <w:r>
        <w:rPr>
          <w:noProof/>
        </w:rPr>
        <w:pict>
          <v:shape id="直接箭头连接符 191" o:spid="_x0000_s1127" type="#_x0000_t32" style="position:absolute;left:0;text-align:left;margin-left:255.5pt;margin-top:3.95pt;width:76.5pt;height:48pt;flip:y;z-index:251917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" strokecolor="black [3200]" strokeweight="1.5pt">
            <v:stroke endarrow="block" joinstyle="miter"/>
          </v:shape>
        </w:pict>
      </w:r>
    </w:p>
    <w:p w:rsidR="005C5E9F" w:rsidRDefault="005D0462" w:rsidP="003D71B7">
      <w:pPr>
        <w:rPr>
          <w:noProof/>
        </w:rPr>
      </w:pPr>
      <w:r>
        <w:rPr>
          <w:noProof/>
        </w:rPr>
        <w:pict>
          <v:rect id="矩形 185" o:spid="_x0000_s1109" style="position:absolute;left:0;text-align:left;margin-left:334pt;margin-top:10.85pt;width:96pt;height:27pt;z-index:251910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" filled="f" strokecolor="black [3213]" strokeweight="1pt">
            <v:textbox>
              <w:txbxContent>
                <w:p w:rsidR="00A71DE8" w:rsidRPr="005C5E9F" w:rsidRDefault="00A71DE8" w:rsidP="0055048A">
                  <w:pPr>
                    <w:jc w:val="center"/>
                    <w:rPr>
                      <w:rFonts w:ascii="黑体" w:eastAsia="黑体" w:hAnsi="黑体"/>
                      <w:color w:val="000000" w:themeColor="text1"/>
                    </w:rPr>
                  </w:pPr>
                  <w:r>
                    <w:rPr>
                      <w:rFonts w:ascii="黑体" w:eastAsia="黑体" w:hAnsi="黑体" w:hint="eastAsia"/>
                      <w:color w:val="000000" w:themeColor="text1"/>
                    </w:rPr>
                    <w:t>4.2 查询</w:t>
                  </w:r>
                  <w:r>
                    <w:rPr>
                      <w:rFonts w:ascii="黑体" w:eastAsia="黑体" w:hAnsi="黑体"/>
                      <w:color w:val="000000" w:themeColor="text1"/>
                    </w:rPr>
                    <w:t>成绩</w:t>
                  </w:r>
                </w:p>
              </w:txbxContent>
            </v:textbox>
          </v:rect>
        </w:pict>
      </w:r>
      <w:r w:rsidR="0055048A" w:rsidRPr="00552AE1">
        <w:rPr>
          <w:rFonts w:ascii="宋体" w:hAnsi="宋体" w:cs="宋体"/>
          <w:noProof/>
          <w:kern w:val="0"/>
          <w:sz w:val="24"/>
          <w:szCs w:val="24"/>
        </w:rPr>
        <w:drawing>
          <wp:anchor distT="0" distB="0" distL="114300" distR="114300" simplePos="0" relativeHeight="251914240" behindDoc="0" locked="0" layoutInCell="1" allowOverlap="1">
            <wp:simplePos x="0" y="0"/>
            <wp:positionH relativeFrom="column">
              <wp:posOffset>317500</wp:posOffset>
            </wp:positionH>
            <wp:positionV relativeFrom="paragraph">
              <wp:posOffset>2540</wp:posOffset>
            </wp:positionV>
            <wp:extent cx="939800" cy="1009650"/>
            <wp:effectExtent l="0" t="0" r="0" b="0"/>
            <wp:wrapNone/>
            <wp:docPr id="187" name="图片 187" descr="C:\Users\Xiaoya\AppData\Roaming\Tencent\Users\328690449\QQ\WinTemp\RichOle\`8%}3K1P_1EJ(%CR`)K3I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ya\AppData\Roaming\Tencent\Users\328690449\QQ\WinTemp\RichOle\`8%}3K1P_1EJ(%CR`)K3IY7.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39800" cy="1009650"/>
                    </a:xfrm>
                    <a:prstGeom prst="rect">
                      <a:avLst/>
                    </a:prstGeom>
                    <a:noFill/>
                    <a:ln>
                      <a:noFill/>
                    </a:ln>
                  </pic:spPr>
                </pic:pic>
              </a:graphicData>
            </a:graphic>
          </wp:anchor>
        </w:drawing>
      </w:r>
    </w:p>
    <w:p w:rsidR="005C5E9F" w:rsidRDefault="005D0462" w:rsidP="003D71B7">
      <w:pPr>
        <w:rPr>
          <w:noProof/>
        </w:rPr>
      </w:pPr>
      <w:r>
        <w:rPr>
          <w:noProof/>
        </w:rPr>
        <w:pict>
          <v:shape id="直接箭头连接符 193" o:spid="_x0000_s1126" type="#_x0000_t32" style="position:absolute;left:0;text-align:left;margin-left:255.5pt;margin-top:10.8pt;width:77.5pt;height:17.5pt;flip:y;z-index:251921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" strokecolor="black [3200]" strokeweight="1.5pt">
            <v:stroke endarrow="block" joinstyle="miter"/>
          </v:shape>
        </w:pict>
      </w:r>
      <w:r>
        <w:rPr>
          <w:noProof/>
        </w:rPr>
        <w:pict>
          <v:rect id="矩形 186" o:spid="_x0000_s1110" style="position:absolute;left:0;text-align:left;margin-left:159.5pt;margin-top:7.85pt;width:96pt;height:37.5pt;z-index:251912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" filled="f" strokecolor="black [3213]" strokeweight="1pt">
            <v:textbox>
              <w:txbxContent>
                <w:p w:rsidR="00A71DE8" w:rsidRPr="005C5E9F" w:rsidRDefault="00A71DE8" w:rsidP="0055048A">
                  <w:pPr>
                    <w:jc w:val="center"/>
                    <w:rPr>
                      <w:rFonts w:ascii="黑体" w:eastAsia="黑体" w:hAnsi="黑体"/>
                      <w:color w:val="000000" w:themeColor="text1"/>
                    </w:rPr>
                  </w:pPr>
                  <w:r>
                    <w:rPr>
                      <w:rFonts w:ascii="黑体" w:eastAsia="黑体" w:hAnsi="黑体" w:hint="eastAsia"/>
                      <w:color w:val="000000" w:themeColor="text1"/>
                    </w:rPr>
                    <w:t>4查询</w:t>
                  </w:r>
                  <w:r>
                    <w:rPr>
                      <w:rFonts w:ascii="黑体" w:eastAsia="黑体" w:hAnsi="黑体"/>
                      <w:color w:val="000000" w:themeColor="text1"/>
                    </w:rPr>
                    <w:t>成绩</w:t>
                  </w:r>
                </w:p>
              </w:txbxContent>
            </v:textbox>
          </v:rect>
        </w:pict>
      </w:r>
    </w:p>
    <w:p w:rsidR="005C5E9F" w:rsidRDefault="005D0462" w:rsidP="003D71B7">
      <w:pPr>
        <w:rPr>
          <w:noProof/>
        </w:rPr>
      </w:pPr>
      <w:bookmarkStart w:id="69" w:name="_GoBack"/>
      <w:bookmarkEnd w:id="69"/>
      <w:r>
        <w:rPr>
          <w:noProof/>
        </w:rPr>
        <w:pict>
          <v:shape id="文本框 195" o:spid="_x0000_s1111" type="#_x0000_t202" style="position:absolute;left:0;text-align:left;margin-left:287.1pt;margin-top:8.75pt;width:2in;height:2in;z-index:25192550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" filled="f" stroked="f">
            <v:textbox style="mso-fit-shape-to-text:t">
              <w:txbxContent>
                <w:p w:rsidR="00A71DE8" w:rsidRPr="005C5E9F" w:rsidRDefault="00A71DE8" w:rsidP="0055048A">
                  <w:pPr>
                    <w:jc w:val="center"/>
                    <w:rPr>
                      <w:rFonts w:ascii="黑体" w:eastAsia="黑体" w:hAnsi="黑体" w:cs="宋体"/>
                      <w:noProof/>
                      <w:color w:val="000000" w:themeColor="text1"/>
                      <w:kern w:val="0"/>
                      <w:sz w:val="19"/>
                      <w:szCs w:val="19"/>
                    </w:rPr>
                  </w:pPr>
                  <w:r w:rsidRPr="005C5E9F">
                    <w:rPr>
                      <w:rFonts w:ascii="黑体" w:eastAsia="黑体" w:hAnsi="黑体" w:cs="宋体" w:hint="eastAsia"/>
                      <w:noProof/>
                      <w:color w:val="000000" w:themeColor="text1"/>
                      <w:kern w:val="0"/>
                      <w:sz w:val="19"/>
                      <w:szCs w:val="19"/>
                    </w:rPr>
                    <w:t>《扩展》</w:t>
                  </w:r>
                </w:p>
              </w:txbxContent>
            </v:textbox>
          </v:shape>
        </w:pict>
      </w:r>
    </w:p>
    <w:p w:rsidR="005C5E9F" w:rsidRDefault="005D0462" w:rsidP="003D71B7">
      <w:pPr>
        <w:rPr>
          <w:noProof/>
        </w:rPr>
      </w:pPr>
      <w:r>
        <w:rPr>
          <w:noProof/>
        </w:rPr>
        <w:pict>
          <v:shape id="直接箭头连接符 253" o:spid="_x0000_s1125" type="#_x0000_t32" style="position:absolute;left:0;text-align:left;margin-left:257pt;margin-top:5.15pt;width:77pt;height:63pt;z-index:25199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" strokecolor="black [3200]" strokeweight="1.5pt">
            <v:stroke endarrow="block" joinstyle="miter"/>
          </v:shape>
        </w:pict>
      </w:r>
      <w:r>
        <w:rPr>
          <w:noProof/>
        </w:rPr>
        <w:pict>
          <v:shape id="直接箭头连接符 192" o:spid="_x0000_s1124" type="#_x0000_t32" style="position:absolute;left:0;text-align:left;margin-left:256pt;margin-top:4.15pt;width:75.5pt;height:22.5pt;z-index:251919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" strokecolor="black [3200]" strokeweight="1.5pt">
            <v:stroke endarrow="block" joinstyle="miter"/>
          </v:shape>
        </w:pict>
      </w:r>
      <w:r>
        <w:rPr>
          <w:noProof/>
        </w:rPr>
        <w:pict>
          <v:rect id="矩形 252" o:spid="_x0000_s1112" style="position:absolute;left:0;text-align:left;margin-left:333.5pt;margin-top:10.15pt;width:97.5pt;height:33.5pt;z-index:251997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" filled="f" strokecolor="black [3213]" strokeweight="1pt">
            <v:textbox>
              <w:txbxContent>
                <w:p w:rsidR="007A2C94" w:rsidRPr="005C5E9F" w:rsidRDefault="007A2C94" w:rsidP="007A2C94">
                  <w:pPr>
                    <w:jc w:val="center"/>
                    <w:rPr>
                      <w:rFonts w:ascii="黑体" w:eastAsia="黑体" w:hAnsi="黑体"/>
                      <w:color w:val="000000" w:themeColor="text1"/>
                    </w:rPr>
                  </w:pPr>
                  <w:r>
                    <w:rPr>
                      <w:rFonts w:ascii="黑体" w:eastAsia="黑体" w:hAnsi="黑体" w:hint="eastAsia"/>
                      <w:color w:val="000000" w:themeColor="text1"/>
                    </w:rPr>
                    <w:t>4.3修改个人</w:t>
                  </w:r>
                  <w:r>
                    <w:rPr>
                      <w:rFonts w:ascii="黑体" w:eastAsia="黑体" w:hAnsi="黑体"/>
                      <w:color w:val="000000" w:themeColor="text1"/>
                    </w:rPr>
                    <w:t>信息</w:t>
                  </w:r>
                </w:p>
              </w:txbxContent>
            </v:textbox>
          </v:rect>
        </w:pict>
      </w:r>
      <w:r>
        <w:rPr>
          <w:noProof/>
        </w:rPr>
        <w:pict>
          <v:shape id="直接箭头连接符 189" o:spid="_x0000_s1123" type="#_x0000_t32" style="position:absolute;left:0;text-align:left;margin-left:83.5pt;margin-top:1.2pt;width:75pt;height:0;z-index:251915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" strokecolor="black [3200]" strokeweight="1.5pt">
            <v:stroke endarrow="block" joinstyle="miter"/>
          </v:shape>
        </w:pict>
      </w: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D0462" w:rsidP="003D71B7">
      <w:pPr>
        <w:rPr>
          <w:noProof/>
        </w:rPr>
      </w:pPr>
      <w:r>
        <w:rPr>
          <w:noProof/>
        </w:rPr>
        <w:pict>
          <v:rect id="矩形 183" o:spid="_x0000_s1113" style="position:absolute;left:0;text-align:left;margin-left:335.5pt;margin-top:7.85pt;width:96pt;height:26pt;z-index:2519080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" filled="f" strokecolor="black [3213]" strokeweight="1pt">
            <v:textbox>
              <w:txbxContent>
                <w:p w:rsidR="00A71DE8" w:rsidRPr="005C5E9F" w:rsidRDefault="00A71DE8" w:rsidP="0055048A">
                  <w:pPr>
                    <w:jc w:val="center"/>
                    <w:rPr>
                      <w:rFonts w:ascii="黑体" w:eastAsia="黑体" w:hAnsi="黑体"/>
                      <w:color w:val="000000" w:themeColor="text1"/>
                    </w:rPr>
                  </w:pPr>
                  <w:r>
                    <w:rPr>
                      <w:rFonts w:ascii="黑体" w:eastAsia="黑体" w:hAnsi="黑体"/>
                      <w:color w:val="000000" w:themeColor="text1"/>
                    </w:rPr>
                    <w:t>4</w:t>
                  </w:r>
                  <w:r w:rsidR="007A2C94">
                    <w:rPr>
                      <w:rFonts w:ascii="黑体" w:eastAsia="黑体" w:hAnsi="黑体"/>
                      <w:color w:val="000000" w:themeColor="text1"/>
                    </w:rPr>
                    <w:t>.4</w:t>
                  </w:r>
                  <w:r>
                    <w:rPr>
                      <w:rFonts w:ascii="黑体" w:eastAsia="黑体" w:hAnsi="黑体" w:hint="eastAsia"/>
                      <w:color w:val="000000" w:themeColor="text1"/>
                    </w:rPr>
                    <w:t>修改密码</w:t>
                  </w:r>
                </w:p>
              </w:txbxContent>
            </v:textbox>
          </v:rect>
        </w:pict>
      </w: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D0462" w:rsidP="003D71B7">
      <w:pPr>
        <w:rPr>
          <w:noProof/>
        </w:rPr>
      </w:pPr>
      <w:r>
        <w:rPr>
          <w:noProof/>
        </w:rPr>
        <w:pict>
          <v:rect id="矩形 200" o:spid="_x0000_s1114" style="position:absolute;left:0;text-align:left;margin-left:333pt;margin-top:8.15pt;width:96pt;height:38pt;z-index:2519357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" filled="f" strokecolor="black [3213]" strokeweight="1pt">
            <v:textbox>
              <w:txbxContent>
                <w:p w:rsidR="00A71DE8" w:rsidRPr="005C5E9F" w:rsidRDefault="00A71DE8" w:rsidP="0055048A">
                  <w:pPr>
                    <w:jc w:val="center"/>
                    <w:rPr>
                      <w:rFonts w:ascii="黑体" w:eastAsia="黑体" w:hAnsi="黑体"/>
                      <w:color w:val="000000" w:themeColor="text1"/>
                    </w:rPr>
                  </w:pPr>
                  <w:r>
                    <w:rPr>
                      <w:rFonts w:ascii="黑体" w:eastAsia="黑体" w:hAnsi="黑体" w:hint="eastAsia"/>
                      <w:color w:val="000000" w:themeColor="text1"/>
                    </w:rPr>
                    <w:t>5.1 用户信息管理</w:t>
                  </w:r>
                </w:p>
              </w:txbxContent>
            </v:textbox>
          </v:rect>
        </w:pict>
      </w:r>
    </w:p>
    <w:p w:rsidR="005C5E9F" w:rsidRDefault="005C5E9F" w:rsidP="003D71B7">
      <w:pPr>
        <w:rPr>
          <w:noProof/>
        </w:rPr>
      </w:pPr>
    </w:p>
    <w:p w:rsidR="005C5E9F" w:rsidRDefault="005D0462" w:rsidP="003D71B7">
      <w:pPr>
        <w:rPr>
          <w:noProof/>
        </w:rPr>
      </w:pPr>
      <w:r>
        <w:rPr>
          <w:noProof/>
        </w:rPr>
        <w:pict>
          <v:shape id="直接箭头连接符 203" o:spid="_x0000_s1122" type="#_x0000_t32" style="position:absolute;left:0;text-align:left;margin-left:259pt;margin-top:1.5pt;width:72.5pt;height:60pt;flip:y;z-index:251940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" strokecolor="black [3200]" strokeweight="1.5pt">
            <v:stroke endarrow="block" joinstyle="miter"/>
          </v:shape>
        </w:pict>
      </w:r>
    </w:p>
    <w:p w:rsidR="005C5E9F" w:rsidRDefault="005C5E9F" w:rsidP="003D71B7">
      <w:pPr>
        <w:rPr>
          <w:noProof/>
        </w:rPr>
      </w:pPr>
    </w:p>
    <w:p w:rsidR="005C5E9F" w:rsidRDefault="0055048A" w:rsidP="003D71B7">
      <w:pPr>
        <w:rPr>
          <w:noProof/>
        </w:rPr>
      </w:pPr>
      <w:r w:rsidRPr="00552AE1">
        <w:rPr>
          <w:rFonts w:ascii="宋体" w:hAnsi="宋体" w:cs="宋体"/>
          <w:noProof/>
          <w:kern w:val="0"/>
          <w:sz w:val="24"/>
          <w:szCs w:val="24"/>
        </w:rPr>
        <w:drawing>
          <wp:anchor distT="0" distB="0" distL="114300" distR="114300" simplePos="0" relativeHeight="251937792" behindDoc="0" locked="0" layoutInCell="1" allowOverlap="1">
            <wp:simplePos x="0" y="0"/>
            <wp:positionH relativeFrom="column">
              <wp:posOffset>317500</wp:posOffset>
            </wp:positionH>
            <wp:positionV relativeFrom="paragraph">
              <wp:posOffset>10160</wp:posOffset>
            </wp:positionV>
            <wp:extent cx="939800" cy="1009650"/>
            <wp:effectExtent l="0" t="0" r="0" b="0"/>
            <wp:wrapNone/>
            <wp:docPr id="201" name="图片 201" descr="C:\Users\Xiaoya\AppData\Roaming\Tencent\Users\328690449\QQ\WinTemp\RichOle\`8%}3K1P_1EJ(%CR`)K3I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ya\AppData\Roaming\Tencent\Users\328690449\QQ\WinTemp\RichOle\`8%}3K1P_1EJ(%CR`)K3IY7.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39800" cy="1009650"/>
                    </a:xfrm>
                    <a:prstGeom prst="rect">
                      <a:avLst/>
                    </a:prstGeom>
                    <a:noFill/>
                    <a:ln>
                      <a:noFill/>
                    </a:ln>
                  </pic:spPr>
                </pic:pic>
              </a:graphicData>
            </a:graphic>
          </wp:anchor>
        </w:drawing>
      </w:r>
    </w:p>
    <w:p w:rsidR="005C5E9F" w:rsidRDefault="005D0462" w:rsidP="003D71B7">
      <w:pPr>
        <w:rPr>
          <w:noProof/>
        </w:rPr>
      </w:pPr>
      <w:r>
        <w:rPr>
          <w:noProof/>
        </w:rPr>
        <w:pict>
          <v:rect id="矩形 197" o:spid="_x0000_s1115" style="position:absolute;left:0;text-align:left;margin-left:162pt;margin-top:8.9pt;width:96pt;height:37.5pt;z-index:251929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" filled="f" strokecolor="black [3213]" strokeweight="1pt">
            <v:textbox>
              <w:txbxContent>
                <w:p w:rsidR="00A71DE8" w:rsidRPr="005C5E9F" w:rsidRDefault="00A71DE8" w:rsidP="0055048A">
                  <w:pPr>
                    <w:jc w:val="center"/>
                    <w:rPr>
                      <w:rFonts w:ascii="黑体" w:eastAsia="黑体" w:hAnsi="黑体"/>
                      <w:color w:val="000000" w:themeColor="text1"/>
                    </w:rPr>
                  </w:pPr>
                  <w:r>
                    <w:rPr>
                      <w:rFonts w:ascii="黑体" w:eastAsia="黑体" w:hAnsi="黑体" w:hint="eastAsia"/>
                      <w:color w:val="000000" w:themeColor="text1"/>
                    </w:rPr>
                    <w:t>5 归档</w:t>
                  </w:r>
                  <w:r>
                    <w:rPr>
                      <w:rFonts w:ascii="黑体" w:eastAsia="黑体" w:hAnsi="黑体"/>
                      <w:color w:val="000000" w:themeColor="text1"/>
                    </w:rPr>
                    <w:t>记录，管理用户</w:t>
                  </w:r>
                </w:p>
              </w:txbxContent>
            </v:textbox>
          </v:rect>
        </w:pict>
      </w:r>
      <w:r>
        <w:rPr>
          <w:noProof/>
        </w:rPr>
        <w:pict>
          <v:rect id="矩形 199" o:spid="_x0000_s1116" style="position:absolute;left:0;text-align:left;margin-left:333.5pt;margin-top:6.75pt;width:96pt;height:37.5pt;z-index:2519336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" filled="f" strokecolor="black [3213]" strokeweight="1pt">
            <v:textbox>
              <w:txbxContent>
                <w:p w:rsidR="00A71DE8" w:rsidRPr="005C5E9F" w:rsidRDefault="00A71DE8" w:rsidP="0055048A">
                  <w:pPr>
                    <w:jc w:val="center"/>
                    <w:rPr>
                      <w:rFonts w:ascii="黑体" w:eastAsia="黑体" w:hAnsi="黑体"/>
                      <w:color w:val="000000" w:themeColor="text1"/>
                    </w:rPr>
                  </w:pPr>
                  <w:r>
                    <w:rPr>
                      <w:rFonts w:ascii="黑体" w:eastAsia="黑体" w:hAnsi="黑体"/>
                      <w:color w:val="000000" w:themeColor="text1"/>
                    </w:rPr>
                    <w:t xml:space="preserve">5.2 </w:t>
                  </w:r>
                  <w:r>
                    <w:rPr>
                      <w:rFonts w:ascii="黑体" w:eastAsia="黑体" w:hAnsi="黑体" w:hint="eastAsia"/>
                      <w:color w:val="000000" w:themeColor="text1"/>
                    </w:rPr>
                    <w:t>修改密码</w:t>
                  </w:r>
                </w:p>
              </w:txbxContent>
            </v:textbox>
          </v:rect>
        </w:pict>
      </w:r>
    </w:p>
    <w:p w:rsidR="005C5E9F" w:rsidRDefault="005C5E9F" w:rsidP="003D71B7">
      <w:pPr>
        <w:rPr>
          <w:noProof/>
        </w:rPr>
      </w:pPr>
    </w:p>
    <w:p w:rsidR="005C5E9F" w:rsidRDefault="005D0462" w:rsidP="003D71B7">
      <w:pPr>
        <w:rPr>
          <w:noProof/>
        </w:rPr>
      </w:pPr>
      <w:r>
        <w:rPr>
          <w:noProof/>
        </w:rPr>
        <w:pict>
          <v:shape id="文本框 194" o:spid="_x0000_s1117" type="#_x0000_t202" style="position:absolute;left:0;text-align:left;margin-left:276.55pt;margin-top:.55pt;width:2in;height:2in;z-index:2519234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" filled="f" stroked="f">
            <v:textbox style="mso-fit-shape-to-text:t">
              <w:txbxContent>
                <w:p w:rsidR="00A71DE8" w:rsidRPr="005C5E9F" w:rsidRDefault="00A71DE8" w:rsidP="0055048A">
                  <w:pPr>
                    <w:jc w:val="center"/>
                    <w:rPr>
                      <w:rFonts w:ascii="黑体" w:eastAsia="黑体" w:hAnsi="黑体" w:cs="宋体"/>
                      <w:noProof/>
                      <w:color w:val="000000" w:themeColor="text1"/>
                      <w:kern w:val="0"/>
                      <w:sz w:val="19"/>
                      <w:szCs w:val="19"/>
                    </w:rPr>
                  </w:pPr>
                  <w:r w:rsidRPr="005C5E9F">
                    <w:rPr>
                      <w:rFonts w:ascii="黑体" w:eastAsia="黑体" w:hAnsi="黑体" w:cs="宋体" w:hint="eastAsia"/>
                      <w:noProof/>
                      <w:color w:val="000000" w:themeColor="text1"/>
                      <w:kern w:val="0"/>
                      <w:sz w:val="19"/>
                      <w:szCs w:val="19"/>
                    </w:rPr>
                    <w:t>《扩展》</w:t>
                  </w:r>
                </w:p>
              </w:txbxContent>
            </v:textbox>
          </v:shape>
        </w:pict>
      </w:r>
      <w:r>
        <w:rPr>
          <w:noProof/>
        </w:rPr>
        <w:pict>
          <v:shape id="直接箭头连接符 204" o:spid="_x0000_s1121" type="#_x0000_t32" style="position:absolute;left:0;text-align:left;margin-left:258.5pt;margin-top:1.1pt;width:74.5pt;height:64pt;z-index:251942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" strokecolor="black [3200]" strokeweight="1.5pt">
            <v:stroke endarrow="block" joinstyle="miter"/>
          </v:shape>
        </w:pict>
      </w:r>
      <w:r>
        <w:rPr>
          <w:noProof/>
        </w:rPr>
        <w:pict>
          <v:shape id="直接箭头连接符 205" o:spid="_x0000_s1120" type="#_x0000_t32" style="position:absolute;left:0;text-align:left;margin-left:258.5pt;margin-top:1.1pt;width:71.5pt;height:.5pt;flip:y;z-index:25194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" strokecolor="black [3200]" strokeweight="1.5pt">
            <v:stroke endarrow="block" joinstyle="miter"/>
          </v:shape>
        </w:pict>
      </w:r>
      <w:r>
        <w:rPr>
          <w:noProof/>
        </w:rPr>
        <w:pict>
          <v:shape id="直接箭头连接符 202" o:spid="_x0000_s1119" type="#_x0000_t32" style="position:absolute;left:0;text-align:left;margin-left:86pt;margin-top:2.1pt;width:71.5pt;height:.5pt;flip:y;z-index:251938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" strokecolor="black [3200]" strokeweight="1.5pt">
            <v:stroke endarrow="block" joinstyle="miter"/>
          </v:shape>
        </w:pict>
      </w:r>
    </w:p>
    <w:p w:rsidR="005C5E9F" w:rsidRDefault="005C5E9F" w:rsidP="003D71B7">
      <w:pPr>
        <w:rPr>
          <w:noProof/>
        </w:rPr>
      </w:pPr>
    </w:p>
    <w:p w:rsidR="005C5E9F" w:rsidRDefault="005C5E9F" w:rsidP="003D71B7">
      <w:pPr>
        <w:rPr>
          <w:noProof/>
        </w:rPr>
      </w:pPr>
    </w:p>
    <w:p w:rsidR="005C5E9F" w:rsidRDefault="005D0462" w:rsidP="003D71B7">
      <w:pPr>
        <w:rPr>
          <w:noProof/>
        </w:rPr>
      </w:pPr>
      <w:r>
        <w:rPr>
          <w:noProof/>
        </w:rPr>
        <w:pict>
          <v:rect id="矩形 198" o:spid="_x0000_s1118" style="position:absolute;left:0;text-align:left;margin-left:334.5pt;margin-top:7.9pt;width:96pt;height:37.5pt;z-index:251931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" filled="f" strokecolor="black [3213]" strokeweight="1pt">
            <v:textbox>
              <w:txbxContent>
                <w:p w:rsidR="00A71DE8" w:rsidRPr="005C5E9F" w:rsidRDefault="00A71DE8" w:rsidP="0055048A">
                  <w:pPr>
                    <w:jc w:val="center"/>
                    <w:rPr>
                      <w:rFonts w:ascii="黑体" w:eastAsia="黑体" w:hAnsi="黑体"/>
                      <w:color w:val="000000" w:themeColor="text1"/>
                    </w:rPr>
                  </w:pPr>
                  <w:r>
                    <w:rPr>
                      <w:rFonts w:ascii="黑体" w:eastAsia="黑体" w:hAnsi="黑体"/>
                      <w:color w:val="000000" w:themeColor="text1"/>
                    </w:rPr>
                    <w:t xml:space="preserve">5.3 </w:t>
                  </w:r>
                  <w:r>
                    <w:rPr>
                      <w:rFonts w:ascii="黑体" w:eastAsia="黑体" w:hAnsi="黑体" w:hint="eastAsia"/>
                      <w:color w:val="000000" w:themeColor="text1"/>
                    </w:rPr>
                    <w:t>登录</w:t>
                  </w:r>
                </w:p>
              </w:txbxContent>
            </v:textbox>
          </v:rect>
        </w:pict>
      </w: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5C5E9F" w:rsidRDefault="005C5E9F" w:rsidP="003D71B7">
      <w:pPr>
        <w:rPr>
          <w:noProof/>
        </w:rPr>
      </w:pPr>
    </w:p>
    <w:p w:rsidR="00E25ACF" w:rsidRDefault="00E25ACF" w:rsidP="002E5677">
      <w:pPr>
        <w:jc w:val="center"/>
        <w:rPr>
          <w:noProof/>
        </w:rPr>
      </w:pPr>
      <w:r>
        <w:rPr>
          <w:noProof/>
        </w:rPr>
        <w:t>图</w:t>
      </w:r>
      <w:r>
        <w:rPr>
          <w:rFonts w:hint="eastAsia"/>
          <w:noProof/>
        </w:rPr>
        <w:t>3-</w:t>
      </w:r>
      <w:r w:rsidR="002E5677">
        <w:rPr>
          <w:noProof/>
        </w:rPr>
        <w:t>6</w:t>
      </w:r>
      <w:r>
        <w:rPr>
          <w:noProof/>
        </w:rPr>
        <w:t>用户角色和系统功能之间的关联构成用例图</w:t>
      </w:r>
    </w:p>
    <w:p w:rsidR="00525498" w:rsidRDefault="00525498" w:rsidP="00E25ACF">
      <w:pPr>
        <w:jc w:val="center"/>
        <w:rPr>
          <w:noProof/>
        </w:rPr>
      </w:pPr>
    </w:p>
    <w:p w:rsidR="00281E9A" w:rsidRPr="003D71B7" w:rsidRDefault="00281E9A" w:rsidP="002E5677">
      <w:pPr>
        <w:ind w:firstLineChars="200" w:firstLine="420"/>
        <w:jc w:val="left"/>
      </w:pPr>
      <w:r>
        <w:rPr>
          <w:noProof/>
        </w:rPr>
        <w:t>图</w:t>
      </w:r>
      <w:r>
        <w:rPr>
          <w:rFonts w:hint="eastAsia"/>
          <w:noProof/>
        </w:rPr>
        <w:t>3</w:t>
      </w:r>
      <w:r w:rsidR="002E5677">
        <w:rPr>
          <w:rFonts w:hint="eastAsia"/>
          <w:noProof/>
        </w:rPr>
        <w:t>-</w:t>
      </w:r>
      <w:r w:rsidR="002E5677">
        <w:rPr>
          <w:noProof/>
        </w:rPr>
        <w:t>6</w:t>
      </w:r>
      <w:r w:rsidR="0055048A">
        <w:rPr>
          <w:noProof/>
        </w:rPr>
        <w:t>中定义了</w:t>
      </w:r>
      <w:r w:rsidR="0055048A">
        <w:rPr>
          <w:rFonts w:hint="eastAsia"/>
          <w:noProof/>
        </w:rPr>
        <w:t>四</w:t>
      </w:r>
      <w:r>
        <w:rPr>
          <w:noProof/>
        </w:rPr>
        <w:t>种用户角色</w:t>
      </w:r>
      <w:r w:rsidR="0055048A">
        <w:rPr>
          <w:rFonts w:hint="eastAsia"/>
          <w:noProof/>
        </w:rPr>
        <w:t>和系统管理员角色</w:t>
      </w:r>
      <w:r>
        <w:rPr>
          <w:noProof/>
        </w:rPr>
        <w:t>以及每类角色随用使用的功能</w:t>
      </w:r>
      <w:r>
        <w:rPr>
          <w:rFonts w:hint="eastAsia"/>
          <w:noProof/>
        </w:rPr>
        <w:t>。</w:t>
      </w:r>
      <w:r w:rsidR="00E0368F">
        <w:rPr>
          <w:rFonts w:hint="eastAsia"/>
          <w:noProof/>
        </w:rPr>
        <w:t>下面进行更加详细的阐述。</w:t>
      </w:r>
    </w:p>
    <w:p w:rsidR="006E73E5" w:rsidRDefault="006E73E5" w:rsidP="006E73E5">
      <w:pPr>
        <w:pStyle w:val="3"/>
        <w:rPr>
          <w:rFonts w:eastAsia="宋体"/>
        </w:rPr>
      </w:pPr>
      <w:bookmarkStart w:id="70" w:name="_Toc506458788"/>
      <w:bookmarkStart w:id="71" w:name="_Toc506459154"/>
      <w:bookmarkStart w:id="72" w:name="_Toc435986474"/>
      <w:r>
        <w:t>3.</w:t>
      </w:r>
      <w:r>
        <w:rPr>
          <w:rFonts w:eastAsia="宋体" w:hint="eastAsia"/>
        </w:rPr>
        <w:t>3</w:t>
      </w:r>
      <w:r>
        <w:t>.</w:t>
      </w:r>
      <w:r>
        <w:rPr>
          <w:rFonts w:eastAsia="宋体" w:hint="eastAsia"/>
        </w:rPr>
        <w:t>1</w:t>
      </w:r>
      <w:bookmarkEnd w:id="70"/>
      <w:bookmarkEnd w:id="71"/>
      <w:ins w:id="73" w:author="Think" w:date="2016-11-26T08:30:00Z">
        <w:r w:rsidR="00874B7D">
          <w:rPr>
            <w:rFonts w:eastAsia="宋体" w:hint="eastAsia"/>
          </w:rPr>
          <w:t>普通</w:t>
        </w:r>
      </w:ins>
      <w:r w:rsidR="00535273" w:rsidRPr="002E7377">
        <w:rPr>
          <w:rFonts w:ascii="宋体" w:eastAsia="宋体" w:hAnsi="宋体" w:cs="宋体" w:hint="eastAsia"/>
        </w:rPr>
        <w:t>用户</w:t>
      </w:r>
      <w:r w:rsidR="00535273">
        <w:rPr>
          <w:rFonts w:eastAsia="宋体" w:hint="eastAsia"/>
        </w:rPr>
        <w:t>角色</w:t>
      </w:r>
      <w:bookmarkEnd w:id="72"/>
    </w:p>
    <w:p w:rsidR="000C29F3" w:rsidRPr="000C29F3" w:rsidRDefault="002E7377" w:rsidP="00143B43">
      <w:pPr>
        <w:ind w:firstLineChars="200" w:firstLine="420"/>
      </w:pPr>
      <w:r>
        <w:rPr>
          <w:rFonts w:hint="eastAsia"/>
        </w:rPr>
        <w:t>此学生考试成绩管理系统</w:t>
      </w:r>
      <w:ins w:id="74" w:author="Think" w:date="2016-11-26T08:30:00Z">
        <w:r w:rsidR="00874B7D">
          <w:rPr>
            <w:rFonts w:hint="eastAsia"/>
          </w:rPr>
          <w:t>普通</w:t>
        </w:r>
      </w:ins>
      <w:r>
        <w:rPr>
          <w:rFonts w:hint="eastAsia"/>
        </w:rPr>
        <w:t>用户分为四</w:t>
      </w:r>
      <w:r w:rsidR="000C29F3">
        <w:rPr>
          <w:rFonts w:hint="eastAsia"/>
        </w:rPr>
        <w:t>类：教师、教务员</w:t>
      </w:r>
      <w:r w:rsidR="005D2BB5">
        <w:rPr>
          <w:rFonts w:hint="eastAsia"/>
        </w:rPr>
        <w:t>、教务长</w:t>
      </w:r>
      <w:r w:rsidR="000C29F3">
        <w:rPr>
          <w:rFonts w:hint="eastAsia"/>
        </w:rPr>
        <w:t>和学生，不同的用户对应着不同的功能。</w:t>
      </w:r>
    </w:p>
    <w:p w:rsidR="006E73E5" w:rsidRDefault="00143B43" w:rsidP="00123F31">
      <w:pPr>
        <w:pStyle w:val="3"/>
        <w:numPr>
          <w:ilvl w:val="3"/>
          <w:numId w:val="5"/>
        </w:numPr>
      </w:pPr>
      <w:bookmarkStart w:id="75" w:name="_Toc506458793"/>
      <w:bookmarkStart w:id="76" w:name="_Toc506459159"/>
      <w:bookmarkStart w:id="77" w:name="_Toc435986475"/>
      <w:r>
        <w:t>教师</w:t>
      </w:r>
      <w:r w:rsidR="00592E41">
        <w:t>用例</w:t>
      </w:r>
      <w:r w:rsidR="006E73E5">
        <w:t>#1</w:t>
      </w:r>
      <w:bookmarkEnd w:id="75"/>
      <w:bookmarkEnd w:id="76"/>
      <w:bookmarkEnd w:id="77"/>
    </w:p>
    <w:p w:rsidR="00143B43" w:rsidRDefault="00592E41" w:rsidP="00123F31">
      <w:pPr>
        <w:numPr>
          <w:ilvl w:val="0"/>
          <w:numId w:val="13"/>
        </w:numPr>
        <w:ind w:left="567" w:hanging="567"/>
      </w:pPr>
      <w:r>
        <w:rPr>
          <w:rFonts w:hint="eastAsia"/>
        </w:rPr>
        <w:t>录入学生成绩</w:t>
      </w:r>
    </w:p>
    <w:p w:rsidR="00592E41" w:rsidRDefault="00592E41" w:rsidP="00030EFA">
      <w:pPr>
        <w:ind w:left="567"/>
      </w:pPr>
      <w:r>
        <w:t>教师可以将自己所教课程的考试成绩为学生录入</w:t>
      </w:r>
      <w:r>
        <w:rPr>
          <w:rFonts w:hint="eastAsia"/>
        </w:rPr>
        <w:t>。</w:t>
      </w:r>
    </w:p>
    <w:p w:rsidR="00592E41" w:rsidRDefault="00592E41" w:rsidP="00123F31">
      <w:pPr>
        <w:numPr>
          <w:ilvl w:val="0"/>
          <w:numId w:val="13"/>
        </w:numPr>
        <w:ind w:left="567" w:hanging="567"/>
      </w:pPr>
      <w:r>
        <w:t>修改</w:t>
      </w:r>
      <w:r w:rsidR="004A7B79">
        <w:t>学生</w:t>
      </w:r>
      <w:r>
        <w:t>成绩</w:t>
      </w:r>
    </w:p>
    <w:p w:rsidR="00143B43" w:rsidRDefault="00143B43" w:rsidP="00030EFA">
      <w:pPr>
        <w:ind w:left="567"/>
      </w:pPr>
      <w:r>
        <w:rPr>
          <w:rFonts w:hint="eastAsia"/>
        </w:rPr>
        <w:t>若成绩有误，经授权可对数据库中成绩信息进行修改</w:t>
      </w:r>
      <w:r w:rsidR="007D694A">
        <w:rPr>
          <w:rFonts w:hint="eastAsia"/>
        </w:rPr>
        <w:t>。</w:t>
      </w:r>
    </w:p>
    <w:p w:rsidR="004A7B79" w:rsidRDefault="004A7B79" w:rsidP="00123F31">
      <w:pPr>
        <w:numPr>
          <w:ilvl w:val="0"/>
          <w:numId w:val="13"/>
        </w:numPr>
        <w:ind w:left="567" w:hanging="567"/>
      </w:pPr>
      <w:r>
        <w:t>查询学生成绩</w:t>
      </w:r>
    </w:p>
    <w:p w:rsidR="00143B43" w:rsidRPr="00143B43" w:rsidRDefault="004A7B79" w:rsidP="00030EFA">
      <w:pPr>
        <w:ind w:left="567"/>
      </w:pPr>
      <w:r>
        <w:t>可以查询所教科目所有学生成绩</w:t>
      </w:r>
      <w:r w:rsidR="007D694A">
        <w:rPr>
          <w:rFonts w:hint="eastAsia"/>
        </w:rPr>
        <w:t>。</w:t>
      </w:r>
    </w:p>
    <w:p w:rsidR="006E73E5" w:rsidRDefault="002E7377" w:rsidP="002E7377">
      <w:pPr>
        <w:pStyle w:val="3"/>
      </w:pPr>
      <w:bookmarkStart w:id="78" w:name="_Toc506458794"/>
      <w:bookmarkStart w:id="79" w:name="_Toc506459160"/>
      <w:bookmarkStart w:id="80" w:name="_Toc435986476"/>
      <w:r w:rsidRPr="002E7377">
        <w:rPr>
          <w:rFonts w:hint="eastAsia"/>
        </w:rPr>
        <w:t>3.3.1.2</w:t>
      </w:r>
      <w:r w:rsidR="00816800" w:rsidRPr="006B54A9">
        <w:rPr>
          <w:rFonts w:ascii="宋体" w:eastAsia="宋体" w:hAnsi="宋体" w:cs="宋体" w:hint="eastAsia"/>
        </w:rPr>
        <w:t>教务</w:t>
      </w:r>
      <w:r w:rsidR="006B54A9" w:rsidRPr="006B54A9">
        <w:rPr>
          <w:rFonts w:ascii="宋体" w:eastAsia="宋体" w:hAnsi="宋体" w:cs="宋体" w:hint="eastAsia"/>
        </w:rPr>
        <w:t>长</w:t>
      </w:r>
      <w:r w:rsidR="00816800">
        <w:t>用例</w:t>
      </w:r>
      <w:r w:rsidR="006E73E5">
        <w:t xml:space="preserve"> #2</w:t>
      </w:r>
      <w:bookmarkEnd w:id="78"/>
      <w:bookmarkEnd w:id="79"/>
      <w:bookmarkEnd w:id="80"/>
    </w:p>
    <w:p w:rsidR="006B54A9" w:rsidRDefault="006B54A9" w:rsidP="006B54A9">
      <w:r>
        <w:rPr>
          <w:rFonts w:hint="eastAsia"/>
        </w:rPr>
        <w:t>（</w:t>
      </w:r>
      <w:r>
        <w:rPr>
          <w:rFonts w:hint="eastAsia"/>
        </w:rPr>
        <w:t>1</w:t>
      </w:r>
      <w:r>
        <w:rPr>
          <w:rFonts w:hint="eastAsia"/>
        </w:rPr>
        <w:t>）审核成绩</w:t>
      </w:r>
    </w:p>
    <w:p w:rsidR="006B54A9" w:rsidRPr="006B54A9" w:rsidRDefault="006B54A9" w:rsidP="006B54A9">
      <w:pPr>
        <w:ind w:leftChars="270" w:left="567"/>
      </w:pPr>
      <w:r>
        <w:rPr>
          <w:rFonts w:hint="eastAsia"/>
        </w:rPr>
        <w:t>在教师将学生成绩录入数据库之后，对该成绩信息进行审批，若有误，则授权教师对出错信息进行修改。</w:t>
      </w:r>
    </w:p>
    <w:p w:rsidR="005D2BB5" w:rsidRPr="002E7377" w:rsidRDefault="002E7377" w:rsidP="002E7377">
      <w:pPr>
        <w:pStyle w:val="3"/>
      </w:pPr>
      <w:r w:rsidRPr="002E7377">
        <w:rPr>
          <w:rFonts w:hint="eastAsia"/>
        </w:rPr>
        <w:t>3.3.1.3</w:t>
      </w:r>
      <w:r w:rsidR="005D2BB5" w:rsidRPr="002E7377">
        <w:rPr>
          <w:rFonts w:ascii="宋体" w:eastAsia="宋体" w:hAnsi="宋体" w:cs="宋体" w:hint="eastAsia"/>
        </w:rPr>
        <w:t>教务员用例</w:t>
      </w:r>
      <w:r w:rsidR="005D2BB5" w:rsidRPr="002E7377">
        <w:rPr>
          <w:rFonts w:hint="eastAsia"/>
        </w:rPr>
        <w:t>#</w:t>
      </w:r>
      <w:r w:rsidR="005D2BB5" w:rsidRPr="002E7377">
        <w:t>3</w:t>
      </w:r>
    </w:p>
    <w:p w:rsidR="006B54A9" w:rsidRDefault="006B54A9" w:rsidP="006B54A9">
      <w:r>
        <w:rPr>
          <w:rFonts w:hint="eastAsia"/>
          <w:highlight w:val="lightGray"/>
        </w:rPr>
        <w:t>（</w:t>
      </w:r>
      <w:r>
        <w:rPr>
          <w:rFonts w:hint="eastAsia"/>
          <w:highlight w:val="lightGray"/>
        </w:rPr>
        <w:t>1</w:t>
      </w:r>
      <w:r>
        <w:rPr>
          <w:rFonts w:hint="eastAsia"/>
          <w:highlight w:val="lightGray"/>
        </w:rPr>
        <w:t>）</w:t>
      </w:r>
      <w:r>
        <w:rPr>
          <w:rFonts w:hint="eastAsia"/>
        </w:rPr>
        <w:t>发布成绩</w:t>
      </w:r>
    </w:p>
    <w:p w:rsidR="006B54A9" w:rsidRPr="006B54A9" w:rsidRDefault="006B54A9" w:rsidP="002E7377">
      <w:pPr>
        <w:ind w:leftChars="270" w:left="567"/>
      </w:pPr>
      <w:r>
        <w:rPr>
          <w:rFonts w:hint="eastAsia"/>
        </w:rPr>
        <w:t>在教务长审核成绩之后，查看成绩是否被审核，若已经审核则将成绩信息发布，从而同学们可以查询成绩。</w:t>
      </w:r>
    </w:p>
    <w:p w:rsidR="005D2BB5" w:rsidRPr="002E7377" w:rsidRDefault="002E7377" w:rsidP="005D2BB5">
      <w:pPr>
        <w:pStyle w:val="3"/>
        <w:rPr>
          <w:rFonts w:ascii="宋体" w:eastAsia="宋体" w:hAnsi="宋体" w:cs="宋体"/>
        </w:rPr>
      </w:pPr>
      <w:bookmarkStart w:id="81" w:name="_Toc435986477"/>
      <w:r w:rsidRPr="002E7377">
        <w:rPr>
          <w:rFonts w:ascii="宋体" w:eastAsia="宋体" w:hAnsi="宋体" w:cs="宋体"/>
        </w:rPr>
        <w:t>3.3.1.4</w:t>
      </w:r>
      <w:r w:rsidR="00816800" w:rsidRPr="002E7377">
        <w:rPr>
          <w:rFonts w:ascii="宋体" w:eastAsia="宋体" w:hAnsi="宋体" w:cs="宋体" w:hint="eastAsia"/>
        </w:rPr>
        <w:t>学生用例</w:t>
      </w:r>
      <w:r w:rsidR="006E73E5" w:rsidRPr="002E7377">
        <w:rPr>
          <w:rFonts w:ascii="宋体" w:eastAsia="宋体" w:hAnsi="宋体" w:cs="宋体"/>
        </w:rPr>
        <w:t xml:space="preserve"> #</w:t>
      </w:r>
      <w:bookmarkEnd w:id="81"/>
      <w:r>
        <w:rPr>
          <w:rFonts w:ascii="宋体" w:eastAsia="宋体" w:hAnsi="宋体" w:cs="宋体"/>
        </w:rPr>
        <w:t>4</w:t>
      </w:r>
    </w:p>
    <w:p w:rsidR="006E73E5" w:rsidRDefault="00ED762D" w:rsidP="00ED762D">
      <w:r>
        <w:rPr>
          <w:rFonts w:hint="eastAsia"/>
        </w:rPr>
        <w:t>（</w:t>
      </w:r>
      <w:r>
        <w:rPr>
          <w:rFonts w:hint="eastAsia"/>
        </w:rPr>
        <w:t>1</w:t>
      </w:r>
      <w:r>
        <w:rPr>
          <w:rFonts w:hint="eastAsia"/>
        </w:rPr>
        <w:t>）</w:t>
      </w:r>
      <w:r w:rsidR="006D18F1">
        <w:rPr>
          <w:rFonts w:hint="eastAsia"/>
        </w:rPr>
        <w:t>查询成绩</w:t>
      </w:r>
    </w:p>
    <w:p w:rsidR="006E73E5" w:rsidRDefault="006B54A9" w:rsidP="00ED762D">
      <w:pPr>
        <w:ind w:firstLineChars="235" w:firstLine="493"/>
      </w:pPr>
      <w:r>
        <w:t>学生可以查询自己所选课程的</w:t>
      </w:r>
      <w:r w:rsidR="006D18F1">
        <w:t>成绩</w:t>
      </w:r>
      <w:r w:rsidR="006D18F1">
        <w:rPr>
          <w:rFonts w:hint="eastAsia"/>
        </w:rPr>
        <w:t>。</w:t>
      </w:r>
    </w:p>
    <w:p w:rsidR="002E7377" w:rsidRDefault="002E7377" w:rsidP="00ED762D">
      <w:pPr>
        <w:ind w:firstLineChars="235" w:firstLine="493"/>
      </w:pPr>
    </w:p>
    <w:p w:rsidR="002E7377" w:rsidRPr="002E7377" w:rsidRDefault="00874B7D" w:rsidP="00874B7D">
      <w:pPr>
        <w:pStyle w:val="3"/>
        <w:rPr>
          <w:b w:val="0"/>
        </w:rPr>
      </w:pPr>
      <w:r>
        <w:rPr>
          <w:rFonts w:ascii="宋体" w:eastAsia="宋体" w:hAnsi="宋体" w:cs="宋体" w:hint="eastAsia"/>
        </w:rPr>
        <w:t>3.3.2</w:t>
      </w:r>
      <w:r w:rsidR="002E7377" w:rsidRPr="00874B7D">
        <w:rPr>
          <w:rFonts w:ascii="宋体" w:eastAsia="宋体" w:hAnsi="宋体" w:cs="宋体" w:hint="eastAsia"/>
        </w:rPr>
        <w:t>管理员</w:t>
      </w:r>
      <w:r w:rsidR="002E7377" w:rsidRPr="002E7377">
        <w:rPr>
          <w:rFonts w:ascii="宋体" w:hAnsi="宋体" w:cs="宋体" w:hint="eastAsia"/>
        </w:rPr>
        <w:t>角色</w:t>
      </w:r>
    </w:p>
    <w:p w:rsidR="002E7377" w:rsidRDefault="002E7377" w:rsidP="002E7377">
      <w:pPr>
        <w:pStyle w:val="3"/>
        <w:rPr>
          <w:rFonts w:ascii="宋体" w:eastAsia="宋体" w:hAnsi="宋体"/>
        </w:rPr>
      </w:pPr>
      <w:r w:rsidRPr="006B54A9">
        <w:rPr>
          <w:rFonts w:ascii="宋体" w:eastAsia="宋体" w:hAnsi="宋体" w:hint="eastAsia"/>
        </w:rPr>
        <w:t>系统管理员</w:t>
      </w:r>
      <w:r>
        <w:rPr>
          <w:rFonts w:ascii="宋体" w:eastAsia="宋体" w:hAnsi="宋体" w:hint="eastAsia"/>
        </w:rPr>
        <w:t xml:space="preserve"> #</w:t>
      </w:r>
      <w:r>
        <w:rPr>
          <w:rFonts w:ascii="宋体" w:eastAsia="宋体" w:hAnsi="宋体"/>
        </w:rPr>
        <w:t>5</w:t>
      </w:r>
    </w:p>
    <w:p w:rsidR="002E7377" w:rsidRDefault="002E7377" w:rsidP="00123F31">
      <w:pPr>
        <w:numPr>
          <w:ilvl w:val="1"/>
          <w:numId w:val="13"/>
        </w:numPr>
        <w:tabs>
          <w:tab w:val="left" w:pos="567"/>
        </w:tabs>
        <w:ind w:left="709" w:hanging="709"/>
      </w:pPr>
      <w:r>
        <w:t>修改教师权限</w:t>
      </w:r>
    </w:p>
    <w:p w:rsidR="002E7377" w:rsidRDefault="002E7377" w:rsidP="00123F31">
      <w:pPr>
        <w:numPr>
          <w:ilvl w:val="2"/>
          <w:numId w:val="13"/>
        </w:numPr>
        <w:ind w:left="851" w:hanging="284"/>
      </w:pPr>
      <w:r>
        <w:t>教师职位变更</w:t>
      </w:r>
      <w:r>
        <w:rPr>
          <w:rFonts w:hint="eastAsia"/>
        </w:rPr>
        <w:t>（</w:t>
      </w:r>
      <w:r>
        <w:t>所教科目等</w:t>
      </w:r>
      <w:r>
        <w:rPr>
          <w:rFonts w:hint="eastAsia"/>
        </w:rPr>
        <w:t>）</w:t>
      </w:r>
    </w:p>
    <w:p w:rsidR="002E7377" w:rsidRDefault="002E7377" w:rsidP="002E7377">
      <w:pPr>
        <w:ind w:left="851"/>
      </w:pPr>
      <w:r>
        <w:t>更新数据库中教师的信息</w:t>
      </w:r>
      <w:r>
        <w:rPr>
          <w:rFonts w:hint="eastAsia"/>
        </w:rPr>
        <w:t>，</w:t>
      </w:r>
      <w:r>
        <w:t>从而修改权限</w:t>
      </w:r>
      <w:r>
        <w:rPr>
          <w:rFonts w:hint="eastAsia"/>
        </w:rPr>
        <w:t>。</w:t>
      </w:r>
    </w:p>
    <w:p w:rsidR="002E7377" w:rsidRDefault="002E7377" w:rsidP="00123F31">
      <w:pPr>
        <w:numPr>
          <w:ilvl w:val="2"/>
          <w:numId w:val="13"/>
        </w:numPr>
        <w:ind w:left="851" w:hanging="284"/>
      </w:pPr>
      <w:r>
        <w:t>修改成绩</w:t>
      </w:r>
    </w:p>
    <w:p w:rsidR="002E7377" w:rsidRDefault="002E7377" w:rsidP="002E7377">
      <w:pPr>
        <w:ind w:left="851"/>
      </w:pPr>
      <w:r>
        <w:rPr>
          <w:rFonts w:hint="eastAsia"/>
        </w:rPr>
        <w:t>若成绩</w:t>
      </w:r>
      <w:r>
        <w:t>录入有误</w:t>
      </w:r>
      <w:r>
        <w:rPr>
          <w:rFonts w:hint="eastAsia"/>
        </w:rPr>
        <w:t>，</w:t>
      </w:r>
      <w:r>
        <w:t>则授权教师进行修改</w:t>
      </w:r>
      <w:r>
        <w:rPr>
          <w:rFonts w:hint="eastAsia"/>
        </w:rPr>
        <w:t>。</w:t>
      </w:r>
    </w:p>
    <w:p w:rsidR="002E7377" w:rsidRDefault="002E7377" w:rsidP="00123F31">
      <w:pPr>
        <w:numPr>
          <w:ilvl w:val="1"/>
          <w:numId w:val="13"/>
        </w:numPr>
        <w:ind w:left="567" w:hanging="567"/>
      </w:pPr>
      <w:r>
        <w:t>用户账号管理</w:t>
      </w:r>
    </w:p>
    <w:p w:rsidR="002E7377" w:rsidRDefault="002E7377" w:rsidP="00123F31">
      <w:pPr>
        <w:numPr>
          <w:ilvl w:val="2"/>
          <w:numId w:val="13"/>
        </w:numPr>
        <w:ind w:left="851" w:hanging="284"/>
      </w:pPr>
      <w:r>
        <w:rPr>
          <w:rFonts w:hint="eastAsia"/>
        </w:rPr>
        <w:t>密码重置</w:t>
      </w:r>
    </w:p>
    <w:p w:rsidR="002E7377" w:rsidRDefault="002E7377" w:rsidP="002E7377">
      <w:pPr>
        <w:ind w:left="567" w:firstLineChars="135" w:firstLine="283"/>
      </w:pPr>
      <w:r>
        <w:t>学生或教师使用学号和职工号登录网站</w:t>
      </w:r>
      <w:r>
        <w:rPr>
          <w:rFonts w:hint="eastAsia"/>
        </w:rPr>
        <w:t>，</w:t>
      </w:r>
      <w:r>
        <w:t>用户信息记录在数据库中</w:t>
      </w:r>
      <w:r>
        <w:rPr>
          <w:rFonts w:hint="eastAsia"/>
        </w:rPr>
        <w:t>，</w:t>
      </w:r>
      <w:r w:rsidR="00D666D4">
        <w:rPr>
          <w:rFonts w:hint="eastAsia"/>
        </w:rPr>
        <w:t>如果有</w:t>
      </w:r>
      <w:r>
        <w:t>学生或教师忘记登录密码</w:t>
      </w:r>
      <w:r>
        <w:rPr>
          <w:rFonts w:hint="eastAsia"/>
        </w:rPr>
        <w:t>，</w:t>
      </w:r>
      <w:r>
        <w:t>教务员可以对密码进行重置</w:t>
      </w:r>
      <w:r>
        <w:rPr>
          <w:rFonts w:hint="eastAsia"/>
        </w:rPr>
        <w:t>。</w:t>
      </w:r>
    </w:p>
    <w:p w:rsidR="002E7377" w:rsidRDefault="002E7377" w:rsidP="00123F31">
      <w:pPr>
        <w:numPr>
          <w:ilvl w:val="2"/>
          <w:numId w:val="13"/>
        </w:numPr>
        <w:ind w:left="851" w:hanging="284"/>
      </w:pPr>
      <w:r>
        <w:rPr>
          <w:rFonts w:hint="eastAsia"/>
        </w:rPr>
        <w:t>增加用户</w:t>
      </w:r>
    </w:p>
    <w:p w:rsidR="002E7377" w:rsidRDefault="002E7377" w:rsidP="002E7377">
      <w:pPr>
        <w:ind w:left="851"/>
      </w:pPr>
      <w:r>
        <w:rPr>
          <w:rFonts w:hint="eastAsia"/>
        </w:rPr>
        <w:t>将新增用户基本信息录入数据库，获得相应权限。</w:t>
      </w:r>
    </w:p>
    <w:p w:rsidR="002E7377" w:rsidRDefault="002E7377" w:rsidP="00123F31">
      <w:pPr>
        <w:numPr>
          <w:ilvl w:val="2"/>
          <w:numId w:val="13"/>
        </w:numPr>
        <w:ind w:left="851" w:hanging="284"/>
      </w:pPr>
      <w:r>
        <w:rPr>
          <w:rFonts w:hint="eastAsia"/>
        </w:rPr>
        <w:lastRenderedPageBreak/>
        <w:t>删除用户</w:t>
      </w:r>
    </w:p>
    <w:p w:rsidR="002E7377" w:rsidRDefault="002E7377" w:rsidP="002E7377">
      <w:pPr>
        <w:ind w:left="851"/>
      </w:pPr>
      <w:r>
        <w:rPr>
          <w:rFonts w:hint="eastAsia"/>
        </w:rPr>
        <w:t>删除</w:t>
      </w:r>
      <w:r>
        <w:t>用户</w:t>
      </w:r>
      <w:r>
        <w:rPr>
          <w:rFonts w:hint="eastAsia"/>
        </w:rPr>
        <w:t>，</w:t>
      </w:r>
      <w:r>
        <w:t>及时将用户信息从数据库中删除</w:t>
      </w:r>
      <w:r>
        <w:rPr>
          <w:rFonts w:hint="eastAsia"/>
        </w:rPr>
        <w:t>。</w:t>
      </w:r>
    </w:p>
    <w:p w:rsidR="002E7377" w:rsidRDefault="002E7377" w:rsidP="00123F31">
      <w:pPr>
        <w:numPr>
          <w:ilvl w:val="0"/>
          <w:numId w:val="13"/>
        </w:numPr>
      </w:pPr>
      <w:r>
        <w:rPr>
          <w:rFonts w:hint="eastAsia"/>
        </w:rPr>
        <w:t>归档记录</w:t>
      </w:r>
    </w:p>
    <w:p w:rsidR="002E7377" w:rsidRDefault="002E7377" w:rsidP="00123F31">
      <w:pPr>
        <w:numPr>
          <w:ilvl w:val="0"/>
          <w:numId w:val="18"/>
        </w:numPr>
      </w:pPr>
      <w:r>
        <w:rPr>
          <w:rFonts w:hint="eastAsia"/>
        </w:rPr>
        <w:t>将成绩信息归档。</w:t>
      </w:r>
    </w:p>
    <w:p w:rsidR="002E7377" w:rsidRDefault="002E7377" w:rsidP="00123F31">
      <w:pPr>
        <w:numPr>
          <w:ilvl w:val="0"/>
          <w:numId w:val="18"/>
        </w:numPr>
      </w:pPr>
      <w:r>
        <w:t>将用户信息归档</w:t>
      </w:r>
      <w:r>
        <w:rPr>
          <w:rFonts w:hint="eastAsia"/>
        </w:rPr>
        <w:t>。</w:t>
      </w:r>
    </w:p>
    <w:p w:rsidR="002E7377" w:rsidRPr="006B54A9" w:rsidRDefault="002E7377" w:rsidP="002E7377">
      <w:r>
        <w:t>将错误信息等日志文件归档</w:t>
      </w:r>
    </w:p>
    <w:p w:rsidR="002E7377" w:rsidRPr="002E7377" w:rsidRDefault="002E7377" w:rsidP="002E7377">
      <w:pPr>
        <w:pStyle w:val="a9"/>
        <w:ind w:left="1920" w:firstLineChars="0" w:firstLine="0"/>
        <w:rPr>
          <w:rFonts w:ascii="Times" w:hAnsi="Times"/>
          <w:b/>
          <w:kern w:val="0"/>
          <w:sz w:val="24"/>
        </w:rPr>
      </w:pPr>
    </w:p>
    <w:p w:rsidR="007C1BD0" w:rsidRPr="003C0546" w:rsidRDefault="007C1BD0" w:rsidP="007C1BD0">
      <w:pPr>
        <w:ind w:firstLineChars="135" w:firstLine="283"/>
      </w:pPr>
    </w:p>
    <w:p w:rsidR="006E73E5" w:rsidRPr="005D07EC" w:rsidRDefault="006E73E5" w:rsidP="005D07EC">
      <w:pPr>
        <w:pStyle w:val="1"/>
      </w:pPr>
      <w:bookmarkStart w:id="82" w:name="_Toc506458798"/>
      <w:bookmarkStart w:id="83" w:name="_Toc506459164"/>
      <w:bookmarkStart w:id="84" w:name="_Toc435986478"/>
      <w:r>
        <w:rPr>
          <w:rFonts w:eastAsia="宋体" w:hint="eastAsia"/>
        </w:rPr>
        <w:t xml:space="preserve">4. </w:t>
      </w:r>
      <w:bookmarkEnd w:id="82"/>
      <w:bookmarkEnd w:id="83"/>
      <w:r w:rsidR="005D07EC" w:rsidRPr="00032DBC">
        <w:rPr>
          <w:rFonts w:ascii="宋体" w:eastAsia="宋体" w:hAnsi="宋体" w:hint="eastAsia"/>
        </w:rPr>
        <w:t>非功能性需求</w:t>
      </w:r>
      <w:bookmarkEnd w:id="84"/>
    </w:p>
    <w:p w:rsidR="006E73E5" w:rsidRDefault="005D07EC" w:rsidP="00123F31">
      <w:pPr>
        <w:pStyle w:val="2"/>
        <w:numPr>
          <w:ilvl w:val="1"/>
          <w:numId w:val="2"/>
        </w:numPr>
        <w:rPr>
          <w:rFonts w:eastAsia="宋体"/>
        </w:rPr>
      </w:pPr>
      <w:bookmarkStart w:id="85" w:name="_Toc435986479"/>
      <w:r>
        <w:rPr>
          <w:rFonts w:eastAsia="宋体" w:hint="eastAsia"/>
        </w:rPr>
        <w:t>质量要求</w:t>
      </w:r>
      <w:bookmarkEnd w:id="85"/>
    </w:p>
    <w:p w:rsidR="006E73E5" w:rsidRPr="00472466" w:rsidRDefault="00472466" w:rsidP="00472466">
      <w:pPr>
        <w:pStyle w:val="3"/>
        <w:rPr>
          <w:rFonts w:eastAsia="宋体"/>
        </w:rPr>
      </w:pPr>
      <w:bookmarkStart w:id="86" w:name="_Toc435986480"/>
      <w:r w:rsidRPr="00472466">
        <w:rPr>
          <w:rFonts w:eastAsia="宋体" w:hint="eastAsia"/>
        </w:rPr>
        <w:t>4</w:t>
      </w:r>
      <w:r w:rsidRPr="00472466">
        <w:rPr>
          <w:rFonts w:eastAsia="宋体"/>
        </w:rPr>
        <w:t>.4.1</w:t>
      </w:r>
      <w:r w:rsidR="005D07EC" w:rsidRPr="00472466">
        <w:rPr>
          <w:rFonts w:eastAsia="宋体" w:hint="eastAsia"/>
        </w:rPr>
        <w:t>性能</w:t>
      </w:r>
      <w:bookmarkEnd w:id="86"/>
    </w:p>
    <w:p w:rsidR="001D1305" w:rsidRDefault="001D1305" w:rsidP="00123F31">
      <w:pPr>
        <w:numPr>
          <w:ilvl w:val="0"/>
          <w:numId w:val="14"/>
        </w:numPr>
      </w:pPr>
      <w:r>
        <w:t>时间性能</w:t>
      </w:r>
      <w:r>
        <w:rPr>
          <w:rFonts w:hint="eastAsia"/>
        </w:rPr>
        <w:t>：</w:t>
      </w:r>
    </w:p>
    <w:p w:rsidR="00025AC4" w:rsidRDefault="001D1305" w:rsidP="000E398E">
      <w:pPr>
        <w:ind w:leftChars="135" w:left="283"/>
      </w:pPr>
      <w:r>
        <w:rPr>
          <w:rFonts w:hint="eastAsia"/>
        </w:rPr>
        <w:t>（</w:t>
      </w:r>
      <w:r>
        <w:rPr>
          <w:rFonts w:hint="eastAsia"/>
        </w:rPr>
        <w:t>1</w:t>
      </w:r>
      <w:r>
        <w:rPr>
          <w:rFonts w:hint="eastAsia"/>
        </w:rPr>
        <w:t>）</w:t>
      </w:r>
      <w:r w:rsidR="0014571A">
        <w:t>本学生考试成绩管理系统</w:t>
      </w:r>
      <w:r w:rsidR="0014571A">
        <w:rPr>
          <w:rFonts w:hint="eastAsia"/>
        </w:rPr>
        <w:t>，</w:t>
      </w:r>
      <w:r w:rsidR="00025AC4" w:rsidRPr="00025AC4">
        <w:rPr>
          <w:rFonts w:hint="eastAsia"/>
        </w:rPr>
        <w:t>客户端一般响应时间（除数据导入）</w:t>
      </w:r>
      <w:r>
        <w:t>应</w:t>
      </w:r>
      <w:r w:rsidR="00025AC4" w:rsidRPr="00025AC4">
        <w:rPr>
          <w:rFonts w:hint="eastAsia"/>
        </w:rPr>
        <w:t>不超过</w:t>
      </w:r>
      <w:r w:rsidR="00025AC4" w:rsidRPr="00025AC4">
        <w:rPr>
          <w:rFonts w:hint="eastAsia"/>
        </w:rPr>
        <w:t>1</w:t>
      </w:r>
      <w:r w:rsidR="00025AC4" w:rsidRPr="00025AC4">
        <w:rPr>
          <w:rFonts w:hint="eastAsia"/>
        </w:rPr>
        <w:t>秒。</w:t>
      </w:r>
    </w:p>
    <w:p w:rsidR="001D1305" w:rsidRDefault="001D1305" w:rsidP="000E398E">
      <w:pPr>
        <w:ind w:leftChars="135" w:left="283"/>
      </w:pPr>
      <w:r>
        <w:rPr>
          <w:rFonts w:hint="eastAsia"/>
        </w:rPr>
        <w:t>（</w:t>
      </w:r>
      <w:r>
        <w:rPr>
          <w:rFonts w:hint="eastAsia"/>
        </w:rPr>
        <w:t>2</w:t>
      </w:r>
      <w:r>
        <w:rPr>
          <w:rFonts w:hint="eastAsia"/>
        </w:rPr>
        <w:t>）系统崩溃后，恢复时间不应超过</w:t>
      </w:r>
      <w:r>
        <w:rPr>
          <w:rFonts w:hint="eastAsia"/>
        </w:rPr>
        <w:t>30s</w:t>
      </w:r>
      <w:r>
        <w:rPr>
          <w:rFonts w:hint="eastAsia"/>
        </w:rPr>
        <w:t>。</w:t>
      </w:r>
    </w:p>
    <w:p w:rsidR="001D1305" w:rsidRDefault="001D1305" w:rsidP="000E398E">
      <w:pPr>
        <w:ind w:leftChars="135" w:left="283"/>
      </w:pPr>
      <w:r>
        <w:rPr>
          <w:rFonts w:hint="eastAsia"/>
        </w:rPr>
        <w:t>（</w:t>
      </w:r>
      <w:r>
        <w:rPr>
          <w:rFonts w:hint="eastAsia"/>
        </w:rPr>
        <w:t>3</w:t>
      </w:r>
      <w:r>
        <w:rPr>
          <w:rFonts w:hint="eastAsia"/>
        </w:rPr>
        <w:t>）检索文件的反应时间不能超过</w:t>
      </w:r>
      <w:r>
        <w:rPr>
          <w:rFonts w:hint="eastAsia"/>
        </w:rPr>
        <w:t>1s</w:t>
      </w:r>
      <w:r>
        <w:rPr>
          <w:rFonts w:hint="eastAsia"/>
        </w:rPr>
        <w:t>。</w:t>
      </w:r>
    </w:p>
    <w:p w:rsidR="001D1305" w:rsidRDefault="001D1305" w:rsidP="000E398E">
      <w:pPr>
        <w:ind w:leftChars="135" w:left="283"/>
      </w:pPr>
      <w:r>
        <w:rPr>
          <w:rFonts w:hint="eastAsia"/>
        </w:rPr>
        <w:t>（</w:t>
      </w:r>
      <w:r>
        <w:rPr>
          <w:rFonts w:hint="eastAsia"/>
        </w:rPr>
        <w:t>4</w:t>
      </w:r>
      <w:r>
        <w:rPr>
          <w:rFonts w:hint="eastAsia"/>
        </w:rPr>
        <w:t>）当多用户同时下载文件时，不会出现服务器宕机的情况。根据该校实际情况，此人数定为</w:t>
      </w:r>
      <w:r>
        <w:t>5000</w:t>
      </w:r>
      <w:r>
        <w:rPr>
          <w:rFonts w:hint="eastAsia"/>
        </w:rPr>
        <w:t>。</w:t>
      </w:r>
    </w:p>
    <w:p w:rsidR="001D1305" w:rsidRDefault="00314627" w:rsidP="000E398E">
      <w:pPr>
        <w:ind w:leftChars="135" w:left="283"/>
      </w:pPr>
      <w:r>
        <w:rPr>
          <w:rFonts w:hint="eastAsia"/>
        </w:rPr>
        <w:t>（</w:t>
      </w:r>
      <w:r>
        <w:rPr>
          <w:rFonts w:hint="eastAsia"/>
        </w:rPr>
        <w:t>5</w:t>
      </w:r>
      <w:r>
        <w:rPr>
          <w:rFonts w:hint="eastAsia"/>
        </w:rPr>
        <w:t>）</w:t>
      </w:r>
      <w:r w:rsidR="001D1305">
        <w:rPr>
          <w:rFonts w:hint="eastAsia"/>
        </w:rPr>
        <w:t>当多用户同时上传文件时，不会出现服务器崩溃的情况。此处人数设定为</w:t>
      </w:r>
      <w:r>
        <w:t>5000</w:t>
      </w:r>
      <w:r w:rsidR="001D1305">
        <w:rPr>
          <w:rFonts w:hint="eastAsia"/>
        </w:rPr>
        <w:t>。</w:t>
      </w:r>
    </w:p>
    <w:p w:rsidR="001D1305" w:rsidRDefault="007F1C5D" w:rsidP="00123F31">
      <w:pPr>
        <w:numPr>
          <w:ilvl w:val="0"/>
          <w:numId w:val="14"/>
        </w:numPr>
      </w:pPr>
      <w:r>
        <w:t>空间性能</w:t>
      </w:r>
      <w:r>
        <w:rPr>
          <w:rFonts w:hint="eastAsia"/>
        </w:rPr>
        <w:t>：</w:t>
      </w:r>
    </w:p>
    <w:p w:rsidR="007F1C5D" w:rsidRDefault="007F1C5D" w:rsidP="00123F31">
      <w:pPr>
        <w:numPr>
          <w:ilvl w:val="0"/>
          <w:numId w:val="8"/>
        </w:numPr>
        <w:ind w:hanging="436"/>
      </w:pPr>
      <w:r>
        <w:rPr>
          <w:rFonts w:hint="eastAsia"/>
        </w:rPr>
        <w:t>数据库容量应能够存储至少</w:t>
      </w:r>
      <w:r>
        <w:t>4</w:t>
      </w:r>
      <w:r>
        <w:t>万名学生</w:t>
      </w:r>
      <w:r>
        <w:rPr>
          <w:rFonts w:hint="eastAsia"/>
        </w:rPr>
        <w:t>，</w:t>
      </w:r>
      <w:r>
        <w:rPr>
          <w:rFonts w:hint="eastAsia"/>
        </w:rPr>
        <w:t>3000</w:t>
      </w:r>
      <w:r>
        <w:rPr>
          <w:rFonts w:hint="eastAsia"/>
        </w:rPr>
        <w:t>名教师的信息（考虑到扩招的情况）。</w:t>
      </w:r>
    </w:p>
    <w:p w:rsidR="007F1C5D" w:rsidRDefault="007F1C5D" w:rsidP="00123F31">
      <w:pPr>
        <w:numPr>
          <w:ilvl w:val="0"/>
          <w:numId w:val="8"/>
        </w:numPr>
        <w:ind w:hanging="436"/>
      </w:pPr>
      <w:r>
        <w:t>数据库容量能够存储至少</w:t>
      </w:r>
      <w:r>
        <w:rPr>
          <w:rFonts w:hint="eastAsia"/>
        </w:rPr>
        <w:t>6000</w:t>
      </w:r>
      <w:r>
        <w:rPr>
          <w:rFonts w:hint="eastAsia"/>
        </w:rPr>
        <w:t>条学生成绩记录（考虑到课程可能会增多）。</w:t>
      </w:r>
    </w:p>
    <w:p w:rsidR="00D55DD3" w:rsidRPr="001C251C" w:rsidRDefault="00DE0E9F" w:rsidP="00123F31">
      <w:pPr>
        <w:numPr>
          <w:ilvl w:val="0"/>
          <w:numId w:val="8"/>
        </w:numPr>
        <w:ind w:hanging="436"/>
      </w:pPr>
      <w:r>
        <w:t>系统有足够大的缓存空间</w:t>
      </w:r>
      <w:r>
        <w:rPr>
          <w:rFonts w:hint="eastAsia"/>
        </w:rPr>
        <w:t>，</w:t>
      </w:r>
      <w:r>
        <w:t>保障系统运行流畅</w:t>
      </w:r>
      <w:r>
        <w:rPr>
          <w:rFonts w:hint="eastAsia"/>
        </w:rPr>
        <w:t>。</w:t>
      </w:r>
    </w:p>
    <w:p w:rsidR="006E73E5" w:rsidRPr="00472466" w:rsidRDefault="006E73E5" w:rsidP="00D55DD3">
      <w:pPr>
        <w:pStyle w:val="3"/>
        <w:rPr>
          <w:rFonts w:eastAsia="宋体"/>
        </w:rPr>
      </w:pPr>
      <w:bookmarkStart w:id="87" w:name="_Toc506458801"/>
      <w:bookmarkStart w:id="88" w:name="_Toc506459167"/>
      <w:bookmarkStart w:id="89" w:name="_Toc435986481"/>
      <w:r w:rsidRPr="00472466">
        <w:rPr>
          <w:rFonts w:eastAsia="宋体" w:hint="eastAsia"/>
        </w:rPr>
        <w:t>4</w:t>
      </w:r>
      <w:r w:rsidRPr="00472466">
        <w:rPr>
          <w:rFonts w:eastAsia="宋体"/>
        </w:rPr>
        <w:t>.</w:t>
      </w:r>
      <w:r w:rsidRPr="00472466">
        <w:rPr>
          <w:rFonts w:eastAsia="宋体" w:hint="eastAsia"/>
        </w:rPr>
        <w:t>1</w:t>
      </w:r>
      <w:r w:rsidRPr="00472466">
        <w:rPr>
          <w:rFonts w:eastAsia="宋体"/>
        </w:rPr>
        <w:t>.</w:t>
      </w:r>
      <w:r w:rsidR="00D55DD3" w:rsidRPr="00472466">
        <w:rPr>
          <w:rFonts w:eastAsia="宋体"/>
        </w:rPr>
        <w:t>2</w:t>
      </w:r>
      <w:bookmarkEnd w:id="87"/>
      <w:bookmarkEnd w:id="88"/>
      <w:r w:rsidR="005D07EC" w:rsidRPr="00472466">
        <w:rPr>
          <w:rFonts w:eastAsia="宋体" w:hint="eastAsia"/>
        </w:rPr>
        <w:t>可用性</w:t>
      </w:r>
      <w:bookmarkEnd w:id="89"/>
    </w:p>
    <w:p w:rsidR="006B2C34" w:rsidRDefault="00407760" w:rsidP="00123F31">
      <w:pPr>
        <w:numPr>
          <w:ilvl w:val="0"/>
          <w:numId w:val="15"/>
        </w:numPr>
      </w:pPr>
      <w:r w:rsidRPr="00407760">
        <w:rPr>
          <w:rFonts w:hint="eastAsia"/>
        </w:rPr>
        <w:t>方便操作，操作流程合理</w:t>
      </w:r>
    </w:p>
    <w:p w:rsidR="006B2C34" w:rsidRDefault="00407760" w:rsidP="00953B39">
      <w:pPr>
        <w:ind w:leftChars="337" w:left="708" w:firstLineChars="200" w:firstLine="420"/>
      </w:pPr>
      <w:r w:rsidRPr="00407760">
        <w:rPr>
          <w:rFonts w:hint="eastAsia"/>
        </w:rPr>
        <w:t>尽量从用户角度出发，以方便使用本产品。</w:t>
      </w:r>
    </w:p>
    <w:p w:rsidR="00407760" w:rsidRDefault="00407760" w:rsidP="00953B39">
      <w:pPr>
        <w:ind w:leftChars="337" w:left="708" w:firstLine="426"/>
      </w:pPr>
      <w:r w:rsidRPr="00407760">
        <w:rPr>
          <w:rFonts w:hint="eastAsia"/>
        </w:rPr>
        <w:t>如：新增学生信息时，敲入回车键光标的自动跳转、输入法的自动转换，信息检索时输入汉语简拼快速检索到结果等。可以通过快速键方便用户录入信息，所有操作可仅通过键盘完成。</w:t>
      </w:r>
    </w:p>
    <w:p w:rsidR="00407760" w:rsidRDefault="00407760" w:rsidP="00123F31">
      <w:pPr>
        <w:numPr>
          <w:ilvl w:val="0"/>
          <w:numId w:val="15"/>
        </w:numPr>
      </w:pPr>
      <w:r w:rsidRPr="00407760">
        <w:rPr>
          <w:rFonts w:hint="eastAsia"/>
        </w:rPr>
        <w:t>支持没有计算机使用经验、计算机使用经验较少及有较多计算机使用经验的用户均能方便地使用本系统。</w:t>
      </w:r>
    </w:p>
    <w:p w:rsidR="006B2C34" w:rsidRDefault="00407760" w:rsidP="00123F31">
      <w:pPr>
        <w:numPr>
          <w:ilvl w:val="0"/>
          <w:numId w:val="15"/>
        </w:numPr>
      </w:pPr>
      <w:r w:rsidRPr="00407760">
        <w:rPr>
          <w:rFonts w:hint="eastAsia"/>
        </w:rPr>
        <w:t>控制必录入项</w:t>
      </w:r>
    </w:p>
    <w:p w:rsidR="00407760" w:rsidRDefault="00407760" w:rsidP="00953B39">
      <w:pPr>
        <w:ind w:leftChars="337" w:left="708" w:firstLineChars="202" w:firstLine="424"/>
      </w:pPr>
      <w:r w:rsidRPr="00407760">
        <w:rPr>
          <w:rFonts w:hint="eastAsia"/>
        </w:rPr>
        <w:t>本系统能够对必须录入的项目进行控制，使用户能够确保信息录入的完整。同时对必录入项进行有效的统一的提示。</w:t>
      </w:r>
    </w:p>
    <w:p w:rsidR="006B2C34" w:rsidRDefault="00407760" w:rsidP="00123F31">
      <w:pPr>
        <w:numPr>
          <w:ilvl w:val="0"/>
          <w:numId w:val="15"/>
        </w:numPr>
      </w:pPr>
      <w:r w:rsidRPr="00407760">
        <w:rPr>
          <w:rFonts w:hint="eastAsia"/>
        </w:rPr>
        <w:t>容错能力</w:t>
      </w:r>
    </w:p>
    <w:p w:rsidR="00407760" w:rsidRDefault="00407760" w:rsidP="00953B39">
      <w:pPr>
        <w:ind w:leftChars="337" w:left="708" w:firstLine="426"/>
      </w:pPr>
      <w:r w:rsidRPr="00407760">
        <w:rPr>
          <w:rFonts w:hint="eastAsia"/>
        </w:rPr>
        <w:t>系统具有一定的容错和抗干扰能力，在非硬件故障或非通讯故障时，系统能够保证正常运行，并有足够的提示信息帮助用户有效正确地完成任务。</w:t>
      </w:r>
    </w:p>
    <w:p w:rsidR="006B2C34" w:rsidRDefault="00407760" w:rsidP="00123F31">
      <w:pPr>
        <w:numPr>
          <w:ilvl w:val="0"/>
          <w:numId w:val="15"/>
        </w:numPr>
      </w:pPr>
      <w:r w:rsidRPr="00407760">
        <w:rPr>
          <w:rFonts w:hint="eastAsia"/>
        </w:rPr>
        <w:t>操作完成时有统一规范的提示信息</w:t>
      </w:r>
    </w:p>
    <w:p w:rsidR="00407760" w:rsidRDefault="00407760" w:rsidP="00953B39">
      <w:pPr>
        <w:ind w:leftChars="337" w:left="708" w:firstLine="426"/>
      </w:pPr>
      <w:r w:rsidRPr="00407760">
        <w:rPr>
          <w:rFonts w:hint="eastAsia"/>
        </w:rPr>
        <w:t>例如删除操作时，系统可提示警示框“您确认删除记录吗？操作不可恢复！”，用户点击确认后，系统才执行删除操作，删除后可直接返回相关页面。</w:t>
      </w:r>
    </w:p>
    <w:p w:rsidR="002E369B" w:rsidRPr="00407760" w:rsidRDefault="002E369B" w:rsidP="00123F31">
      <w:pPr>
        <w:numPr>
          <w:ilvl w:val="0"/>
          <w:numId w:val="15"/>
        </w:numPr>
      </w:pPr>
      <w:r w:rsidRPr="002E369B">
        <w:rPr>
          <w:rFonts w:hint="eastAsia"/>
        </w:rPr>
        <w:t>联机帮助与操作指南。</w:t>
      </w:r>
    </w:p>
    <w:p w:rsidR="006E73E5" w:rsidRPr="00472466" w:rsidRDefault="006E73E5" w:rsidP="00D55DD3">
      <w:pPr>
        <w:pStyle w:val="3"/>
        <w:rPr>
          <w:rFonts w:eastAsia="宋体"/>
        </w:rPr>
      </w:pPr>
      <w:bookmarkStart w:id="90" w:name="_Toc506458802"/>
      <w:bookmarkStart w:id="91" w:name="_Toc506459168"/>
      <w:bookmarkStart w:id="92" w:name="_Toc435986482"/>
      <w:r w:rsidRPr="00472466">
        <w:rPr>
          <w:rFonts w:eastAsia="宋体" w:hint="eastAsia"/>
        </w:rPr>
        <w:t>4</w:t>
      </w:r>
      <w:r w:rsidRPr="00472466">
        <w:rPr>
          <w:rFonts w:eastAsia="宋体"/>
        </w:rPr>
        <w:t>.</w:t>
      </w:r>
      <w:r w:rsidRPr="00472466">
        <w:rPr>
          <w:rFonts w:eastAsia="宋体" w:hint="eastAsia"/>
        </w:rPr>
        <w:t>1</w:t>
      </w:r>
      <w:r w:rsidRPr="00472466">
        <w:rPr>
          <w:rFonts w:eastAsia="宋体"/>
        </w:rPr>
        <w:t>.</w:t>
      </w:r>
      <w:r w:rsidR="00D55DD3" w:rsidRPr="00472466">
        <w:rPr>
          <w:rFonts w:eastAsia="宋体"/>
        </w:rPr>
        <w:t>3</w:t>
      </w:r>
      <w:bookmarkEnd w:id="90"/>
      <w:bookmarkEnd w:id="91"/>
      <w:r w:rsidR="005D07EC" w:rsidRPr="00472466">
        <w:rPr>
          <w:rFonts w:eastAsia="宋体" w:hint="eastAsia"/>
        </w:rPr>
        <w:t>安全性</w:t>
      </w:r>
      <w:bookmarkEnd w:id="92"/>
    </w:p>
    <w:p w:rsidR="009C44C2" w:rsidRDefault="009C44C2" w:rsidP="00123F31">
      <w:pPr>
        <w:numPr>
          <w:ilvl w:val="0"/>
          <w:numId w:val="9"/>
        </w:numPr>
      </w:pPr>
      <w:r>
        <w:rPr>
          <w:rFonts w:hint="eastAsia"/>
        </w:rPr>
        <w:t>权限控制</w:t>
      </w:r>
    </w:p>
    <w:p w:rsidR="009C44C2" w:rsidRDefault="009C44C2" w:rsidP="00B56D51">
      <w:pPr>
        <w:ind w:leftChars="337" w:left="708" w:firstLineChars="202" w:firstLine="424"/>
      </w:pPr>
      <w:r>
        <w:rPr>
          <w:rFonts w:hint="eastAsia"/>
        </w:rPr>
        <w:t>根据不同用户角色，设置相应权限，用户的重要操作都做相应的日志记录以备查看，没有权限的用户禁止使用系统。学生只可查看自已的学习成绩，教师只可查看所教课程的学生成绩</w:t>
      </w:r>
      <w:r w:rsidR="00915F2A">
        <w:rPr>
          <w:rFonts w:hint="eastAsia"/>
        </w:rPr>
        <w:lastRenderedPageBreak/>
        <w:t>等等。</w:t>
      </w:r>
    </w:p>
    <w:p w:rsidR="009C44C2" w:rsidRDefault="009C44C2" w:rsidP="00123F31">
      <w:pPr>
        <w:numPr>
          <w:ilvl w:val="0"/>
          <w:numId w:val="9"/>
        </w:numPr>
      </w:pPr>
      <w:r>
        <w:rPr>
          <w:rFonts w:hint="eastAsia"/>
        </w:rPr>
        <w:t>重要数据加密</w:t>
      </w:r>
    </w:p>
    <w:p w:rsidR="009C44C2" w:rsidRDefault="009C44C2" w:rsidP="008A3E9B">
      <w:pPr>
        <w:ind w:firstLineChars="337" w:firstLine="708"/>
      </w:pPr>
      <w:r>
        <w:rPr>
          <w:rFonts w:hint="eastAsia"/>
        </w:rPr>
        <w:t>本系统对一些重要的数据按一定的算法进行加密，如用户口令、重要参数等。</w:t>
      </w:r>
    </w:p>
    <w:p w:rsidR="00186329" w:rsidRDefault="009C44C2" w:rsidP="00123F31">
      <w:pPr>
        <w:numPr>
          <w:ilvl w:val="0"/>
          <w:numId w:val="9"/>
        </w:numPr>
      </w:pPr>
      <w:r>
        <w:rPr>
          <w:rFonts w:hint="eastAsia"/>
        </w:rPr>
        <w:t>数据备份</w:t>
      </w:r>
    </w:p>
    <w:p w:rsidR="009C44C2" w:rsidRDefault="009C44C2" w:rsidP="008A3E9B">
      <w:pPr>
        <w:ind w:firstLineChars="337" w:firstLine="708"/>
      </w:pPr>
      <w:r>
        <w:rPr>
          <w:rFonts w:hint="eastAsia"/>
        </w:rPr>
        <w:t>允许用户进行数据的备份和恢复，以弥补数据的破坏和丢失。</w:t>
      </w:r>
    </w:p>
    <w:p w:rsidR="009C44C2" w:rsidRDefault="009C44C2" w:rsidP="00123F31">
      <w:pPr>
        <w:numPr>
          <w:ilvl w:val="0"/>
          <w:numId w:val="9"/>
        </w:numPr>
      </w:pPr>
      <w:r>
        <w:rPr>
          <w:rFonts w:hint="eastAsia"/>
        </w:rPr>
        <w:t>归档记录</w:t>
      </w:r>
    </w:p>
    <w:p w:rsidR="00D55DD3" w:rsidRDefault="009C44C2" w:rsidP="00C60511">
      <w:pPr>
        <w:ind w:leftChars="337" w:left="708" w:firstLineChars="200" w:firstLine="420"/>
      </w:pPr>
      <w:r>
        <w:rPr>
          <w:rFonts w:hint="eastAsia"/>
        </w:rPr>
        <w:t>本系统应该能够记录系统运行时所发生的所有错误，包括本机错误和网络错误。这些错误记录便于查找错误的原因。日志同时记录用户的关键性操作信息。</w:t>
      </w:r>
    </w:p>
    <w:p w:rsidR="006E73E5" w:rsidRPr="00472466" w:rsidRDefault="006E73E5" w:rsidP="00D55DD3">
      <w:pPr>
        <w:pStyle w:val="3"/>
        <w:rPr>
          <w:rFonts w:eastAsia="宋体"/>
        </w:rPr>
      </w:pPr>
      <w:bookmarkStart w:id="93" w:name="_Toc506458803"/>
      <w:bookmarkStart w:id="94" w:name="_Toc506459169"/>
      <w:bookmarkStart w:id="95" w:name="_Toc435986483"/>
      <w:r w:rsidRPr="00472466">
        <w:rPr>
          <w:rFonts w:eastAsia="宋体" w:hint="eastAsia"/>
        </w:rPr>
        <w:t>4</w:t>
      </w:r>
      <w:r w:rsidRPr="00472466">
        <w:rPr>
          <w:rFonts w:eastAsia="宋体"/>
        </w:rPr>
        <w:t>.</w:t>
      </w:r>
      <w:r w:rsidRPr="00472466">
        <w:rPr>
          <w:rFonts w:eastAsia="宋体" w:hint="eastAsia"/>
        </w:rPr>
        <w:t>1</w:t>
      </w:r>
      <w:r w:rsidRPr="00472466">
        <w:rPr>
          <w:rFonts w:eastAsia="宋体"/>
        </w:rPr>
        <w:t>.</w:t>
      </w:r>
      <w:r w:rsidR="00D55DD3" w:rsidRPr="00472466">
        <w:rPr>
          <w:rFonts w:eastAsia="宋体"/>
        </w:rPr>
        <w:t>4</w:t>
      </w:r>
      <w:bookmarkEnd w:id="93"/>
      <w:bookmarkEnd w:id="94"/>
      <w:r w:rsidR="005D07EC" w:rsidRPr="00472466">
        <w:rPr>
          <w:rFonts w:eastAsia="宋体" w:hint="eastAsia"/>
        </w:rPr>
        <w:t>可维护性</w:t>
      </w:r>
      <w:bookmarkEnd w:id="95"/>
    </w:p>
    <w:p w:rsidR="00E7049F" w:rsidRPr="00E7049F" w:rsidRDefault="00E7049F" w:rsidP="00123F31">
      <w:pPr>
        <w:numPr>
          <w:ilvl w:val="0"/>
          <w:numId w:val="16"/>
        </w:numPr>
        <w:ind w:left="142" w:firstLine="0"/>
      </w:pPr>
      <w:r w:rsidRPr="00A87DA3">
        <w:rPr>
          <w:rFonts w:hint="eastAsia"/>
        </w:rPr>
        <w:t>本系统的构建结构十分合理</w:t>
      </w:r>
    </w:p>
    <w:p w:rsidR="00E7049F" w:rsidRPr="00E7049F" w:rsidRDefault="00E7049F" w:rsidP="00123F31">
      <w:pPr>
        <w:numPr>
          <w:ilvl w:val="0"/>
          <w:numId w:val="16"/>
        </w:numPr>
        <w:ind w:left="142" w:firstLine="0"/>
      </w:pPr>
      <w:r w:rsidRPr="00A87DA3">
        <w:rPr>
          <w:rFonts w:hint="eastAsia"/>
        </w:rPr>
        <w:t>本系统</w:t>
      </w:r>
      <w:hyperlink r:id="rId27" w:tgtFrame="_blank" w:history="1">
        <w:r w:rsidRPr="00A87DA3">
          <w:t>可进行测试性</w:t>
        </w:r>
      </w:hyperlink>
    </w:p>
    <w:p w:rsidR="00407760" w:rsidRDefault="00E7049F" w:rsidP="00123F31">
      <w:pPr>
        <w:numPr>
          <w:ilvl w:val="0"/>
          <w:numId w:val="16"/>
        </w:numPr>
        <w:ind w:left="142" w:firstLine="0"/>
      </w:pPr>
      <w:r w:rsidRPr="00A87DA3">
        <w:rPr>
          <w:rFonts w:hint="eastAsia"/>
        </w:rPr>
        <w:t>本系统</w:t>
      </w:r>
      <w:r w:rsidRPr="00E7049F">
        <w:t>可</w:t>
      </w:r>
      <w:r w:rsidRPr="00A87DA3">
        <w:t>进行修改</w:t>
      </w:r>
    </w:p>
    <w:p w:rsidR="000B27F3" w:rsidRPr="00C60511" w:rsidRDefault="000B27F3" w:rsidP="00123F31">
      <w:pPr>
        <w:numPr>
          <w:ilvl w:val="0"/>
          <w:numId w:val="16"/>
        </w:numPr>
        <w:spacing w:line="360" w:lineRule="auto"/>
        <w:ind w:left="142" w:firstLine="0"/>
        <w:rPr>
          <w:color w:val="000000"/>
        </w:rPr>
      </w:pPr>
      <w:r>
        <w:rPr>
          <w:rFonts w:hint="eastAsia"/>
          <w:color w:val="000000"/>
        </w:rPr>
        <w:t>程序遵守“高内聚，低耦合”原则</w:t>
      </w:r>
    </w:p>
    <w:p w:rsidR="006E73E5" w:rsidRPr="00472466" w:rsidRDefault="006E73E5" w:rsidP="00D55DD3">
      <w:pPr>
        <w:pStyle w:val="3"/>
        <w:rPr>
          <w:rFonts w:eastAsia="宋体"/>
        </w:rPr>
      </w:pPr>
      <w:bookmarkStart w:id="96" w:name="_Toc506458804"/>
      <w:bookmarkStart w:id="97" w:name="_Toc506459170"/>
      <w:bookmarkStart w:id="98" w:name="_Toc435986484"/>
      <w:r w:rsidRPr="00472466">
        <w:rPr>
          <w:rFonts w:eastAsia="宋体" w:hint="eastAsia"/>
        </w:rPr>
        <w:t>4</w:t>
      </w:r>
      <w:r w:rsidRPr="00472466">
        <w:rPr>
          <w:rFonts w:eastAsia="宋体"/>
        </w:rPr>
        <w:t>.</w:t>
      </w:r>
      <w:r w:rsidRPr="00472466">
        <w:rPr>
          <w:rFonts w:eastAsia="宋体" w:hint="eastAsia"/>
        </w:rPr>
        <w:t>1</w:t>
      </w:r>
      <w:r w:rsidRPr="00472466">
        <w:rPr>
          <w:rFonts w:eastAsia="宋体"/>
        </w:rPr>
        <w:t>.</w:t>
      </w:r>
      <w:r w:rsidR="00D55DD3" w:rsidRPr="00472466">
        <w:rPr>
          <w:rFonts w:eastAsia="宋体"/>
        </w:rPr>
        <w:t>5</w:t>
      </w:r>
      <w:bookmarkEnd w:id="96"/>
      <w:bookmarkEnd w:id="97"/>
      <w:r w:rsidR="005D07EC" w:rsidRPr="00472466">
        <w:rPr>
          <w:rFonts w:eastAsia="宋体" w:hint="eastAsia"/>
        </w:rPr>
        <w:t>可移植性</w:t>
      </w:r>
      <w:bookmarkEnd w:id="98"/>
    </w:p>
    <w:p w:rsidR="00A87DA3" w:rsidRDefault="00C2132C" w:rsidP="00A87DA3">
      <w:pPr>
        <w:ind w:left="360"/>
      </w:pPr>
      <w:r>
        <w:rPr>
          <w:rFonts w:hint="eastAsia"/>
        </w:rPr>
        <w:t>（</w:t>
      </w:r>
      <w:r>
        <w:rPr>
          <w:rFonts w:hint="eastAsia"/>
        </w:rPr>
        <w:t>1</w:t>
      </w:r>
      <w:r>
        <w:rPr>
          <w:rFonts w:hint="eastAsia"/>
        </w:rPr>
        <w:t>）</w:t>
      </w:r>
      <w:r w:rsidR="00A87DA3">
        <w:rPr>
          <w:rFonts w:hint="eastAsia"/>
        </w:rPr>
        <w:t>系统软件接口易改造，因此</w:t>
      </w:r>
      <w:r w:rsidR="00A87DA3" w:rsidRPr="00A87DA3">
        <w:t>转置到其它计算机上的能力</w:t>
      </w:r>
      <w:r w:rsidR="00A87DA3">
        <w:t>很强</w:t>
      </w:r>
      <w:r w:rsidR="00A87DA3">
        <w:rPr>
          <w:rFonts w:hint="eastAsia"/>
        </w:rPr>
        <w:t>。</w:t>
      </w:r>
      <w:r w:rsidR="00A87DA3">
        <w:t>又由于本系统可维护性强</w:t>
      </w:r>
      <w:r w:rsidR="00A87DA3">
        <w:rPr>
          <w:rFonts w:hint="eastAsia"/>
        </w:rPr>
        <w:t>，</w:t>
      </w:r>
      <w:r w:rsidR="00A87DA3">
        <w:t>也方便了系统的移植</w:t>
      </w:r>
      <w:r w:rsidR="00A87DA3">
        <w:rPr>
          <w:rFonts w:hint="eastAsia"/>
        </w:rPr>
        <w:t>。</w:t>
      </w:r>
    </w:p>
    <w:p w:rsidR="00A87DA3" w:rsidRPr="00A87DA3" w:rsidRDefault="00C2132C" w:rsidP="00F448B8">
      <w:pPr>
        <w:ind w:firstLineChars="200" w:firstLine="420"/>
      </w:pPr>
      <w:r>
        <w:rPr>
          <w:rFonts w:hint="eastAsia"/>
        </w:rPr>
        <w:t>（</w:t>
      </w:r>
      <w:r>
        <w:rPr>
          <w:rFonts w:hint="eastAsia"/>
        </w:rPr>
        <w:t>2</w:t>
      </w:r>
      <w:r>
        <w:rPr>
          <w:rFonts w:hint="eastAsia"/>
        </w:rPr>
        <w:t>）使用跨平台</w:t>
      </w:r>
      <w:r>
        <w:rPr>
          <w:rFonts w:hint="eastAsia"/>
        </w:rPr>
        <w:t>Java</w:t>
      </w:r>
      <w:r>
        <w:rPr>
          <w:rFonts w:hint="eastAsia"/>
        </w:rPr>
        <w:t>语言进行系统的编写，并使用开源库</w:t>
      </w:r>
    </w:p>
    <w:p w:rsidR="006E73E5" w:rsidRDefault="006E73E5" w:rsidP="006E73E5">
      <w:pPr>
        <w:pStyle w:val="2"/>
        <w:rPr>
          <w:rFonts w:eastAsia="宋体"/>
        </w:rPr>
      </w:pPr>
      <w:bookmarkStart w:id="99" w:name="_Toc435986485"/>
      <w:r>
        <w:rPr>
          <w:rFonts w:eastAsia="宋体" w:hint="eastAsia"/>
        </w:rPr>
        <w:t>4</w:t>
      </w:r>
      <w:r>
        <w:t>.</w:t>
      </w:r>
      <w:r>
        <w:rPr>
          <w:rFonts w:eastAsia="宋体" w:hint="eastAsia"/>
        </w:rPr>
        <w:t>2</w:t>
      </w:r>
      <w:r w:rsidR="00013816">
        <w:rPr>
          <w:rFonts w:eastAsia="宋体" w:hint="eastAsia"/>
        </w:rPr>
        <w:t>工程需求</w:t>
      </w:r>
      <w:bookmarkEnd w:id="99"/>
    </w:p>
    <w:p w:rsidR="006E73E5" w:rsidRPr="00472466" w:rsidRDefault="006E73E5" w:rsidP="00472466">
      <w:pPr>
        <w:pStyle w:val="3"/>
        <w:rPr>
          <w:rFonts w:eastAsia="宋体"/>
        </w:rPr>
      </w:pPr>
      <w:bookmarkStart w:id="100" w:name="_Toc506458806"/>
      <w:bookmarkStart w:id="101" w:name="_Toc506459172"/>
      <w:bookmarkStart w:id="102" w:name="_Toc435986486"/>
      <w:r>
        <w:rPr>
          <w:rFonts w:eastAsia="宋体" w:hint="eastAsia"/>
        </w:rPr>
        <w:t>4</w:t>
      </w:r>
      <w:r w:rsidRPr="00472466">
        <w:rPr>
          <w:rFonts w:eastAsia="宋体"/>
        </w:rPr>
        <w:t>.</w:t>
      </w:r>
      <w:r>
        <w:rPr>
          <w:rFonts w:eastAsia="宋体" w:hint="eastAsia"/>
        </w:rPr>
        <w:t>2.</w:t>
      </w:r>
      <w:r w:rsidR="00684C42">
        <w:rPr>
          <w:rFonts w:eastAsia="宋体"/>
        </w:rPr>
        <w:t>1</w:t>
      </w:r>
      <w:bookmarkEnd w:id="100"/>
      <w:bookmarkEnd w:id="101"/>
      <w:r w:rsidR="007445FB" w:rsidRPr="00472466">
        <w:rPr>
          <w:rFonts w:eastAsia="宋体" w:hint="eastAsia"/>
        </w:rPr>
        <w:t>设计约束</w:t>
      </w:r>
      <w:bookmarkEnd w:id="102"/>
    </w:p>
    <w:p w:rsidR="00D44930" w:rsidRDefault="00D44930" w:rsidP="002618E6">
      <w:pPr>
        <w:spacing w:line="360" w:lineRule="auto"/>
        <w:ind w:leftChars="136" w:left="851" w:hangingChars="269" w:hanging="565"/>
        <w:rPr>
          <w:color w:val="000000"/>
        </w:rPr>
      </w:pPr>
      <w:bookmarkStart w:id="103" w:name="_Toc445691619"/>
      <w:bookmarkStart w:id="104" w:name="_Toc144437306"/>
      <w:bookmarkStart w:id="105" w:name="_Toc506458807"/>
      <w:bookmarkStart w:id="106" w:name="_Toc506459173"/>
      <w:r>
        <w:rPr>
          <w:rFonts w:hint="eastAsia"/>
          <w:color w:val="000000"/>
        </w:rPr>
        <w:t>（</w:t>
      </w:r>
      <w:r>
        <w:rPr>
          <w:rFonts w:hint="eastAsia"/>
          <w:color w:val="000000"/>
        </w:rPr>
        <w:t>1</w:t>
      </w:r>
      <w:r>
        <w:rPr>
          <w:rFonts w:hint="eastAsia"/>
          <w:color w:val="000000"/>
        </w:rPr>
        <w:t>）</w:t>
      </w:r>
      <w:r w:rsidRPr="001F046E">
        <w:rPr>
          <w:rFonts w:hint="eastAsia"/>
          <w:color w:val="000000"/>
        </w:rPr>
        <w:t>数据命名</w:t>
      </w:r>
      <w:r w:rsidRPr="001F046E">
        <w:rPr>
          <w:rFonts w:hint="eastAsia"/>
          <w:color w:val="000000"/>
        </w:rPr>
        <w:cr/>
      </w:r>
      <w:r>
        <w:rPr>
          <w:color w:val="000000"/>
        </w:rPr>
        <w:t xml:space="preserve">1. </w:t>
      </w:r>
      <w:r w:rsidRPr="001F046E">
        <w:rPr>
          <w:rFonts w:hint="eastAsia"/>
          <w:color w:val="000000"/>
        </w:rPr>
        <w:t>变量名、参数名全部由小写字母组成；</w:t>
      </w:r>
      <w:r w:rsidRPr="001F046E">
        <w:rPr>
          <w:rFonts w:hint="eastAsia"/>
          <w:color w:val="000000"/>
        </w:rPr>
        <w:cr/>
      </w:r>
      <w:r>
        <w:rPr>
          <w:color w:val="000000"/>
        </w:rPr>
        <w:t xml:space="preserve">2. </w:t>
      </w:r>
      <w:r w:rsidRPr="001F046E">
        <w:rPr>
          <w:rFonts w:hint="eastAsia"/>
          <w:color w:val="000000"/>
        </w:rPr>
        <w:t>函数名首字母为大写字母，其余为小写字母</w:t>
      </w:r>
      <w:r w:rsidR="000A4D0A">
        <w:rPr>
          <w:rFonts w:hint="eastAsia"/>
          <w:color w:val="000000"/>
        </w:rPr>
        <w:t>。</w:t>
      </w:r>
    </w:p>
    <w:p w:rsidR="002618E6" w:rsidRDefault="00D44930" w:rsidP="002618E6">
      <w:pPr>
        <w:spacing w:line="360" w:lineRule="auto"/>
        <w:ind w:leftChars="136" w:left="851" w:hangingChars="269" w:hanging="565"/>
        <w:rPr>
          <w:color w:val="000000"/>
        </w:rPr>
      </w:pPr>
      <w:r>
        <w:rPr>
          <w:rFonts w:hint="eastAsia"/>
          <w:color w:val="000000"/>
        </w:rPr>
        <w:t>（</w:t>
      </w:r>
      <w:r>
        <w:rPr>
          <w:rFonts w:hint="eastAsia"/>
          <w:color w:val="000000"/>
        </w:rPr>
        <w:t>2</w:t>
      </w:r>
      <w:r>
        <w:rPr>
          <w:rFonts w:hint="eastAsia"/>
          <w:color w:val="000000"/>
        </w:rPr>
        <w:t>）</w:t>
      </w:r>
      <w:r w:rsidRPr="001F046E">
        <w:rPr>
          <w:rFonts w:hint="eastAsia"/>
          <w:color w:val="000000"/>
        </w:rPr>
        <w:t>变量范围</w:t>
      </w:r>
      <w:r w:rsidRPr="001F046E">
        <w:rPr>
          <w:rFonts w:hint="eastAsia"/>
          <w:color w:val="000000"/>
        </w:rPr>
        <w:cr/>
      </w:r>
      <w:r>
        <w:rPr>
          <w:color w:val="000000"/>
        </w:rPr>
        <w:t xml:space="preserve">1. </w:t>
      </w:r>
      <w:r>
        <w:rPr>
          <w:rFonts w:hint="eastAsia"/>
          <w:color w:val="000000"/>
        </w:rPr>
        <w:t>教师</w:t>
      </w:r>
      <w:r w:rsidRPr="001F046E">
        <w:rPr>
          <w:rFonts w:hint="eastAsia"/>
          <w:color w:val="000000"/>
        </w:rPr>
        <w:t>数目大于</w:t>
      </w:r>
      <w:r>
        <w:rPr>
          <w:rFonts w:hint="eastAsia"/>
          <w:color w:val="000000"/>
        </w:rPr>
        <w:t>等于</w:t>
      </w:r>
      <w:r w:rsidR="008752BB">
        <w:rPr>
          <w:color w:val="000000"/>
        </w:rPr>
        <w:t>2</w:t>
      </w:r>
      <w:r>
        <w:rPr>
          <w:rFonts w:hint="eastAsia"/>
          <w:color w:val="000000"/>
        </w:rPr>
        <w:t>000</w:t>
      </w:r>
      <w:r w:rsidRPr="001F046E">
        <w:rPr>
          <w:rFonts w:hint="eastAsia"/>
          <w:color w:val="000000"/>
        </w:rPr>
        <w:t>；</w:t>
      </w:r>
    </w:p>
    <w:p w:rsidR="008752BB" w:rsidRDefault="008752BB" w:rsidP="002618E6">
      <w:pPr>
        <w:spacing w:line="360" w:lineRule="auto"/>
        <w:ind w:leftChars="405" w:left="850"/>
        <w:rPr>
          <w:color w:val="000000"/>
        </w:rPr>
      </w:pPr>
      <w:r>
        <w:rPr>
          <w:rFonts w:hint="eastAsia"/>
          <w:color w:val="000000"/>
        </w:rPr>
        <w:t xml:space="preserve">2. </w:t>
      </w:r>
      <w:r>
        <w:rPr>
          <w:rFonts w:hint="eastAsia"/>
          <w:color w:val="000000"/>
        </w:rPr>
        <w:t>学生</w:t>
      </w:r>
      <w:r w:rsidRPr="001F046E">
        <w:rPr>
          <w:rFonts w:hint="eastAsia"/>
          <w:color w:val="000000"/>
        </w:rPr>
        <w:t>数目大于</w:t>
      </w:r>
      <w:r>
        <w:rPr>
          <w:rFonts w:hint="eastAsia"/>
          <w:color w:val="000000"/>
        </w:rPr>
        <w:t>等于</w:t>
      </w:r>
      <w:r>
        <w:rPr>
          <w:color w:val="000000"/>
        </w:rPr>
        <w:t>30000</w:t>
      </w:r>
      <w:r w:rsidRPr="001F046E">
        <w:rPr>
          <w:rFonts w:hint="eastAsia"/>
          <w:color w:val="000000"/>
        </w:rPr>
        <w:t>；</w:t>
      </w:r>
    </w:p>
    <w:p w:rsidR="00D44930" w:rsidRPr="00292D74" w:rsidRDefault="000D04CA" w:rsidP="002618E6">
      <w:pPr>
        <w:spacing w:line="360" w:lineRule="auto"/>
        <w:ind w:leftChars="405" w:left="850"/>
        <w:rPr>
          <w:color w:val="000000"/>
        </w:rPr>
      </w:pPr>
      <w:r>
        <w:rPr>
          <w:color w:val="000000"/>
        </w:rPr>
        <w:t>3</w:t>
      </w:r>
      <w:r w:rsidR="008752BB">
        <w:rPr>
          <w:color w:val="000000"/>
        </w:rPr>
        <w:t xml:space="preserve">. </w:t>
      </w:r>
      <w:r>
        <w:rPr>
          <w:rFonts w:hint="eastAsia"/>
          <w:color w:val="000000"/>
        </w:rPr>
        <w:t>课程</w:t>
      </w:r>
      <w:r w:rsidR="00D44930" w:rsidRPr="00292D74">
        <w:rPr>
          <w:rFonts w:hint="eastAsia"/>
          <w:color w:val="000000"/>
        </w:rPr>
        <w:t>名称不能大于</w:t>
      </w:r>
      <w:r w:rsidR="00D44930" w:rsidRPr="00292D74">
        <w:rPr>
          <w:rFonts w:hint="eastAsia"/>
          <w:color w:val="000000"/>
        </w:rPr>
        <w:t>64</w:t>
      </w:r>
      <w:r w:rsidR="00D44930" w:rsidRPr="00292D74">
        <w:rPr>
          <w:rFonts w:hint="eastAsia"/>
          <w:color w:val="000000"/>
        </w:rPr>
        <w:t>字节；</w:t>
      </w:r>
      <w:r w:rsidR="00D44930">
        <w:rPr>
          <w:rFonts w:hint="eastAsia"/>
          <w:color w:val="000000"/>
        </w:rPr>
        <w:cr/>
      </w:r>
      <w:r>
        <w:rPr>
          <w:color w:val="000000"/>
        </w:rPr>
        <w:t>4</w:t>
      </w:r>
      <w:r w:rsidR="008752BB">
        <w:rPr>
          <w:color w:val="000000"/>
        </w:rPr>
        <w:t xml:space="preserve">. </w:t>
      </w:r>
      <w:r w:rsidR="00D44930">
        <w:rPr>
          <w:rFonts w:hint="eastAsia"/>
          <w:color w:val="000000"/>
        </w:rPr>
        <w:t>所有文本框都应该有合法输入。</w:t>
      </w:r>
    </w:p>
    <w:p w:rsidR="00D44930" w:rsidRDefault="000D04CA" w:rsidP="0076640E">
      <w:pPr>
        <w:spacing w:line="360" w:lineRule="auto"/>
        <w:ind w:leftChars="136" w:left="851" w:hangingChars="269" w:hanging="565"/>
        <w:rPr>
          <w:color w:val="000000"/>
        </w:rPr>
      </w:pPr>
      <w:r>
        <w:rPr>
          <w:rFonts w:hint="eastAsia"/>
          <w:color w:val="000000"/>
        </w:rPr>
        <w:t>（</w:t>
      </w:r>
      <w:r>
        <w:rPr>
          <w:rFonts w:hint="eastAsia"/>
          <w:color w:val="000000"/>
        </w:rPr>
        <w:t>3</w:t>
      </w:r>
      <w:r>
        <w:rPr>
          <w:rFonts w:hint="eastAsia"/>
          <w:color w:val="000000"/>
        </w:rPr>
        <w:t>）</w:t>
      </w:r>
      <w:r w:rsidR="00D44930" w:rsidRPr="001F046E">
        <w:rPr>
          <w:rFonts w:hint="eastAsia"/>
          <w:color w:val="000000"/>
        </w:rPr>
        <w:t>其他约束</w:t>
      </w:r>
      <w:r w:rsidR="00D44930" w:rsidRPr="001F046E">
        <w:rPr>
          <w:rFonts w:hint="eastAsia"/>
          <w:color w:val="000000"/>
        </w:rPr>
        <w:cr/>
      </w:r>
      <w:r>
        <w:rPr>
          <w:color w:val="000000"/>
        </w:rPr>
        <w:t xml:space="preserve">1. </w:t>
      </w:r>
      <w:r w:rsidR="00D44930" w:rsidRPr="001F046E">
        <w:rPr>
          <w:rFonts w:hint="eastAsia"/>
          <w:color w:val="000000"/>
        </w:rPr>
        <w:t>系统的相应时间应当小于</w:t>
      </w:r>
      <w:r w:rsidR="00D44930" w:rsidRPr="001F046E">
        <w:rPr>
          <w:rFonts w:hint="eastAsia"/>
          <w:color w:val="000000"/>
        </w:rPr>
        <w:t>1</w:t>
      </w:r>
      <w:r w:rsidR="00D44930" w:rsidRPr="001F046E">
        <w:rPr>
          <w:rFonts w:hint="eastAsia"/>
          <w:color w:val="000000"/>
        </w:rPr>
        <w:t>秒；</w:t>
      </w:r>
      <w:r w:rsidR="00D44930" w:rsidRPr="001F046E">
        <w:rPr>
          <w:rFonts w:hint="eastAsia"/>
          <w:color w:val="000000"/>
        </w:rPr>
        <w:cr/>
      </w:r>
      <w:r>
        <w:rPr>
          <w:color w:val="000000"/>
        </w:rPr>
        <w:t xml:space="preserve">2. </w:t>
      </w:r>
      <w:r w:rsidR="00D44930" w:rsidRPr="001F046E">
        <w:rPr>
          <w:rFonts w:hint="eastAsia"/>
          <w:color w:val="000000"/>
        </w:rPr>
        <w:t>系统崩溃后的重启时间应当小于</w:t>
      </w:r>
      <w:r w:rsidR="00D44930" w:rsidRPr="001F046E">
        <w:rPr>
          <w:rFonts w:hint="eastAsia"/>
          <w:color w:val="000000"/>
        </w:rPr>
        <w:t>30</w:t>
      </w:r>
      <w:r w:rsidR="00D44930" w:rsidRPr="001F046E">
        <w:rPr>
          <w:rFonts w:hint="eastAsia"/>
          <w:color w:val="000000"/>
        </w:rPr>
        <w:t>秒；</w:t>
      </w:r>
      <w:bookmarkEnd w:id="103"/>
      <w:bookmarkEnd w:id="104"/>
    </w:p>
    <w:p w:rsidR="00900113" w:rsidRPr="00B65D7C" w:rsidRDefault="00900113" w:rsidP="0076640E">
      <w:pPr>
        <w:spacing w:line="360" w:lineRule="auto"/>
        <w:ind w:leftChars="405" w:left="850"/>
        <w:rPr>
          <w:color w:val="000000"/>
        </w:rPr>
      </w:pPr>
      <w:r>
        <w:rPr>
          <w:rFonts w:hint="eastAsia"/>
          <w:color w:val="000000"/>
        </w:rPr>
        <w:t xml:space="preserve">3. </w:t>
      </w:r>
      <w:r>
        <w:rPr>
          <w:rFonts w:hint="eastAsia"/>
          <w:color w:val="000000"/>
        </w:rPr>
        <w:t>需要使用</w:t>
      </w:r>
      <w:r>
        <w:rPr>
          <w:rFonts w:hint="eastAsia"/>
          <w:color w:val="000000"/>
        </w:rPr>
        <w:t>Java</w:t>
      </w:r>
      <w:r>
        <w:rPr>
          <w:rFonts w:hint="eastAsia"/>
          <w:color w:val="000000"/>
        </w:rPr>
        <w:t>与</w:t>
      </w:r>
      <w:r>
        <w:rPr>
          <w:rFonts w:hint="eastAsia"/>
          <w:color w:val="000000"/>
        </w:rPr>
        <w:t>Web</w:t>
      </w:r>
      <w:r>
        <w:rPr>
          <w:rFonts w:hint="eastAsia"/>
          <w:color w:val="000000"/>
        </w:rPr>
        <w:t>编程，保证系统可移植性与可用性。</w:t>
      </w:r>
    </w:p>
    <w:p w:rsidR="006E73E5" w:rsidRPr="00472466" w:rsidRDefault="00D44930" w:rsidP="00472466">
      <w:pPr>
        <w:pStyle w:val="3"/>
        <w:rPr>
          <w:rFonts w:eastAsia="宋体"/>
        </w:rPr>
      </w:pPr>
      <w:bookmarkStart w:id="107" w:name="_Toc435986487"/>
      <w:r>
        <w:rPr>
          <w:rFonts w:eastAsia="宋体" w:hint="eastAsia"/>
        </w:rPr>
        <w:t>4</w:t>
      </w:r>
      <w:r w:rsidRPr="00472466">
        <w:rPr>
          <w:rFonts w:eastAsia="宋体"/>
        </w:rPr>
        <w:t>.</w:t>
      </w:r>
      <w:r>
        <w:rPr>
          <w:rFonts w:eastAsia="宋体" w:hint="eastAsia"/>
        </w:rPr>
        <w:t>2.</w:t>
      </w:r>
      <w:bookmarkEnd w:id="105"/>
      <w:bookmarkEnd w:id="106"/>
      <w:r w:rsidR="00684C42">
        <w:rPr>
          <w:rFonts w:eastAsia="宋体"/>
        </w:rPr>
        <w:t>2</w:t>
      </w:r>
      <w:r w:rsidR="00074B31" w:rsidRPr="00472466">
        <w:rPr>
          <w:rFonts w:eastAsia="宋体" w:hint="eastAsia"/>
        </w:rPr>
        <w:t>逻辑数据库要求</w:t>
      </w:r>
      <w:bookmarkEnd w:id="107"/>
    </w:p>
    <w:p w:rsidR="0092274E" w:rsidRDefault="0092274E" w:rsidP="0092274E">
      <w:pPr>
        <w:spacing w:line="360" w:lineRule="auto"/>
        <w:ind w:firstLine="420"/>
        <w:rPr>
          <w:color w:val="000000"/>
        </w:rPr>
      </w:pPr>
      <w:r>
        <w:rPr>
          <w:rFonts w:hint="eastAsia"/>
          <w:color w:val="000000"/>
        </w:rPr>
        <w:t>在整个数据库中，包含：开设课程表，并与学生信息表和教师信息表相关联，此外还包括教务员信息表</w:t>
      </w:r>
      <w:r w:rsidR="002E7377">
        <w:rPr>
          <w:rFonts w:hint="eastAsia"/>
          <w:color w:val="000000"/>
        </w:rPr>
        <w:t>，教务长信息表</w:t>
      </w:r>
      <w:r w:rsidR="00D666D4">
        <w:rPr>
          <w:rFonts w:hint="eastAsia"/>
          <w:color w:val="000000"/>
        </w:rPr>
        <w:t>，系统管理员信息表</w:t>
      </w:r>
      <w:r>
        <w:rPr>
          <w:rFonts w:hint="eastAsia"/>
          <w:color w:val="000000"/>
        </w:rPr>
        <w:t>。</w:t>
      </w:r>
    </w:p>
    <w:p w:rsidR="0092274E" w:rsidRDefault="0092274E" w:rsidP="00123F31">
      <w:pPr>
        <w:numPr>
          <w:ilvl w:val="0"/>
          <w:numId w:val="10"/>
        </w:numPr>
        <w:spacing w:line="360" w:lineRule="auto"/>
        <w:rPr>
          <w:color w:val="000000"/>
        </w:rPr>
      </w:pPr>
      <w:r>
        <w:rPr>
          <w:rFonts w:hint="eastAsia"/>
          <w:color w:val="000000"/>
        </w:rPr>
        <w:t>教师</w:t>
      </w:r>
      <w:r w:rsidR="00C0362B">
        <w:rPr>
          <w:rFonts w:hint="eastAsia"/>
          <w:color w:val="000000"/>
        </w:rPr>
        <w:t>信息</w:t>
      </w:r>
      <w:r>
        <w:rPr>
          <w:rFonts w:hint="eastAsia"/>
          <w:color w:val="000000"/>
        </w:rPr>
        <w:t>表中，应包括的教师信息有：教师</w:t>
      </w:r>
      <w:r>
        <w:rPr>
          <w:rFonts w:hint="eastAsia"/>
          <w:color w:val="000000"/>
        </w:rPr>
        <w:t>ID</w:t>
      </w:r>
      <w:r>
        <w:rPr>
          <w:rFonts w:hint="eastAsia"/>
          <w:color w:val="000000"/>
        </w:rPr>
        <w:t>、密码、所教课程、权限。</w:t>
      </w:r>
    </w:p>
    <w:p w:rsidR="0092274E" w:rsidRDefault="0092274E" w:rsidP="00123F31">
      <w:pPr>
        <w:numPr>
          <w:ilvl w:val="0"/>
          <w:numId w:val="10"/>
        </w:numPr>
        <w:spacing w:line="360" w:lineRule="auto"/>
        <w:rPr>
          <w:color w:val="000000"/>
        </w:rPr>
      </w:pPr>
      <w:r>
        <w:rPr>
          <w:rFonts w:hint="eastAsia"/>
          <w:color w:val="000000"/>
        </w:rPr>
        <w:lastRenderedPageBreak/>
        <w:t>学生</w:t>
      </w:r>
      <w:r w:rsidR="00C0362B">
        <w:rPr>
          <w:rFonts w:hint="eastAsia"/>
          <w:color w:val="000000"/>
        </w:rPr>
        <w:t>信息</w:t>
      </w:r>
      <w:r>
        <w:rPr>
          <w:rFonts w:hint="eastAsia"/>
          <w:color w:val="000000"/>
        </w:rPr>
        <w:t>表中，应包括的学生信息有：学生</w:t>
      </w:r>
      <w:r>
        <w:rPr>
          <w:rFonts w:hint="eastAsia"/>
          <w:color w:val="000000"/>
        </w:rPr>
        <w:t>ID</w:t>
      </w:r>
      <w:r>
        <w:rPr>
          <w:rFonts w:hint="eastAsia"/>
          <w:color w:val="000000"/>
        </w:rPr>
        <w:t>、密码、所学课程、所学课程对应期末考试分数。</w:t>
      </w:r>
    </w:p>
    <w:p w:rsidR="0092274E" w:rsidRDefault="006B54A9" w:rsidP="00123F31">
      <w:pPr>
        <w:numPr>
          <w:ilvl w:val="0"/>
          <w:numId w:val="10"/>
        </w:numPr>
        <w:spacing w:line="360" w:lineRule="auto"/>
        <w:rPr>
          <w:color w:val="000000"/>
        </w:rPr>
      </w:pPr>
      <w:r>
        <w:rPr>
          <w:rFonts w:hint="eastAsia"/>
          <w:color w:val="000000"/>
        </w:rPr>
        <w:t>教务长</w:t>
      </w:r>
      <w:r w:rsidR="00C0362B">
        <w:rPr>
          <w:rFonts w:hint="eastAsia"/>
          <w:color w:val="000000"/>
        </w:rPr>
        <w:t>信息</w:t>
      </w:r>
      <w:r w:rsidR="0092274E">
        <w:rPr>
          <w:rFonts w:hint="eastAsia"/>
          <w:color w:val="000000"/>
        </w:rPr>
        <w:t>表中，应包括</w:t>
      </w:r>
      <w:r>
        <w:rPr>
          <w:rFonts w:hint="eastAsia"/>
          <w:color w:val="000000"/>
        </w:rPr>
        <w:t>教务长</w:t>
      </w:r>
      <w:r w:rsidR="0092274E">
        <w:rPr>
          <w:rFonts w:hint="eastAsia"/>
          <w:color w:val="000000"/>
        </w:rPr>
        <w:t>信息有：</w:t>
      </w:r>
      <w:r>
        <w:rPr>
          <w:rFonts w:hint="eastAsia"/>
          <w:color w:val="000000"/>
        </w:rPr>
        <w:t>教务长</w:t>
      </w:r>
      <w:r w:rsidR="0092274E">
        <w:rPr>
          <w:rFonts w:hint="eastAsia"/>
          <w:color w:val="000000"/>
        </w:rPr>
        <w:t>ID</w:t>
      </w:r>
      <w:r w:rsidR="0092274E">
        <w:rPr>
          <w:rFonts w:hint="eastAsia"/>
          <w:color w:val="000000"/>
        </w:rPr>
        <w:t>、</w:t>
      </w:r>
      <w:r>
        <w:rPr>
          <w:rFonts w:hint="eastAsia"/>
          <w:color w:val="000000"/>
        </w:rPr>
        <w:t>教务长</w:t>
      </w:r>
      <w:r w:rsidR="00C0362B">
        <w:rPr>
          <w:rFonts w:hint="eastAsia"/>
          <w:color w:val="000000"/>
        </w:rPr>
        <w:t>密码</w:t>
      </w:r>
      <w:r w:rsidR="0092274E">
        <w:rPr>
          <w:rFonts w:hint="eastAsia"/>
          <w:color w:val="000000"/>
        </w:rPr>
        <w:t>。</w:t>
      </w:r>
    </w:p>
    <w:p w:rsidR="006B54A9" w:rsidRDefault="006B54A9" w:rsidP="00123F31">
      <w:pPr>
        <w:numPr>
          <w:ilvl w:val="0"/>
          <w:numId w:val="10"/>
        </w:numPr>
        <w:spacing w:line="360" w:lineRule="auto"/>
        <w:rPr>
          <w:color w:val="000000"/>
        </w:rPr>
      </w:pPr>
      <w:r>
        <w:rPr>
          <w:rFonts w:hint="eastAsia"/>
          <w:color w:val="000000"/>
        </w:rPr>
        <w:t>教务员信息表中，应包括教务员信息有：教务员</w:t>
      </w:r>
      <w:r>
        <w:rPr>
          <w:rFonts w:hint="eastAsia"/>
          <w:color w:val="000000"/>
        </w:rPr>
        <w:t>ID</w:t>
      </w:r>
      <w:r>
        <w:rPr>
          <w:rFonts w:hint="eastAsia"/>
          <w:color w:val="000000"/>
        </w:rPr>
        <w:t>、教务员密码。</w:t>
      </w:r>
    </w:p>
    <w:p w:rsidR="006B54A9" w:rsidRDefault="006B54A9" w:rsidP="00123F31">
      <w:pPr>
        <w:numPr>
          <w:ilvl w:val="0"/>
          <w:numId w:val="10"/>
        </w:numPr>
        <w:spacing w:line="360" w:lineRule="auto"/>
        <w:rPr>
          <w:color w:val="000000"/>
        </w:rPr>
      </w:pPr>
      <w:r>
        <w:rPr>
          <w:rFonts w:hint="eastAsia"/>
          <w:color w:val="000000"/>
        </w:rPr>
        <w:t>系统管理员信息表中，应包括系统管理员信息有：系统管理员</w:t>
      </w:r>
      <w:r>
        <w:rPr>
          <w:rFonts w:hint="eastAsia"/>
          <w:color w:val="000000"/>
        </w:rPr>
        <w:t>ID</w:t>
      </w:r>
      <w:r>
        <w:rPr>
          <w:rFonts w:hint="eastAsia"/>
          <w:color w:val="000000"/>
        </w:rPr>
        <w:t>、系统管理员密码。</w:t>
      </w:r>
    </w:p>
    <w:p w:rsidR="006B54A9" w:rsidRDefault="006B54A9" w:rsidP="006B54A9">
      <w:pPr>
        <w:spacing w:line="360" w:lineRule="auto"/>
        <w:ind w:left="780"/>
        <w:rPr>
          <w:color w:val="000000"/>
        </w:rPr>
      </w:pPr>
    </w:p>
    <w:p w:rsidR="00481D18" w:rsidRDefault="0092274E" w:rsidP="00481D18">
      <w:pPr>
        <w:spacing w:line="360" w:lineRule="auto"/>
        <w:ind w:firstLine="420"/>
        <w:rPr>
          <w:color w:val="000000"/>
        </w:rPr>
      </w:pPr>
      <w:r>
        <w:rPr>
          <w:rFonts w:hint="eastAsia"/>
          <w:color w:val="000000"/>
        </w:rPr>
        <w:t>当生成的表后，可以根据所属</w:t>
      </w:r>
      <w:r w:rsidR="001D2D7C">
        <w:rPr>
          <w:rFonts w:hint="eastAsia"/>
          <w:color w:val="000000"/>
        </w:rPr>
        <w:t>角色权限设定来保证安全</w:t>
      </w:r>
      <w:r>
        <w:rPr>
          <w:rFonts w:hint="eastAsia"/>
          <w:color w:val="000000"/>
        </w:rPr>
        <w:t>性</w:t>
      </w:r>
      <w:r w:rsidR="00481D18">
        <w:rPr>
          <w:rFonts w:hint="eastAsia"/>
          <w:color w:val="000000"/>
        </w:rPr>
        <w:t>，</w:t>
      </w:r>
      <w:r>
        <w:rPr>
          <w:rFonts w:hint="eastAsia"/>
          <w:color w:val="000000"/>
        </w:rPr>
        <w:t>也可以通过</w:t>
      </w:r>
      <w:r w:rsidR="001D2D7C">
        <w:rPr>
          <w:rFonts w:hint="eastAsia"/>
          <w:color w:val="000000"/>
        </w:rPr>
        <w:t>学生学号和课程名称</w:t>
      </w:r>
      <w:r>
        <w:rPr>
          <w:rFonts w:hint="eastAsia"/>
          <w:color w:val="000000"/>
        </w:rPr>
        <w:t>进行检索。</w:t>
      </w:r>
    </w:p>
    <w:p w:rsidR="006E73E5" w:rsidRDefault="006E73E5" w:rsidP="006E73E5">
      <w:pPr>
        <w:pStyle w:val="a6"/>
        <w:rPr>
          <w:rFonts w:eastAsia="宋体"/>
        </w:rPr>
      </w:pPr>
    </w:p>
    <w:p w:rsidR="009001B7" w:rsidRPr="009001B7" w:rsidRDefault="009001B7" w:rsidP="009001B7">
      <w:pPr>
        <w:pStyle w:val="1"/>
      </w:pPr>
      <w:bookmarkStart w:id="108" w:name="_Toc435986488"/>
      <w:commentRangeStart w:id="109"/>
      <w:r w:rsidRPr="009001B7">
        <w:rPr>
          <w:rFonts w:hint="eastAsia"/>
        </w:rPr>
        <w:t>5.</w:t>
      </w:r>
      <w:r w:rsidRPr="009001B7">
        <w:rPr>
          <w:rFonts w:ascii="宋体" w:eastAsia="宋体" w:hAnsi="宋体" w:cs="宋体" w:hint="eastAsia"/>
        </w:rPr>
        <w:t>外部接口需求</w:t>
      </w:r>
      <w:bookmarkEnd w:id="108"/>
      <w:commentRangeEnd w:id="109"/>
      <w:r w:rsidR="00874B7D">
        <w:rPr>
          <w:rStyle w:val="ab"/>
          <w:rFonts w:ascii="Times New Roman" w:eastAsia="宋体" w:hAnsi="Times New Roman"/>
          <w:b w:val="0"/>
          <w:kern w:val="2"/>
        </w:rPr>
        <w:commentReference w:id="109"/>
      </w:r>
    </w:p>
    <w:p w:rsidR="009001B7" w:rsidRPr="009001B7" w:rsidRDefault="009001B7" w:rsidP="009001B7">
      <w:pPr>
        <w:pStyle w:val="2"/>
      </w:pPr>
      <w:bookmarkStart w:id="110" w:name="_Toc435986489"/>
      <w:r w:rsidRPr="009001B7">
        <w:rPr>
          <w:rFonts w:hint="eastAsia"/>
        </w:rPr>
        <w:t xml:space="preserve">5.1 </w:t>
      </w:r>
      <w:r w:rsidRPr="009001B7">
        <w:rPr>
          <w:rFonts w:ascii="宋体" w:eastAsia="宋体" w:hAnsi="宋体" w:cs="宋体" w:hint="eastAsia"/>
        </w:rPr>
        <w:t>用户接口</w:t>
      </w:r>
      <w:bookmarkEnd w:id="110"/>
    </w:p>
    <w:p w:rsidR="009001B7" w:rsidRPr="009001B7" w:rsidRDefault="009001B7" w:rsidP="009001B7">
      <w:pPr>
        <w:spacing w:line="360" w:lineRule="auto"/>
        <w:ind w:left="420"/>
        <w:rPr>
          <w:color w:val="000000"/>
        </w:rPr>
      </w:pPr>
      <w:r w:rsidRPr="009001B7">
        <w:rPr>
          <w:rFonts w:hint="eastAsia"/>
          <w:color w:val="000000"/>
        </w:rPr>
        <w:t>本系统采用</w:t>
      </w:r>
      <w:r w:rsidRPr="009001B7">
        <w:rPr>
          <w:rFonts w:hint="eastAsia"/>
          <w:color w:val="000000"/>
        </w:rPr>
        <w:t>B/S</w:t>
      </w:r>
      <w:r w:rsidRPr="009001B7">
        <w:rPr>
          <w:rFonts w:hint="eastAsia"/>
          <w:color w:val="000000"/>
        </w:rPr>
        <w:t>架构，所有界面使用</w:t>
      </w:r>
      <w:r w:rsidRPr="009001B7">
        <w:rPr>
          <w:rFonts w:hint="eastAsia"/>
          <w:color w:val="000000"/>
        </w:rPr>
        <w:t>WEB</w:t>
      </w:r>
      <w:r w:rsidRPr="009001B7">
        <w:rPr>
          <w:rFonts w:hint="eastAsia"/>
          <w:color w:val="000000"/>
        </w:rPr>
        <w:t>风格，用户界面的具体细节将在概要设计文档中描述。</w:t>
      </w:r>
    </w:p>
    <w:p w:rsidR="009001B7" w:rsidRDefault="009001B7" w:rsidP="009001B7">
      <w:pPr>
        <w:pStyle w:val="2"/>
      </w:pPr>
      <w:bookmarkStart w:id="111" w:name="_Toc435986490"/>
      <w:r w:rsidRPr="009001B7">
        <w:rPr>
          <w:rFonts w:hint="eastAsia"/>
        </w:rPr>
        <w:t xml:space="preserve">5.2 </w:t>
      </w:r>
      <w:r w:rsidRPr="009001B7">
        <w:rPr>
          <w:rFonts w:ascii="宋体" w:eastAsia="宋体" w:hAnsi="宋体" w:cs="宋体" w:hint="eastAsia"/>
        </w:rPr>
        <w:t>硬件接口</w:t>
      </w:r>
      <w:bookmarkEnd w:id="111"/>
    </w:p>
    <w:p w:rsidR="009001B7" w:rsidRPr="009001B7" w:rsidRDefault="009001B7" w:rsidP="009001B7">
      <w:pPr>
        <w:spacing w:line="360" w:lineRule="auto"/>
        <w:ind w:left="420"/>
        <w:rPr>
          <w:color w:val="000000"/>
        </w:rPr>
      </w:pPr>
      <w:r w:rsidRPr="009001B7">
        <w:rPr>
          <w:rFonts w:hint="eastAsia"/>
          <w:color w:val="000000"/>
        </w:rPr>
        <w:t>服务器端建议使用专用服务器。</w:t>
      </w:r>
    </w:p>
    <w:p w:rsidR="009001B7" w:rsidRPr="009001B7" w:rsidRDefault="009001B7" w:rsidP="009001B7">
      <w:pPr>
        <w:pStyle w:val="2"/>
      </w:pPr>
      <w:bookmarkStart w:id="112" w:name="_Toc435986491"/>
      <w:commentRangeStart w:id="113"/>
      <w:r w:rsidRPr="009001B7">
        <w:rPr>
          <w:rFonts w:hint="eastAsia"/>
        </w:rPr>
        <w:t xml:space="preserve">5.3 </w:t>
      </w:r>
      <w:r w:rsidRPr="009001B7">
        <w:rPr>
          <w:rFonts w:ascii="宋体" w:eastAsia="宋体" w:hAnsi="宋体" w:cs="宋体" w:hint="eastAsia"/>
        </w:rPr>
        <w:t>软件接口</w:t>
      </w:r>
      <w:bookmarkEnd w:id="112"/>
    </w:p>
    <w:p w:rsidR="009001B7" w:rsidRPr="00373FA2" w:rsidRDefault="009001B7" w:rsidP="00123F31">
      <w:pPr>
        <w:numPr>
          <w:ilvl w:val="0"/>
          <w:numId w:val="11"/>
        </w:numPr>
        <w:spacing w:line="360" w:lineRule="auto"/>
        <w:rPr>
          <w:color w:val="000000"/>
        </w:rPr>
      </w:pPr>
      <w:r w:rsidRPr="00373FA2">
        <w:rPr>
          <w:color w:val="000000"/>
        </w:rPr>
        <w:t>mysql-5.5.20-win32</w:t>
      </w:r>
      <w:r w:rsidRPr="00373FA2">
        <w:rPr>
          <w:rFonts w:hint="eastAsia"/>
          <w:color w:val="000000"/>
        </w:rPr>
        <w:t>数据库软件；</w:t>
      </w:r>
    </w:p>
    <w:p w:rsidR="009001B7" w:rsidRPr="00373FA2" w:rsidRDefault="009001B7" w:rsidP="00123F31">
      <w:pPr>
        <w:numPr>
          <w:ilvl w:val="0"/>
          <w:numId w:val="11"/>
        </w:numPr>
        <w:spacing w:line="360" w:lineRule="auto"/>
        <w:rPr>
          <w:color w:val="000000"/>
        </w:rPr>
      </w:pPr>
      <w:r w:rsidRPr="00373FA2">
        <w:rPr>
          <w:color w:val="000000"/>
        </w:rPr>
        <w:t>Windows</w:t>
      </w:r>
      <w:r>
        <w:rPr>
          <w:rFonts w:hint="eastAsia"/>
          <w:color w:val="000000"/>
        </w:rPr>
        <w:t>7</w:t>
      </w:r>
      <w:r w:rsidRPr="00373FA2">
        <w:rPr>
          <w:rFonts w:hint="eastAsia"/>
          <w:color w:val="000000"/>
        </w:rPr>
        <w:t>操作系统</w:t>
      </w:r>
      <w:r>
        <w:rPr>
          <w:rFonts w:hint="eastAsia"/>
          <w:color w:val="000000"/>
        </w:rPr>
        <w:t>/Windows 8</w:t>
      </w:r>
      <w:r>
        <w:rPr>
          <w:rFonts w:hint="eastAsia"/>
          <w:color w:val="000000"/>
        </w:rPr>
        <w:t>操作系统</w:t>
      </w:r>
      <w:r w:rsidRPr="00373FA2">
        <w:rPr>
          <w:rFonts w:hint="eastAsia"/>
          <w:color w:val="000000"/>
        </w:rPr>
        <w:t>；</w:t>
      </w:r>
    </w:p>
    <w:p w:rsidR="009001B7" w:rsidRDefault="009001B7" w:rsidP="00123F31">
      <w:pPr>
        <w:numPr>
          <w:ilvl w:val="0"/>
          <w:numId w:val="11"/>
        </w:numPr>
        <w:spacing w:line="360" w:lineRule="auto"/>
        <w:rPr>
          <w:color w:val="000000"/>
        </w:rPr>
      </w:pPr>
      <w:r w:rsidRPr="00373FA2">
        <w:rPr>
          <w:color w:val="000000"/>
        </w:rPr>
        <w:t>myeclipse-9.0M1-win32</w:t>
      </w:r>
      <w:r>
        <w:rPr>
          <w:rFonts w:hint="eastAsia"/>
          <w:color w:val="000000"/>
        </w:rPr>
        <w:t>/Eclipse</w:t>
      </w:r>
      <w:r>
        <w:rPr>
          <w:rFonts w:hint="eastAsia"/>
          <w:color w:val="000000"/>
        </w:rPr>
        <w:t>；</w:t>
      </w:r>
    </w:p>
    <w:p w:rsidR="009001B7" w:rsidRDefault="00725799" w:rsidP="009001B7">
      <w:pPr>
        <w:pStyle w:val="2"/>
      </w:pPr>
      <w:bookmarkStart w:id="114" w:name="_Toc435986492"/>
      <w:commentRangeEnd w:id="113"/>
      <w:r>
        <w:rPr>
          <w:rStyle w:val="ab"/>
          <w:rFonts w:ascii="Times New Roman" w:eastAsia="宋体" w:hAnsi="Times New Roman"/>
          <w:b w:val="0"/>
          <w:kern w:val="2"/>
        </w:rPr>
        <w:commentReference w:id="113"/>
      </w:r>
      <w:r w:rsidR="009001B7" w:rsidRPr="009001B7">
        <w:rPr>
          <w:rFonts w:hint="eastAsia"/>
        </w:rPr>
        <w:t xml:space="preserve">5.4 </w:t>
      </w:r>
      <w:r w:rsidR="009001B7" w:rsidRPr="009001B7">
        <w:rPr>
          <w:rFonts w:ascii="宋体" w:eastAsia="宋体" w:hAnsi="宋体" w:cs="宋体" w:hint="eastAsia"/>
        </w:rPr>
        <w:t>通信接口</w:t>
      </w:r>
      <w:bookmarkEnd w:id="114"/>
    </w:p>
    <w:p w:rsidR="006E73E5" w:rsidRPr="009D60A9" w:rsidRDefault="009001B7" w:rsidP="009D60A9">
      <w:pPr>
        <w:spacing w:line="360" w:lineRule="auto"/>
        <w:ind w:left="420"/>
        <w:rPr>
          <w:color w:val="000000"/>
        </w:rPr>
      </w:pPr>
      <w:r w:rsidRPr="009001B7">
        <w:rPr>
          <w:rFonts w:hint="eastAsia"/>
          <w:color w:val="000000"/>
        </w:rPr>
        <w:t>无特殊需求。</w:t>
      </w:r>
    </w:p>
    <w:p w:rsidR="00474ECD" w:rsidRDefault="00474ECD"/>
    <w:p w:rsidR="00BF3286" w:rsidRPr="00BF3286" w:rsidRDefault="00BF3286" w:rsidP="00BF3286">
      <w:pPr>
        <w:pStyle w:val="1"/>
      </w:pPr>
      <w:bookmarkStart w:id="115" w:name="_Toc435986493"/>
      <w:r>
        <w:rPr>
          <w:rFonts w:ascii="宋体" w:eastAsia="宋体" w:hAnsi="宋体" w:cs="宋体" w:hint="eastAsia"/>
        </w:rPr>
        <w:t>6.</w:t>
      </w:r>
      <w:r w:rsidRPr="00BF3286">
        <w:rPr>
          <w:rFonts w:ascii="宋体" w:eastAsia="宋体" w:hAnsi="宋体" w:cs="宋体" w:hint="eastAsia"/>
        </w:rPr>
        <w:t>总结</w:t>
      </w:r>
      <w:bookmarkEnd w:id="115"/>
    </w:p>
    <w:p w:rsidR="00BF3286" w:rsidRDefault="00BF3286" w:rsidP="002E5677">
      <w:pPr>
        <w:ind w:left="360" w:firstLineChars="200" w:firstLine="420"/>
      </w:pPr>
      <w:r>
        <w:rPr>
          <w:rFonts w:hint="eastAsia"/>
        </w:rPr>
        <w:t>本文档为学生考试成绩管理系统的需求分析报告。文档从系统应具备的功能性需求和非功能性需求，以及外部结构需求等方面多角度全方位地分析了该系统。</w:t>
      </w:r>
      <w:r w:rsidR="002E5677">
        <w:rPr>
          <w:rFonts w:hint="eastAsia"/>
        </w:rPr>
        <w:t>此外还通过周境图、数据流图、功能结构图、实体</w:t>
      </w:r>
      <w:r w:rsidR="002E5677">
        <w:rPr>
          <w:rFonts w:hint="eastAsia"/>
        </w:rPr>
        <w:t>-</w:t>
      </w:r>
      <w:r w:rsidR="002E5677">
        <w:rPr>
          <w:rFonts w:hint="eastAsia"/>
        </w:rPr>
        <w:t>关系图</w:t>
      </w:r>
      <w:r w:rsidR="00AF1B85">
        <w:rPr>
          <w:rFonts w:hint="eastAsia"/>
        </w:rPr>
        <w:t>和用例图，更加详细的对系统进行了描述。</w:t>
      </w:r>
    </w:p>
    <w:p w:rsidR="00AF1B85" w:rsidRDefault="00AF1B85" w:rsidP="002E5677">
      <w:pPr>
        <w:ind w:left="360" w:firstLineChars="200" w:firstLine="420"/>
      </w:pPr>
      <w:r>
        <w:t>希望本文档可以达到最初的编写目的</w:t>
      </w:r>
      <w:r w:rsidR="00143E52" w:rsidRPr="005C4FD7">
        <w:t>规范化本</w:t>
      </w:r>
      <w:r w:rsidR="00143E52" w:rsidRPr="005C4FD7">
        <w:rPr>
          <w:rFonts w:hint="eastAsia"/>
        </w:rPr>
        <w:t>系统</w:t>
      </w:r>
      <w:r w:rsidR="00143E52" w:rsidRPr="005C4FD7">
        <w:t>的编写，提高软件开发过程中的能见度</w:t>
      </w:r>
      <w:r w:rsidR="00143E52">
        <w:rPr>
          <w:rFonts w:hint="eastAsia"/>
        </w:rPr>
        <w:t>。</w:t>
      </w:r>
      <w:r w:rsidR="00143E52">
        <w:t>也</w:t>
      </w:r>
      <w:r w:rsidR="00143E52">
        <w:rPr>
          <w:rFonts w:hint="eastAsia"/>
        </w:rPr>
        <w:t>希望</w:t>
      </w:r>
      <w:r w:rsidR="00143E52">
        <w:t>系统可以实现便于学校开展工作</w:t>
      </w:r>
      <w:r w:rsidR="00143E52">
        <w:rPr>
          <w:rFonts w:hint="eastAsia"/>
        </w:rPr>
        <w:t>。</w:t>
      </w:r>
    </w:p>
    <w:p w:rsidR="00143E52" w:rsidRPr="00BF3286" w:rsidRDefault="00143E52" w:rsidP="002E5677">
      <w:pPr>
        <w:ind w:left="360" w:firstLineChars="200" w:firstLine="420"/>
      </w:pPr>
    </w:p>
    <w:sectPr w:rsidR="00143E52" w:rsidRPr="00BF3286" w:rsidSect="005D0462">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9" w:author="Think" w:date="2016-11-26T08:31:00Z" w:initials="T">
    <w:p w:rsidR="00874B7D" w:rsidRDefault="00874B7D">
      <w:pPr>
        <w:pStyle w:val="ac"/>
      </w:pPr>
      <w:r>
        <w:rPr>
          <w:rStyle w:val="ab"/>
        </w:rPr>
        <w:annotationRef/>
      </w:r>
      <w:r>
        <w:rPr>
          <w:rFonts w:hint="eastAsia"/>
        </w:rPr>
        <w:t>没必要</w:t>
      </w:r>
      <w:r>
        <w:rPr>
          <w:rFonts w:hint="eastAsia"/>
        </w:rPr>
        <w:t>!</w:t>
      </w:r>
    </w:p>
  </w:comment>
  <w:comment w:id="113" w:author="Think" w:date="2016-11-26T08:27:00Z" w:initials="T">
    <w:p w:rsidR="00725799" w:rsidRDefault="00725799">
      <w:pPr>
        <w:pStyle w:val="ac"/>
      </w:pPr>
      <w:r>
        <w:rPr>
          <w:rStyle w:val="ab"/>
        </w:rPr>
        <w:annotationRef/>
      </w:r>
      <w:r>
        <w:rPr>
          <w:rFonts w:hint="eastAsia"/>
        </w:rPr>
        <w:t>运行于开发环境</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926" w:rsidRDefault="00EA0926" w:rsidP="006E73E5">
      <w:r>
        <w:separator/>
      </w:r>
    </w:p>
  </w:endnote>
  <w:endnote w:type="continuationSeparator" w:id="1">
    <w:p w:rsidR="00EA0926" w:rsidRDefault="00EA0926" w:rsidP="006E73E5">
      <w:r>
        <w:continuationSeparator/>
      </w:r>
    </w:p>
  </w:endnote>
  <w:endnote w:type="continuationNotice" w:id="2">
    <w:p w:rsidR="00EA0926" w:rsidRDefault="00EA092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DE8" w:rsidRDefault="00A71DE8">
    <w:pPr>
      <w:pStyle w:val="a3"/>
      <w:tabs>
        <w:tab w:val="center" w:pos="4680"/>
        <w:tab w:val="right" w:pos="9360"/>
      </w:tabs>
    </w:pPr>
    <w:r>
      <w:rPr>
        <w:rFonts w:hint="eastAsia"/>
      </w:rPr>
      <w:t>软件需求规格说明书</w:t>
    </w:r>
    <w:r>
      <w:tab/>
    </w:r>
    <w:r>
      <w:tab/>
      <w:t xml:space="preserve">Page </w:t>
    </w:r>
    <w:r w:rsidR="005D0462">
      <w:rPr>
        <w:rStyle w:val="a5"/>
      </w:rPr>
      <w:fldChar w:fldCharType="begin"/>
    </w:r>
    <w:r>
      <w:rPr>
        <w:rStyle w:val="a5"/>
      </w:rPr>
      <w:instrText xml:space="preserve"> PAGE </w:instrText>
    </w:r>
    <w:r w:rsidR="005D0462">
      <w:rPr>
        <w:rStyle w:val="a5"/>
      </w:rPr>
      <w:fldChar w:fldCharType="separate"/>
    </w:r>
    <w:r w:rsidR="00874B7D">
      <w:rPr>
        <w:rStyle w:val="a5"/>
        <w:noProof/>
      </w:rPr>
      <w:t>20</w:t>
    </w:r>
    <w:r w:rsidR="005D0462">
      <w:rPr>
        <w:rStyle w:val="a5"/>
      </w:rPr>
      <w:fldChar w:fldCharType="end"/>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926" w:rsidRDefault="00EA0926" w:rsidP="006E73E5">
      <w:r>
        <w:separator/>
      </w:r>
    </w:p>
  </w:footnote>
  <w:footnote w:type="continuationSeparator" w:id="1">
    <w:p w:rsidR="00EA0926" w:rsidRDefault="00EA0926" w:rsidP="006E73E5">
      <w:r>
        <w:continuationSeparator/>
      </w:r>
    </w:p>
  </w:footnote>
  <w:footnote w:type="continuationNotice" w:id="2">
    <w:p w:rsidR="00EA0926" w:rsidRDefault="00EA092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DE8" w:rsidRDefault="00A71DE8" w:rsidP="008A6ED0">
    <w:pPr>
      <w:pStyle w:val="a4"/>
      <w:tabs>
        <w:tab w:val="center" w:pos="4680"/>
        <w:tab w:val="right" w:pos="9360"/>
      </w:tabs>
      <w:jc w:val="center"/>
    </w:pPr>
    <w:r>
      <w:t>&lt;</w:t>
    </w:r>
    <w:r w:rsidRPr="005737E0">
      <w:rPr>
        <w:rFonts w:hint="eastAsia"/>
      </w:rPr>
      <w:t>学生考试成绩管理系统</w:t>
    </w:r>
    <w:r>
      <w: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677A"/>
    <w:multiLevelType w:val="hybridMultilevel"/>
    <w:tmpl w:val="172EC3CC"/>
    <w:lvl w:ilvl="0" w:tplc="0409000F">
      <w:start w:val="1"/>
      <w:numFmt w:val="decimal"/>
      <w:lvlText w:val="%1."/>
      <w:lvlJc w:val="left"/>
      <w:pPr>
        <w:ind w:left="698" w:hanging="420"/>
      </w:pPr>
    </w:lvl>
    <w:lvl w:ilvl="1" w:tplc="04090019" w:tentative="1">
      <w:start w:val="1"/>
      <w:numFmt w:val="lowerLetter"/>
      <w:lvlText w:val="%2)"/>
      <w:lvlJc w:val="left"/>
      <w:pPr>
        <w:ind w:left="1118" w:hanging="420"/>
      </w:pPr>
    </w:lvl>
    <w:lvl w:ilvl="2" w:tplc="0409001B" w:tentative="1">
      <w:start w:val="1"/>
      <w:numFmt w:val="lowerRoman"/>
      <w:lvlText w:val="%3."/>
      <w:lvlJc w:val="right"/>
      <w:pPr>
        <w:ind w:left="1538" w:hanging="420"/>
      </w:pPr>
    </w:lvl>
    <w:lvl w:ilvl="3" w:tplc="0409000F" w:tentative="1">
      <w:start w:val="1"/>
      <w:numFmt w:val="decimal"/>
      <w:lvlText w:val="%4."/>
      <w:lvlJc w:val="left"/>
      <w:pPr>
        <w:ind w:left="1958" w:hanging="420"/>
      </w:pPr>
    </w:lvl>
    <w:lvl w:ilvl="4" w:tplc="04090019" w:tentative="1">
      <w:start w:val="1"/>
      <w:numFmt w:val="lowerLetter"/>
      <w:lvlText w:val="%5)"/>
      <w:lvlJc w:val="left"/>
      <w:pPr>
        <w:ind w:left="2378" w:hanging="420"/>
      </w:pPr>
    </w:lvl>
    <w:lvl w:ilvl="5" w:tplc="0409001B" w:tentative="1">
      <w:start w:val="1"/>
      <w:numFmt w:val="lowerRoman"/>
      <w:lvlText w:val="%6."/>
      <w:lvlJc w:val="right"/>
      <w:pPr>
        <w:ind w:left="2798" w:hanging="420"/>
      </w:pPr>
    </w:lvl>
    <w:lvl w:ilvl="6" w:tplc="0409000F" w:tentative="1">
      <w:start w:val="1"/>
      <w:numFmt w:val="decimal"/>
      <w:lvlText w:val="%7."/>
      <w:lvlJc w:val="left"/>
      <w:pPr>
        <w:ind w:left="3218" w:hanging="420"/>
      </w:pPr>
    </w:lvl>
    <w:lvl w:ilvl="7" w:tplc="04090019" w:tentative="1">
      <w:start w:val="1"/>
      <w:numFmt w:val="lowerLetter"/>
      <w:lvlText w:val="%8)"/>
      <w:lvlJc w:val="left"/>
      <w:pPr>
        <w:ind w:left="3638" w:hanging="420"/>
      </w:pPr>
    </w:lvl>
    <w:lvl w:ilvl="8" w:tplc="0409001B" w:tentative="1">
      <w:start w:val="1"/>
      <w:numFmt w:val="lowerRoman"/>
      <w:lvlText w:val="%9."/>
      <w:lvlJc w:val="right"/>
      <w:pPr>
        <w:ind w:left="4058" w:hanging="420"/>
      </w:pPr>
    </w:lvl>
  </w:abstractNum>
  <w:abstractNum w:abstractNumId="1">
    <w:nsid w:val="084B4A03"/>
    <w:multiLevelType w:val="multilevel"/>
    <w:tmpl w:val="4D540578"/>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eastAsia="Times" w:hint="default"/>
      </w:rPr>
    </w:lvl>
    <w:lvl w:ilvl="2">
      <w:start w:val="2"/>
      <w:numFmt w:val="decimal"/>
      <w:isLgl/>
      <w:lvlText w:val="%1.%2.%3"/>
      <w:lvlJc w:val="left"/>
      <w:pPr>
        <w:ind w:left="720" w:hanging="720"/>
      </w:pPr>
      <w:rPr>
        <w:rFonts w:eastAsia="Times" w:hint="default"/>
      </w:rPr>
    </w:lvl>
    <w:lvl w:ilvl="3">
      <w:start w:val="1"/>
      <w:numFmt w:val="decimal"/>
      <w:isLgl/>
      <w:lvlText w:val="%1.%2.%3.%4"/>
      <w:lvlJc w:val="left"/>
      <w:pPr>
        <w:ind w:left="720" w:hanging="720"/>
      </w:pPr>
      <w:rPr>
        <w:rFonts w:eastAsia="Times" w:hint="default"/>
      </w:rPr>
    </w:lvl>
    <w:lvl w:ilvl="4">
      <w:start w:val="1"/>
      <w:numFmt w:val="decimal"/>
      <w:isLgl/>
      <w:lvlText w:val="%1.%2.%3.%4.%5"/>
      <w:lvlJc w:val="left"/>
      <w:pPr>
        <w:ind w:left="1080" w:hanging="1080"/>
      </w:pPr>
      <w:rPr>
        <w:rFonts w:eastAsia="Times" w:hint="default"/>
      </w:rPr>
    </w:lvl>
    <w:lvl w:ilvl="5">
      <w:start w:val="1"/>
      <w:numFmt w:val="decimal"/>
      <w:isLgl/>
      <w:lvlText w:val="%1.%2.%3.%4.%5.%6"/>
      <w:lvlJc w:val="left"/>
      <w:pPr>
        <w:ind w:left="1080" w:hanging="1080"/>
      </w:pPr>
      <w:rPr>
        <w:rFonts w:eastAsia="Times" w:hint="default"/>
      </w:rPr>
    </w:lvl>
    <w:lvl w:ilvl="6">
      <w:start w:val="1"/>
      <w:numFmt w:val="decimal"/>
      <w:isLgl/>
      <w:lvlText w:val="%1.%2.%3.%4.%5.%6.%7"/>
      <w:lvlJc w:val="left"/>
      <w:pPr>
        <w:ind w:left="1080" w:hanging="1080"/>
      </w:pPr>
      <w:rPr>
        <w:rFonts w:eastAsia="Times" w:hint="default"/>
      </w:rPr>
    </w:lvl>
    <w:lvl w:ilvl="7">
      <w:start w:val="1"/>
      <w:numFmt w:val="decimal"/>
      <w:isLgl/>
      <w:lvlText w:val="%1.%2.%3.%4.%5.%6.%7.%8"/>
      <w:lvlJc w:val="left"/>
      <w:pPr>
        <w:ind w:left="1440" w:hanging="1440"/>
      </w:pPr>
      <w:rPr>
        <w:rFonts w:eastAsia="Times" w:hint="default"/>
      </w:rPr>
    </w:lvl>
    <w:lvl w:ilvl="8">
      <w:start w:val="1"/>
      <w:numFmt w:val="decimal"/>
      <w:isLgl/>
      <w:lvlText w:val="%1.%2.%3.%4.%5.%6.%7.%8.%9"/>
      <w:lvlJc w:val="left"/>
      <w:pPr>
        <w:ind w:left="1440" w:hanging="1440"/>
      </w:pPr>
      <w:rPr>
        <w:rFonts w:eastAsia="Times" w:hint="default"/>
      </w:rPr>
    </w:lvl>
  </w:abstractNum>
  <w:abstractNum w:abstractNumId="2">
    <w:nsid w:val="1A9F75B9"/>
    <w:multiLevelType w:val="hybridMultilevel"/>
    <w:tmpl w:val="96FE2F4A"/>
    <w:lvl w:ilvl="0" w:tplc="0FE631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977D3A"/>
    <w:multiLevelType w:val="multilevel"/>
    <w:tmpl w:val="8034B838"/>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ascii="Times" w:eastAsia="宋体" w:hAnsi="Times" w:hint="default"/>
      </w:rPr>
    </w:lvl>
    <w:lvl w:ilvl="2">
      <w:start w:val="1"/>
      <w:numFmt w:val="decimal"/>
      <w:isLgl/>
      <w:lvlText w:val="%1.%2.%3"/>
      <w:lvlJc w:val="left"/>
      <w:pPr>
        <w:ind w:left="720" w:hanging="720"/>
      </w:pPr>
      <w:rPr>
        <w:rFonts w:ascii="Times" w:eastAsia="宋体" w:hAnsi="Times" w:hint="default"/>
      </w:rPr>
    </w:lvl>
    <w:lvl w:ilvl="3">
      <w:start w:val="1"/>
      <w:numFmt w:val="decimal"/>
      <w:isLgl/>
      <w:lvlText w:val="%1.%2.%3.%4"/>
      <w:lvlJc w:val="left"/>
      <w:pPr>
        <w:ind w:left="720" w:hanging="720"/>
      </w:pPr>
      <w:rPr>
        <w:rFonts w:ascii="Times" w:eastAsia="宋体" w:hAnsi="Times" w:hint="default"/>
      </w:rPr>
    </w:lvl>
    <w:lvl w:ilvl="4">
      <w:start w:val="1"/>
      <w:numFmt w:val="decimal"/>
      <w:isLgl/>
      <w:lvlText w:val="%1.%2.%3.%4.%5"/>
      <w:lvlJc w:val="left"/>
      <w:pPr>
        <w:ind w:left="1080" w:hanging="1080"/>
      </w:pPr>
      <w:rPr>
        <w:rFonts w:ascii="Times" w:eastAsia="宋体" w:hAnsi="Times" w:hint="default"/>
      </w:rPr>
    </w:lvl>
    <w:lvl w:ilvl="5">
      <w:start w:val="1"/>
      <w:numFmt w:val="decimal"/>
      <w:isLgl/>
      <w:lvlText w:val="%1.%2.%3.%4.%5.%6"/>
      <w:lvlJc w:val="left"/>
      <w:pPr>
        <w:ind w:left="1080" w:hanging="1080"/>
      </w:pPr>
      <w:rPr>
        <w:rFonts w:ascii="Times" w:eastAsia="宋体" w:hAnsi="Times" w:hint="default"/>
      </w:rPr>
    </w:lvl>
    <w:lvl w:ilvl="6">
      <w:start w:val="1"/>
      <w:numFmt w:val="decimal"/>
      <w:isLgl/>
      <w:lvlText w:val="%1.%2.%3.%4.%5.%6.%7"/>
      <w:lvlJc w:val="left"/>
      <w:pPr>
        <w:ind w:left="1080" w:hanging="1080"/>
      </w:pPr>
      <w:rPr>
        <w:rFonts w:ascii="Times" w:eastAsia="宋体" w:hAnsi="Times" w:hint="default"/>
      </w:rPr>
    </w:lvl>
    <w:lvl w:ilvl="7">
      <w:start w:val="1"/>
      <w:numFmt w:val="decimal"/>
      <w:isLgl/>
      <w:lvlText w:val="%1.%2.%3.%4.%5.%6.%7.%8"/>
      <w:lvlJc w:val="left"/>
      <w:pPr>
        <w:ind w:left="1440" w:hanging="1440"/>
      </w:pPr>
      <w:rPr>
        <w:rFonts w:ascii="Times" w:eastAsia="宋体" w:hAnsi="Times" w:hint="default"/>
      </w:rPr>
    </w:lvl>
    <w:lvl w:ilvl="8">
      <w:start w:val="1"/>
      <w:numFmt w:val="decimal"/>
      <w:isLgl/>
      <w:lvlText w:val="%1.%2.%3.%4.%5.%6.%7.%8.%9"/>
      <w:lvlJc w:val="left"/>
      <w:pPr>
        <w:ind w:left="1440" w:hanging="1440"/>
      </w:pPr>
      <w:rPr>
        <w:rFonts w:ascii="Times" w:eastAsia="宋体" w:hAnsi="Times" w:hint="default"/>
      </w:rPr>
    </w:lvl>
  </w:abstractNum>
  <w:abstractNum w:abstractNumId="4">
    <w:nsid w:val="21113B1D"/>
    <w:multiLevelType w:val="hybridMultilevel"/>
    <w:tmpl w:val="F4480E2A"/>
    <w:lvl w:ilvl="0" w:tplc="C114B4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2A11CC"/>
    <w:multiLevelType w:val="multilevel"/>
    <w:tmpl w:val="4D540578"/>
    <w:lvl w:ilvl="0">
      <w:start w:val="1"/>
      <w:numFmt w:val="decimal"/>
      <w:lvlText w:val="%1."/>
      <w:lvlJc w:val="left"/>
      <w:pPr>
        <w:ind w:left="927" w:hanging="360"/>
      </w:pPr>
      <w:rPr>
        <w:rFonts w:hint="default"/>
      </w:rPr>
    </w:lvl>
    <w:lvl w:ilvl="1">
      <w:start w:val="1"/>
      <w:numFmt w:val="decimal"/>
      <w:isLgl/>
      <w:lvlText w:val="%1.%2"/>
      <w:lvlJc w:val="left"/>
      <w:pPr>
        <w:ind w:left="1167" w:hanging="600"/>
      </w:pPr>
      <w:rPr>
        <w:rFonts w:eastAsia="Times" w:hint="default"/>
      </w:rPr>
    </w:lvl>
    <w:lvl w:ilvl="2">
      <w:start w:val="2"/>
      <w:numFmt w:val="decimal"/>
      <w:isLgl/>
      <w:lvlText w:val="%1.%2.%3"/>
      <w:lvlJc w:val="left"/>
      <w:pPr>
        <w:ind w:left="1287" w:hanging="720"/>
      </w:pPr>
      <w:rPr>
        <w:rFonts w:eastAsia="Times" w:hint="default"/>
      </w:rPr>
    </w:lvl>
    <w:lvl w:ilvl="3">
      <w:start w:val="1"/>
      <w:numFmt w:val="decimal"/>
      <w:isLgl/>
      <w:lvlText w:val="%1.%2.%3.%4"/>
      <w:lvlJc w:val="left"/>
      <w:pPr>
        <w:ind w:left="1287" w:hanging="720"/>
      </w:pPr>
      <w:rPr>
        <w:rFonts w:eastAsia="Times" w:hint="default"/>
      </w:rPr>
    </w:lvl>
    <w:lvl w:ilvl="4">
      <w:start w:val="1"/>
      <w:numFmt w:val="decimal"/>
      <w:isLgl/>
      <w:lvlText w:val="%1.%2.%3.%4.%5"/>
      <w:lvlJc w:val="left"/>
      <w:pPr>
        <w:ind w:left="1647" w:hanging="1080"/>
      </w:pPr>
      <w:rPr>
        <w:rFonts w:eastAsia="Times" w:hint="default"/>
      </w:rPr>
    </w:lvl>
    <w:lvl w:ilvl="5">
      <w:start w:val="1"/>
      <w:numFmt w:val="decimal"/>
      <w:isLgl/>
      <w:lvlText w:val="%1.%2.%3.%4.%5.%6"/>
      <w:lvlJc w:val="left"/>
      <w:pPr>
        <w:ind w:left="1647" w:hanging="1080"/>
      </w:pPr>
      <w:rPr>
        <w:rFonts w:eastAsia="Times" w:hint="default"/>
      </w:rPr>
    </w:lvl>
    <w:lvl w:ilvl="6">
      <w:start w:val="1"/>
      <w:numFmt w:val="decimal"/>
      <w:isLgl/>
      <w:lvlText w:val="%1.%2.%3.%4.%5.%6.%7"/>
      <w:lvlJc w:val="left"/>
      <w:pPr>
        <w:ind w:left="1647" w:hanging="1080"/>
      </w:pPr>
      <w:rPr>
        <w:rFonts w:eastAsia="Times" w:hint="default"/>
      </w:rPr>
    </w:lvl>
    <w:lvl w:ilvl="7">
      <w:start w:val="1"/>
      <w:numFmt w:val="decimal"/>
      <w:isLgl/>
      <w:lvlText w:val="%1.%2.%3.%4.%5.%6.%7.%8"/>
      <w:lvlJc w:val="left"/>
      <w:pPr>
        <w:ind w:left="2007" w:hanging="1440"/>
      </w:pPr>
      <w:rPr>
        <w:rFonts w:eastAsia="Times" w:hint="default"/>
      </w:rPr>
    </w:lvl>
    <w:lvl w:ilvl="8">
      <w:start w:val="1"/>
      <w:numFmt w:val="decimal"/>
      <w:isLgl/>
      <w:lvlText w:val="%1.%2.%3.%4.%5.%6.%7.%8.%9"/>
      <w:lvlJc w:val="left"/>
      <w:pPr>
        <w:ind w:left="2007" w:hanging="1440"/>
      </w:pPr>
      <w:rPr>
        <w:rFonts w:eastAsia="Times" w:hint="default"/>
      </w:rPr>
    </w:lvl>
  </w:abstractNum>
  <w:abstractNum w:abstractNumId="6">
    <w:nsid w:val="21AE59A0"/>
    <w:multiLevelType w:val="hybridMultilevel"/>
    <w:tmpl w:val="20B421D4"/>
    <w:lvl w:ilvl="0" w:tplc="AF46972C">
      <w:start w:val="1"/>
      <w:numFmt w:val="decimal"/>
      <w:lvlText w:val="%1."/>
      <w:lvlJc w:val="left"/>
      <w:pPr>
        <w:ind w:left="1273" w:hanging="360"/>
      </w:pPr>
      <w:rPr>
        <w:rFonts w:hint="default"/>
      </w:rPr>
    </w:lvl>
    <w:lvl w:ilvl="1" w:tplc="04090019" w:tentative="1">
      <w:start w:val="1"/>
      <w:numFmt w:val="lowerLetter"/>
      <w:lvlText w:val="%2)"/>
      <w:lvlJc w:val="left"/>
      <w:pPr>
        <w:ind w:left="1753" w:hanging="420"/>
      </w:pPr>
    </w:lvl>
    <w:lvl w:ilvl="2" w:tplc="0409001B" w:tentative="1">
      <w:start w:val="1"/>
      <w:numFmt w:val="lowerRoman"/>
      <w:lvlText w:val="%3."/>
      <w:lvlJc w:val="right"/>
      <w:pPr>
        <w:ind w:left="2173" w:hanging="420"/>
      </w:pPr>
    </w:lvl>
    <w:lvl w:ilvl="3" w:tplc="0409000F" w:tentative="1">
      <w:start w:val="1"/>
      <w:numFmt w:val="decimal"/>
      <w:lvlText w:val="%4."/>
      <w:lvlJc w:val="left"/>
      <w:pPr>
        <w:ind w:left="2593" w:hanging="420"/>
      </w:pPr>
    </w:lvl>
    <w:lvl w:ilvl="4" w:tplc="04090019" w:tentative="1">
      <w:start w:val="1"/>
      <w:numFmt w:val="lowerLetter"/>
      <w:lvlText w:val="%5)"/>
      <w:lvlJc w:val="left"/>
      <w:pPr>
        <w:ind w:left="3013" w:hanging="420"/>
      </w:pPr>
    </w:lvl>
    <w:lvl w:ilvl="5" w:tplc="0409001B" w:tentative="1">
      <w:start w:val="1"/>
      <w:numFmt w:val="lowerRoman"/>
      <w:lvlText w:val="%6."/>
      <w:lvlJc w:val="right"/>
      <w:pPr>
        <w:ind w:left="3433" w:hanging="420"/>
      </w:pPr>
    </w:lvl>
    <w:lvl w:ilvl="6" w:tplc="0409000F" w:tentative="1">
      <w:start w:val="1"/>
      <w:numFmt w:val="decimal"/>
      <w:lvlText w:val="%7."/>
      <w:lvlJc w:val="left"/>
      <w:pPr>
        <w:ind w:left="3853" w:hanging="420"/>
      </w:pPr>
    </w:lvl>
    <w:lvl w:ilvl="7" w:tplc="04090019" w:tentative="1">
      <w:start w:val="1"/>
      <w:numFmt w:val="lowerLetter"/>
      <w:lvlText w:val="%8)"/>
      <w:lvlJc w:val="left"/>
      <w:pPr>
        <w:ind w:left="4273" w:hanging="420"/>
      </w:pPr>
    </w:lvl>
    <w:lvl w:ilvl="8" w:tplc="0409001B" w:tentative="1">
      <w:start w:val="1"/>
      <w:numFmt w:val="lowerRoman"/>
      <w:lvlText w:val="%9."/>
      <w:lvlJc w:val="right"/>
      <w:pPr>
        <w:ind w:left="4693" w:hanging="420"/>
      </w:pPr>
    </w:lvl>
  </w:abstractNum>
  <w:abstractNum w:abstractNumId="7">
    <w:nsid w:val="2F133378"/>
    <w:multiLevelType w:val="hybridMultilevel"/>
    <w:tmpl w:val="8F32E472"/>
    <w:lvl w:ilvl="0" w:tplc="C114B4DC">
      <w:start w:val="1"/>
      <w:numFmt w:val="decimal"/>
      <w:lvlText w:val="（%1）"/>
      <w:lvlJc w:val="left"/>
      <w:pPr>
        <w:ind w:left="720" w:hanging="720"/>
      </w:pPr>
      <w:rPr>
        <w:rFonts w:hint="default"/>
      </w:rPr>
    </w:lvl>
    <w:lvl w:ilvl="1" w:tplc="2ED89FCA">
      <w:start w:val="1"/>
      <w:numFmt w:val="decimal"/>
      <w:lvlText w:val="（%2）"/>
      <w:lvlJc w:val="left"/>
      <w:pPr>
        <w:ind w:left="1145" w:hanging="720"/>
      </w:pPr>
      <w:rPr>
        <w:rFonts w:hint="default"/>
      </w:rPr>
    </w:lvl>
    <w:lvl w:ilvl="2" w:tplc="501E22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6902F0"/>
    <w:multiLevelType w:val="hybridMultilevel"/>
    <w:tmpl w:val="5240C20C"/>
    <w:lvl w:ilvl="0" w:tplc="E474E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A40ED1"/>
    <w:multiLevelType w:val="hybridMultilevel"/>
    <w:tmpl w:val="D0C4649E"/>
    <w:lvl w:ilvl="0" w:tplc="0C00A22A">
      <w:start w:val="1"/>
      <w:numFmt w:val="lowerLetter"/>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3EFF74EA"/>
    <w:multiLevelType w:val="hybridMultilevel"/>
    <w:tmpl w:val="B09A98F6"/>
    <w:lvl w:ilvl="0" w:tplc="FFFFFFF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1424F29"/>
    <w:multiLevelType w:val="hybridMultilevel"/>
    <w:tmpl w:val="FBA2FCB4"/>
    <w:lvl w:ilvl="0" w:tplc="C114B4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8137F3"/>
    <w:multiLevelType w:val="hybridMultilevel"/>
    <w:tmpl w:val="95649CFE"/>
    <w:lvl w:ilvl="0" w:tplc="350C6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332C19"/>
    <w:multiLevelType w:val="hybridMultilevel"/>
    <w:tmpl w:val="3DB84C52"/>
    <w:lvl w:ilvl="0" w:tplc="BBB6A9B8">
      <w:start w:val="1"/>
      <w:numFmt w:val="lowerRoman"/>
      <w:lvlText w:val="%1)"/>
      <w:lvlJc w:val="left"/>
      <w:pPr>
        <w:ind w:left="1570" w:hanging="7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4">
    <w:nsid w:val="477E7E99"/>
    <w:multiLevelType w:val="hybridMultilevel"/>
    <w:tmpl w:val="CF8CB82C"/>
    <w:lvl w:ilvl="0" w:tplc="7390F2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F5376AC"/>
    <w:multiLevelType w:val="multilevel"/>
    <w:tmpl w:val="F266DE8A"/>
    <w:lvl w:ilvl="0">
      <w:start w:val="3"/>
      <w:numFmt w:val="decimal"/>
      <w:lvlText w:val="%1"/>
      <w:lvlJc w:val="left"/>
      <w:pPr>
        <w:ind w:left="375" w:hanging="375"/>
      </w:pPr>
      <w:rPr>
        <w:rFonts w:eastAsia="宋体" w:hint="default"/>
      </w:rPr>
    </w:lvl>
    <w:lvl w:ilvl="1">
      <w:start w:val="3"/>
      <w:numFmt w:val="decimal"/>
      <w:lvlText w:val="%1.%2"/>
      <w:lvlJc w:val="left"/>
      <w:pPr>
        <w:ind w:left="975" w:hanging="375"/>
      </w:pPr>
      <w:rPr>
        <w:rFonts w:eastAsia="宋体" w:hint="default"/>
      </w:rPr>
    </w:lvl>
    <w:lvl w:ilvl="2">
      <w:start w:val="1"/>
      <w:numFmt w:val="decimal"/>
      <w:lvlText w:val="%1.%2.%3"/>
      <w:lvlJc w:val="left"/>
      <w:pPr>
        <w:ind w:left="720" w:hanging="720"/>
      </w:pPr>
      <w:rPr>
        <w:rFonts w:eastAsia="宋体" w:hint="default"/>
      </w:rPr>
    </w:lvl>
    <w:lvl w:ilvl="3">
      <w:start w:val="1"/>
      <w:numFmt w:val="decimal"/>
      <w:lvlText w:val="%1.%2.%3.%4"/>
      <w:lvlJc w:val="left"/>
      <w:pPr>
        <w:ind w:left="1080" w:hanging="1080"/>
      </w:pPr>
      <w:rPr>
        <w:rFonts w:eastAsia="宋体" w:hint="default"/>
      </w:rPr>
    </w:lvl>
    <w:lvl w:ilvl="4">
      <w:start w:val="1"/>
      <w:numFmt w:val="decimal"/>
      <w:lvlText w:val="%1.%2.%3.%4.%5"/>
      <w:lvlJc w:val="left"/>
      <w:pPr>
        <w:ind w:left="3480" w:hanging="1080"/>
      </w:pPr>
      <w:rPr>
        <w:rFonts w:eastAsia="宋体" w:hint="default"/>
      </w:rPr>
    </w:lvl>
    <w:lvl w:ilvl="5">
      <w:start w:val="1"/>
      <w:numFmt w:val="decimal"/>
      <w:lvlText w:val="%1.%2.%3.%4.%5.%6"/>
      <w:lvlJc w:val="left"/>
      <w:pPr>
        <w:ind w:left="4440" w:hanging="1440"/>
      </w:pPr>
      <w:rPr>
        <w:rFonts w:eastAsia="宋体" w:hint="default"/>
      </w:rPr>
    </w:lvl>
    <w:lvl w:ilvl="6">
      <w:start w:val="1"/>
      <w:numFmt w:val="decimal"/>
      <w:lvlText w:val="%1.%2.%3.%4.%5.%6.%7"/>
      <w:lvlJc w:val="left"/>
      <w:pPr>
        <w:ind w:left="5040" w:hanging="1440"/>
      </w:pPr>
      <w:rPr>
        <w:rFonts w:eastAsia="宋体" w:hint="default"/>
      </w:rPr>
    </w:lvl>
    <w:lvl w:ilvl="7">
      <w:start w:val="1"/>
      <w:numFmt w:val="decimal"/>
      <w:lvlText w:val="%1.%2.%3.%4.%5.%6.%7.%8"/>
      <w:lvlJc w:val="left"/>
      <w:pPr>
        <w:ind w:left="6000" w:hanging="1800"/>
      </w:pPr>
      <w:rPr>
        <w:rFonts w:eastAsia="宋体" w:hint="default"/>
      </w:rPr>
    </w:lvl>
    <w:lvl w:ilvl="8">
      <w:start w:val="1"/>
      <w:numFmt w:val="decimal"/>
      <w:lvlText w:val="%1.%2.%3.%4.%5.%6.%7.%8.%9"/>
      <w:lvlJc w:val="left"/>
      <w:pPr>
        <w:ind w:left="6960" w:hanging="2160"/>
      </w:pPr>
      <w:rPr>
        <w:rFonts w:eastAsia="宋体" w:hint="default"/>
      </w:rPr>
    </w:lvl>
  </w:abstractNum>
  <w:abstractNum w:abstractNumId="16">
    <w:nsid w:val="526521CD"/>
    <w:multiLevelType w:val="hybridMultilevel"/>
    <w:tmpl w:val="27EAC2DE"/>
    <w:lvl w:ilvl="0" w:tplc="11AAEAE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25633A"/>
    <w:multiLevelType w:val="hybridMultilevel"/>
    <w:tmpl w:val="09DA72E4"/>
    <w:lvl w:ilvl="0" w:tplc="B442EC0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7594938"/>
    <w:multiLevelType w:val="hybridMultilevel"/>
    <w:tmpl w:val="E50A50C0"/>
    <w:lvl w:ilvl="0" w:tplc="9080E704">
      <w:start w:val="1"/>
      <w:numFmt w:val="decimal"/>
      <w:lvlText w:val="（%1）"/>
      <w:lvlJc w:val="left"/>
      <w:pPr>
        <w:ind w:left="1080" w:hanging="720"/>
      </w:pPr>
      <w:rPr>
        <w:rFonts w:hint="default"/>
      </w:rPr>
    </w:lvl>
    <w:lvl w:ilvl="1" w:tplc="5E821A38">
      <w:start w:val="1"/>
      <w:numFmt w:val="lowerLetter"/>
      <w:lvlText w:val="%2."/>
      <w:lvlJc w:val="left"/>
      <w:pPr>
        <w:ind w:left="1140" w:hanging="360"/>
      </w:pPr>
      <w:rPr>
        <w:rFonts w:ascii="Times New Roman" w:eastAsia="宋体" w:hAnsi="Times New Roman" w:cs="Times New Roman"/>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B006623"/>
    <w:multiLevelType w:val="hybridMultilevel"/>
    <w:tmpl w:val="C64CDC08"/>
    <w:lvl w:ilvl="0" w:tplc="399091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7712CD"/>
    <w:multiLevelType w:val="hybridMultilevel"/>
    <w:tmpl w:val="5B380694"/>
    <w:lvl w:ilvl="0" w:tplc="301E4D8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0E0179D"/>
    <w:multiLevelType w:val="hybridMultilevel"/>
    <w:tmpl w:val="530EADA2"/>
    <w:lvl w:ilvl="0" w:tplc="AEF0ADA6">
      <w:start w:val="1"/>
      <w:numFmt w:val="lowerRoman"/>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73F41B30"/>
    <w:multiLevelType w:val="hybridMultilevel"/>
    <w:tmpl w:val="D99CC4B0"/>
    <w:lvl w:ilvl="0" w:tplc="70D0474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8940898"/>
    <w:multiLevelType w:val="hybridMultilevel"/>
    <w:tmpl w:val="2CBA2612"/>
    <w:lvl w:ilvl="0" w:tplc="EC028E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7EA66BCA"/>
    <w:multiLevelType w:val="hybridMultilevel"/>
    <w:tmpl w:val="0CAC9D52"/>
    <w:lvl w:ilvl="0" w:tplc="DD72F6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5"/>
  </w:num>
  <w:num w:numId="4">
    <w:abstractNumId w:val="18"/>
  </w:num>
  <w:num w:numId="5">
    <w:abstractNumId w:val="15"/>
  </w:num>
  <w:num w:numId="6">
    <w:abstractNumId w:val="24"/>
  </w:num>
  <w:num w:numId="7">
    <w:abstractNumId w:val="10"/>
  </w:num>
  <w:num w:numId="8">
    <w:abstractNumId w:val="11"/>
  </w:num>
  <w:num w:numId="9">
    <w:abstractNumId w:val="19"/>
  </w:num>
  <w:num w:numId="10">
    <w:abstractNumId w:val="14"/>
  </w:num>
  <w:num w:numId="11">
    <w:abstractNumId w:val="0"/>
  </w:num>
  <w:num w:numId="12">
    <w:abstractNumId w:val="16"/>
  </w:num>
  <w:num w:numId="13">
    <w:abstractNumId w:val="7"/>
  </w:num>
  <w:num w:numId="14">
    <w:abstractNumId w:val="12"/>
  </w:num>
  <w:num w:numId="15">
    <w:abstractNumId w:val="4"/>
  </w:num>
  <w:num w:numId="16">
    <w:abstractNumId w:val="17"/>
  </w:num>
  <w:num w:numId="17">
    <w:abstractNumId w:val="13"/>
  </w:num>
  <w:num w:numId="18">
    <w:abstractNumId w:val="21"/>
  </w:num>
  <w:num w:numId="19">
    <w:abstractNumId w:val="1"/>
  </w:num>
  <w:num w:numId="20">
    <w:abstractNumId w:val="6"/>
  </w:num>
  <w:num w:numId="21">
    <w:abstractNumId w:val="20"/>
  </w:num>
  <w:num w:numId="22">
    <w:abstractNumId w:val="9"/>
  </w:num>
  <w:num w:numId="23">
    <w:abstractNumId w:val="8"/>
  </w:num>
  <w:num w:numId="24">
    <w:abstractNumId w:val="23"/>
  </w:num>
  <w:num w:numId="25">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trackRevisions/>
  <w:documentProtection w:edit="trackedChanges" w:enforcement="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fill="f" fillcolor="#9cbee0">
      <v:fill color="#9cbee0" color2="#bbd5f0" on="f" type="gradient">
        <o:fill v:ext="view" type="gradientUnscaled"/>
      </v:fill>
      <v:stroke weight="1.25pt"/>
      <o:colormru v:ext="edit" colors="#ff9,#9f9,#cff,#c9f,#e2b6df"/>
    </o:shapedefaults>
  </w:hdrShapeDefaults>
  <w:footnotePr>
    <w:footnote w:id="0"/>
    <w:footnote w:id="1"/>
    <w:footnote w:id="2"/>
  </w:footnotePr>
  <w:endnotePr>
    <w:endnote w:id="0"/>
    <w:endnote w:id="1"/>
    <w:endnote w:id="2"/>
  </w:endnotePr>
  <w:compat>
    <w:spaceForUL/>
    <w:balanceSingleByteDoubleByteWidth/>
    <w:doNotLeaveBackslashAlone/>
    <w:ulTrailSpace/>
    <w:doNotExpandShiftReturn/>
    <w:adjustLineHeightInTable/>
    <w:useFELayout/>
  </w:compat>
  <w:rsids>
    <w:rsidRoot w:val="00172A27"/>
    <w:rsid w:val="00000284"/>
    <w:rsid w:val="00000A3F"/>
    <w:rsid w:val="00006F30"/>
    <w:rsid w:val="00010D70"/>
    <w:rsid w:val="000123A9"/>
    <w:rsid w:val="00013816"/>
    <w:rsid w:val="000151AC"/>
    <w:rsid w:val="00020AFE"/>
    <w:rsid w:val="00025AC4"/>
    <w:rsid w:val="00025F47"/>
    <w:rsid w:val="0003020D"/>
    <w:rsid w:val="00030539"/>
    <w:rsid w:val="00030EFA"/>
    <w:rsid w:val="000316D7"/>
    <w:rsid w:val="00032DBC"/>
    <w:rsid w:val="00032FA7"/>
    <w:rsid w:val="00037195"/>
    <w:rsid w:val="0004279C"/>
    <w:rsid w:val="0004384A"/>
    <w:rsid w:val="00043ABB"/>
    <w:rsid w:val="00055800"/>
    <w:rsid w:val="00061040"/>
    <w:rsid w:val="000612CB"/>
    <w:rsid w:val="00062343"/>
    <w:rsid w:val="000623C0"/>
    <w:rsid w:val="000638AA"/>
    <w:rsid w:val="00063EAF"/>
    <w:rsid w:val="00074B31"/>
    <w:rsid w:val="000805E1"/>
    <w:rsid w:val="00085115"/>
    <w:rsid w:val="00086E4B"/>
    <w:rsid w:val="00094BBD"/>
    <w:rsid w:val="00096702"/>
    <w:rsid w:val="000A154A"/>
    <w:rsid w:val="000A4D0A"/>
    <w:rsid w:val="000A69D5"/>
    <w:rsid w:val="000B27F3"/>
    <w:rsid w:val="000B2D1F"/>
    <w:rsid w:val="000B5687"/>
    <w:rsid w:val="000C29F3"/>
    <w:rsid w:val="000C360C"/>
    <w:rsid w:val="000D0436"/>
    <w:rsid w:val="000D04CA"/>
    <w:rsid w:val="000D0C1F"/>
    <w:rsid w:val="000D46A3"/>
    <w:rsid w:val="000D4DF0"/>
    <w:rsid w:val="000D50D4"/>
    <w:rsid w:val="000D6736"/>
    <w:rsid w:val="000D6867"/>
    <w:rsid w:val="000E197C"/>
    <w:rsid w:val="000E398E"/>
    <w:rsid w:val="000E4B65"/>
    <w:rsid w:val="000E4EF2"/>
    <w:rsid w:val="000E6AEE"/>
    <w:rsid w:val="001003A7"/>
    <w:rsid w:val="00100AC8"/>
    <w:rsid w:val="00101BAC"/>
    <w:rsid w:val="00104DF6"/>
    <w:rsid w:val="0011032A"/>
    <w:rsid w:val="00111FBD"/>
    <w:rsid w:val="00114AA6"/>
    <w:rsid w:val="00123F31"/>
    <w:rsid w:val="001257A5"/>
    <w:rsid w:val="00130AA1"/>
    <w:rsid w:val="00131A94"/>
    <w:rsid w:val="00134459"/>
    <w:rsid w:val="00137E51"/>
    <w:rsid w:val="00143B43"/>
    <w:rsid w:val="00143E52"/>
    <w:rsid w:val="0014571A"/>
    <w:rsid w:val="00147928"/>
    <w:rsid w:val="00152C54"/>
    <w:rsid w:val="00154609"/>
    <w:rsid w:val="00155ADA"/>
    <w:rsid w:val="0016049C"/>
    <w:rsid w:val="001606A1"/>
    <w:rsid w:val="00172A27"/>
    <w:rsid w:val="00174141"/>
    <w:rsid w:val="00186329"/>
    <w:rsid w:val="001867F2"/>
    <w:rsid w:val="00191805"/>
    <w:rsid w:val="00195035"/>
    <w:rsid w:val="00195E3C"/>
    <w:rsid w:val="001A20B5"/>
    <w:rsid w:val="001B0AD2"/>
    <w:rsid w:val="001B35AB"/>
    <w:rsid w:val="001B7CB9"/>
    <w:rsid w:val="001C251C"/>
    <w:rsid w:val="001C5ED6"/>
    <w:rsid w:val="001D1305"/>
    <w:rsid w:val="001D2D7C"/>
    <w:rsid w:val="001D639B"/>
    <w:rsid w:val="001F1986"/>
    <w:rsid w:val="001F4D3E"/>
    <w:rsid w:val="001F55FA"/>
    <w:rsid w:val="002044C6"/>
    <w:rsid w:val="00207CB2"/>
    <w:rsid w:val="0021093B"/>
    <w:rsid w:val="002121CB"/>
    <w:rsid w:val="0021605E"/>
    <w:rsid w:val="002230F5"/>
    <w:rsid w:val="00225834"/>
    <w:rsid w:val="0023678C"/>
    <w:rsid w:val="00242620"/>
    <w:rsid w:val="00250907"/>
    <w:rsid w:val="002518E2"/>
    <w:rsid w:val="00251D4C"/>
    <w:rsid w:val="00254C00"/>
    <w:rsid w:val="00260417"/>
    <w:rsid w:val="002618E6"/>
    <w:rsid w:val="002638B6"/>
    <w:rsid w:val="002664AC"/>
    <w:rsid w:val="00270944"/>
    <w:rsid w:val="0027360E"/>
    <w:rsid w:val="00281E9A"/>
    <w:rsid w:val="002857AA"/>
    <w:rsid w:val="002869D7"/>
    <w:rsid w:val="002933DB"/>
    <w:rsid w:val="00295FDA"/>
    <w:rsid w:val="00297CEB"/>
    <w:rsid w:val="002A3769"/>
    <w:rsid w:val="002A42E6"/>
    <w:rsid w:val="002A7283"/>
    <w:rsid w:val="002C2B14"/>
    <w:rsid w:val="002D2826"/>
    <w:rsid w:val="002D29A3"/>
    <w:rsid w:val="002D2F4D"/>
    <w:rsid w:val="002E369B"/>
    <w:rsid w:val="002E4190"/>
    <w:rsid w:val="002E5677"/>
    <w:rsid w:val="002E7377"/>
    <w:rsid w:val="002F37A1"/>
    <w:rsid w:val="002F75EE"/>
    <w:rsid w:val="002F76AC"/>
    <w:rsid w:val="00302DB0"/>
    <w:rsid w:val="00302F28"/>
    <w:rsid w:val="00304796"/>
    <w:rsid w:val="00304E6E"/>
    <w:rsid w:val="00306339"/>
    <w:rsid w:val="003128D9"/>
    <w:rsid w:val="00314627"/>
    <w:rsid w:val="00314EDD"/>
    <w:rsid w:val="00316022"/>
    <w:rsid w:val="00324DE5"/>
    <w:rsid w:val="00332549"/>
    <w:rsid w:val="0033440F"/>
    <w:rsid w:val="0034147F"/>
    <w:rsid w:val="003471C5"/>
    <w:rsid w:val="00355B88"/>
    <w:rsid w:val="0035741E"/>
    <w:rsid w:val="00366452"/>
    <w:rsid w:val="0037289F"/>
    <w:rsid w:val="00380244"/>
    <w:rsid w:val="003979DE"/>
    <w:rsid w:val="003A02F2"/>
    <w:rsid w:val="003A2363"/>
    <w:rsid w:val="003A61A6"/>
    <w:rsid w:val="003B0414"/>
    <w:rsid w:val="003B14CF"/>
    <w:rsid w:val="003B2928"/>
    <w:rsid w:val="003B7D08"/>
    <w:rsid w:val="003B7F6A"/>
    <w:rsid w:val="003C445F"/>
    <w:rsid w:val="003D71B7"/>
    <w:rsid w:val="003E6632"/>
    <w:rsid w:val="003F151B"/>
    <w:rsid w:val="003F5746"/>
    <w:rsid w:val="003F5CE4"/>
    <w:rsid w:val="0040071A"/>
    <w:rsid w:val="00407760"/>
    <w:rsid w:val="00413B77"/>
    <w:rsid w:val="00415801"/>
    <w:rsid w:val="004167B6"/>
    <w:rsid w:val="00417A9F"/>
    <w:rsid w:val="004208AB"/>
    <w:rsid w:val="004222CB"/>
    <w:rsid w:val="00423277"/>
    <w:rsid w:val="00424CE8"/>
    <w:rsid w:val="004276A4"/>
    <w:rsid w:val="00431074"/>
    <w:rsid w:val="0044481F"/>
    <w:rsid w:val="0045219A"/>
    <w:rsid w:val="0045227A"/>
    <w:rsid w:val="0045529D"/>
    <w:rsid w:val="004570EA"/>
    <w:rsid w:val="00463E93"/>
    <w:rsid w:val="0046608F"/>
    <w:rsid w:val="00466745"/>
    <w:rsid w:val="00466770"/>
    <w:rsid w:val="00472466"/>
    <w:rsid w:val="00472A94"/>
    <w:rsid w:val="004740E3"/>
    <w:rsid w:val="00474ECD"/>
    <w:rsid w:val="00481D18"/>
    <w:rsid w:val="0048361E"/>
    <w:rsid w:val="004861E7"/>
    <w:rsid w:val="00487B45"/>
    <w:rsid w:val="004918D5"/>
    <w:rsid w:val="00495322"/>
    <w:rsid w:val="00495C48"/>
    <w:rsid w:val="004A0DF4"/>
    <w:rsid w:val="004A7B79"/>
    <w:rsid w:val="004B24DB"/>
    <w:rsid w:val="004B3419"/>
    <w:rsid w:val="004B69C4"/>
    <w:rsid w:val="004C396A"/>
    <w:rsid w:val="004C4391"/>
    <w:rsid w:val="004C547E"/>
    <w:rsid w:val="004C71E5"/>
    <w:rsid w:val="004E2359"/>
    <w:rsid w:val="004E740B"/>
    <w:rsid w:val="00503E4B"/>
    <w:rsid w:val="00507BC3"/>
    <w:rsid w:val="00525498"/>
    <w:rsid w:val="00525800"/>
    <w:rsid w:val="00526D69"/>
    <w:rsid w:val="00527BE6"/>
    <w:rsid w:val="00535273"/>
    <w:rsid w:val="0055048A"/>
    <w:rsid w:val="00550AB8"/>
    <w:rsid w:val="00552236"/>
    <w:rsid w:val="00552AE1"/>
    <w:rsid w:val="00562998"/>
    <w:rsid w:val="00566E62"/>
    <w:rsid w:val="00572BE4"/>
    <w:rsid w:val="005737E0"/>
    <w:rsid w:val="00576AD5"/>
    <w:rsid w:val="0057744A"/>
    <w:rsid w:val="00592E41"/>
    <w:rsid w:val="005A151A"/>
    <w:rsid w:val="005A3C40"/>
    <w:rsid w:val="005A476F"/>
    <w:rsid w:val="005C2D57"/>
    <w:rsid w:val="005C339A"/>
    <w:rsid w:val="005C4FD7"/>
    <w:rsid w:val="005C5E9F"/>
    <w:rsid w:val="005C6F62"/>
    <w:rsid w:val="005C7366"/>
    <w:rsid w:val="005D0462"/>
    <w:rsid w:val="005D07EC"/>
    <w:rsid w:val="005D2BB5"/>
    <w:rsid w:val="005E2061"/>
    <w:rsid w:val="005F235F"/>
    <w:rsid w:val="005F3036"/>
    <w:rsid w:val="0060169A"/>
    <w:rsid w:val="00603FDF"/>
    <w:rsid w:val="00606D7B"/>
    <w:rsid w:val="006142F2"/>
    <w:rsid w:val="00614D19"/>
    <w:rsid w:val="00623645"/>
    <w:rsid w:val="00623FB4"/>
    <w:rsid w:val="00625D6A"/>
    <w:rsid w:val="0063306B"/>
    <w:rsid w:val="00633D9F"/>
    <w:rsid w:val="00635AE3"/>
    <w:rsid w:val="00636DEC"/>
    <w:rsid w:val="00652F1C"/>
    <w:rsid w:val="0065450E"/>
    <w:rsid w:val="00656393"/>
    <w:rsid w:val="00661B9B"/>
    <w:rsid w:val="00663958"/>
    <w:rsid w:val="006639D8"/>
    <w:rsid w:val="006708FE"/>
    <w:rsid w:val="0067388E"/>
    <w:rsid w:val="00684C42"/>
    <w:rsid w:val="006857E1"/>
    <w:rsid w:val="00685D84"/>
    <w:rsid w:val="00687FAD"/>
    <w:rsid w:val="006A5BDD"/>
    <w:rsid w:val="006B2C34"/>
    <w:rsid w:val="006B54A9"/>
    <w:rsid w:val="006B5E3C"/>
    <w:rsid w:val="006B78B5"/>
    <w:rsid w:val="006D18F1"/>
    <w:rsid w:val="006D1B81"/>
    <w:rsid w:val="006E1BCF"/>
    <w:rsid w:val="006E73E5"/>
    <w:rsid w:val="006F05B1"/>
    <w:rsid w:val="006F1C61"/>
    <w:rsid w:val="006F1C73"/>
    <w:rsid w:val="006F7547"/>
    <w:rsid w:val="00706FB0"/>
    <w:rsid w:val="00714801"/>
    <w:rsid w:val="00717B35"/>
    <w:rsid w:val="00720563"/>
    <w:rsid w:val="0072175E"/>
    <w:rsid w:val="00723F28"/>
    <w:rsid w:val="00724131"/>
    <w:rsid w:val="00725799"/>
    <w:rsid w:val="00725926"/>
    <w:rsid w:val="00730C94"/>
    <w:rsid w:val="0073170B"/>
    <w:rsid w:val="00736B21"/>
    <w:rsid w:val="007371DF"/>
    <w:rsid w:val="00743DCA"/>
    <w:rsid w:val="007445FB"/>
    <w:rsid w:val="00746C60"/>
    <w:rsid w:val="00761F7D"/>
    <w:rsid w:val="00763094"/>
    <w:rsid w:val="0076640E"/>
    <w:rsid w:val="00766C8C"/>
    <w:rsid w:val="0077079D"/>
    <w:rsid w:val="007712AA"/>
    <w:rsid w:val="00771E6A"/>
    <w:rsid w:val="00777BCD"/>
    <w:rsid w:val="00777C6F"/>
    <w:rsid w:val="00777C7C"/>
    <w:rsid w:val="00780893"/>
    <w:rsid w:val="0078355E"/>
    <w:rsid w:val="007A12C1"/>
    <w:rsid w:val="007A1BC5"/>
    <w:rsid w:val="007A2C94"/>
    <w:rsid w:val="007A66D9"/>
    <w:rsid w:val="007B0A26"/>
    <w:rsid w:val="007B1194"/>
    <w:rsid w:val="007B40B5"/>
    <w:rsid w:val="007B62E4"/>
    <w:rsid w:val="007C082D"/>
    <w:rsid w:val="007C1166"/>
    <w:rsid w:val="007C1BD0"/>
    <w:rsid w:val="007C23C3"/>
    <w:rsid w:val="007C2AC5"/>
    <w:rsid w:val="007C3EBE"/>
    <w:rsid w:val="007C4B15"/>
    <w:rsid w:val="007D0C65"/>
    <w:rsid w:val="007D46E2"/>
    <w:rsid w:val="007D694A"/>
    <w:rsid w:val="007E0411"/>
    <w:rsid w:val="007E312C"/>
    <w:rsid w:val="007E3242"/>
    <w:rsid w:val="007E4906"/>
    <w:rsid w:val="007E689B"/>
    <w:rsid w:val="007F1C5D"/>
    <w:rsid w:val="007F7DBB"/>
    <w:rsid w:val="00800A67"/>
    <w:rsid w:val="0080156C"/>
    <w:rsid w:val="008049E2"/>
    <w:rsid w:val="008111BC"/>
    <w:rsid w:val="0081415E"/>
    <w:rsid w:val="00814713"/>
    <w:rsid w:val="008157BD"/>
    <w:rsid w:val="00816800"/>
    <w:rsid w:val="0082104E"/>
    <w:rsid w:val="00830FF1"/>
    <w:rsid w:val="00835F1C"/>
    <w:rsid w:val="00843F87"/>
    <w:rsid w:val="00844B08"/>
    <w:rsid w:val="0085212C"/>
    <w:rsid w:val="008547E3"/>
    <w:rsid w:val="00860F6B"/>
    <w:rsid w:val="00861C7C"/>
    <w:rsid w:val="00862E66"/>
    <w:rsid w:val="00867B0B"/>
    <w:rsid w:val="00874B7D"/>
    <w:rsid w:val="008752BB"/>
    <w:rsid w:val="00895806"/>
    <w:rsid w:val="008964AC"/>
    <w:rsid w:val="00896EFB"/>
    <w:rsid w:val="008A26FA"/>
    <w:rsid w:val="008A3E9B"/>
    <w:rsid w:val="008A563D"/>
    <w:rsid w:val="008A6879"/>
    <w:rsid w:val="008A6ED0"/>
    <w:rsid w:val="008B21D8"/>
    <w:rsid w:val="008B54C2"/>
    <w:rsid w:val="008B7AB1"/>
    <w:rsid w:val="008D0DEA"/>
    <w:rsid w:val="008D4682"/>
    <w:rsid w:val="008D7DA8"/>
    <w:rsid w:val="008E2120"/>
    <w:rsid w:val="008E324F"/>
    <w:rsid w:val="008E7A18"/>
    <w:rsid w:val="008F453A"/>
    <w:rsid w:val="008F74D9"/>
    <w:rsid w:val="00900113"/>
    <w:rsid w:val="009001B7"/>
    <w:rsid w:val="00901597"/>
    <w:rsid w:val="00902D3E"/>
    <w:rsid w:val="00905AC8"/>
    <w:rsid w:val="009154B3"/>
    <w:rsid w:val="00915F2A"/>
    <w:rsid w:val="00920B0E"/>
    <w:rsid w:val="00921DC7"/>
    <w:rsid w:val="0092274E"/>
    <w:rsid w:val="00931CCC"/>
    <w:rsid w:val="00933455"/>
    <w:rsid w:val="009445DE"/>
    <w:rsid w:val="009454A5"/>
    <w:rsid w:val="00953B39"/>
    <w:rsid w:val="0095455F"/>
    <w:rsid w:val="00977837"/>
    <w:rsid w:val="00984C1E"/>
    <w:rsid w:val="009955BB"/>
    <w:rsid w:val="00997C1C"/>
    <w:rsid w:val="00997C9F"/>
    <w:rsid w:val="009A1B41"/>
    <w:rsid w:val="009B16F3"/>
    <w:rsid w:val="009B1EAC"/>
    <w:rsid w:val="009B49E7"/>
    <w:rsid w:val="009B7112"/>
    <w:rsid w:val="009C44C2"/>
    <w:rsid w:val="009C4DDE"/>
    <w:rsid w:val="009D60A9"/>
    <w:rsid w:val="009D627E"/>
    <w:rsid w:val="009D69CE"/>
    <w:rsid w:val="009E0312"/>
    <w:rsid w:val="009E146E"/>
    <w:rsid w:val="009E26F9"/>
    <w:rsid w:val="009E4D51"/>
    <w:rsid w:val="009E6240"/>
    <w:rsid w:val="009F20C1"/>
    <w:rsid w:val="00A03DD1"/>
    <w:rsid w:val="00A04691"/>
    <w:rsid w:val="00A0620C"/>
    <w:rsid w:val="00A0661D"/>
    <w:rsid w:val="00A06843"/>
    <w:rsid w:val="00A128F0"/>
    <w:rsid w:val="00A16F25"/>
    <w:rsid w:val="00A20371"/>
    <w:rsid w:val="00A23F22"/>
    <w:rsid w:val="00A24EFE"/>
    <w:rsid w:val="00A275E5"/>
    <w:rsid w:val="00A27981"/>
    <w:rsid w:val="00A36BEF"/>
    <w:rsid w:val="00A44AB8"/>
    <w:rsid w:val="00A5470C"/>
    <w:rsid w:val="00A57AD9"/>
    <w:rsid w:val="00A6204D"/>
    <w:rsid w:val="00A62B14"/>
    <w:rsid w:val="00A71DE8"/>
    <w:rsid w:val="00A7391B"/>
    <w:rsid w:val="00A760CC"/>
    <w:rsid w:val="00A87DA3"/>
    <w:rsid w:val="00A951D9"/>
    <w:rsid w:val="00AA0301"/>
    <w:rsid w:val="00AA6819"/>
    <w:rsid w:val="00AA6D1C"/>
    <w:rsid w:val="00AA76E5"/>
    <w:rsid w:val="00AA7DF3"/>
    <w:rsid w:val="00AB21A0"/>
    <w:rsid w:val="00AB332A"/>
    <w:rsid w:val="00AC4C0B"/>
    <w:rsid w:val="00AD1DB7"/>
    <w:rsid w:val="00AD5797"/>
    <w:rsid w:val="00AD6BFD"/>
    <w:rsid w:val="00AE69C1"/>
    <w:rsid w:val="00AE74D6"/>
    <w:rsid w:val="00AF1B85"/>
    <w:rsid w:val="00AF3323"/>
    <w:rsid w:val="00B01CA9"/>
    <w:rsid w:val="00B04AC8"/>
    <w:rsid w:val="00B05875"/>
    <w:rsid w:val="00B11967"/>
    <w:rsid w:val="00B11A39"/>
    <w:rsid w:val="00B11CE1"/>
    <w:rsid w:val="00B1258E"/>
    <w:rsid w:val="00B12EB2"/>
    <w:rsid w:val="00B275F9"/>
    <w:rsid w:val="00B30C02"/>
    <w:rsid w:val="00B3366A"/>
    <w:rsid w:val="00B56D51"/>
    <w:rsid w:val="00B612C7"/>
    <w:rsid w:val="00B627C8"/>
    <w:rsid w:val="00B64FAE"/>
    <w:rsid w:val="00B65CB6"/>
    <w:rsid w:val="00B6758C"/>
    <w:rsid w:val="00B72F7A"/>
    <w:rsid w:val="00B7798B"/>
    <w:rsid w:val="00B9378E"/>
    <w:rsid w:val="00B96612"/>
    <w:rsid w:val="00BA1462"/>
    <w:rsid w:val="00BA1478"/>
    <w:rsid w:val="00BA4027"/>
    <w:rsid w:val="00BA6DDE"/>
    <w:rsid w:val="00BB1397"/>
    <w:rsid w:val="00BB5D78"/>
    <w:rsid w:val="00BC1CDC"/>
    <w:rsid w:val="00BC429F"/>
    <w:rsid w:val="00BC6A04"/>
    <w:rsid w:val="00BE487B"/>
    <w:rsid w:val="00BF3286"/>
    <w:rsid w:val="00C01E9E"/>
    <w:rsid w:val="00C029E1"/>
    <w:rsid w:val="00C0362B"/>
    <w:rsid w:val="00C07802"/>
    <w:rsid w:val="00C200D1"/>
    <w:rsid w:val="00C20F84"/>
    <w:rsid w:val="00C2132C"/>
    <w:rsid w:val="00C2213A"/>
    <w:rsid w:val="00C227E9"/>
    <w:rsid w:val="00C430BE"/>
    <w:rsid w:val="00C47E63"/>
    <w:rsid w:val="00C52E21"/>
    <w:rsid w:val="00C60511"/>
    <w:rsid w:val="00C62A0B"/>
    <w:rsid w:val="00C65AF3"/>
    <w:rsid w:val="00C714CC"/>
    <w:rsid w:val="00C7420D"/>
    <w:rsid w:val="00C82793"/>
    <w:rsid w:val="00C95EBC"/>
    <w:rsid w:val="00CA0DC8"/>
    <w:rsid w:val="00CA24C5"/>
    <w:rsid w:val="00CA4955"/>
    <w:rsid w:val="00CB1034"/>
    <w:rsid w:val="00CB2717"/>
    <w:rsid w:val="00CC2E27"/>
    <w:rsid w:val="00CD2BCE"/>
    <w:rsid w:val="00CD5B15"/>
    <w:rsid w:val="00CE0A5A"/>
    <w:rsid w:val="00CE3478"/>
    <w:rsid w:val="00CE4B48"/>
    <w:rsid w:val="00CE7A77"/>
    <w:rsid w:val="00CE7E2D"/>
    <w:rsid w:val="00CF05F9"/>
    <w:rsid w:val="00CF15E8"/>
    <w:rsid w:val="00D00602"/>
    <w:rsid w:val="00D00D60"/>
    <w:rsid w:val="00D01702"/>
    <w:rsid w:val="00D03A0A"/>
    <w:rsid w:val="00D042AD"/>
    <w:rsid w:val="00D05740"/>
    <w:rsid w:val="00D06755"/>
    <w:rsid w:val="00D067DD"/>
    <w:rsid w:val="00D10E28"/>
    <w:rsid w:val="00D1714D"/>
    <w:rsid w:val="00D248B6"/>
    <w:rsid w:val="00D30738"/>
    <w:rsid w:val="00D32903"/>
    <w:rsid w:val="00D403D3"/>
    <w:rsid w:val="00D43641"/>
    <w:rsid w:val="00D43B30"/>
    <w:rsid w:val="00D447F5"/>
    <w:rsid w:val="00D44930"/>
    <w:rsid w:val="00D459FD"/>
    <w:rsid w:val="00D46868"/>
    <w:rsid w:val="00D54195"/>
    <w:rsid w:val="00D542D6"/>
    <w:rsid w:val="00D55DD3"/>
    <w:rsid w:val="00D62BE1"/>
    <w:rsid w:val="00D65C78"/>
    <w:rsid w:val="00D666D4"/>
    <w:rsid w:val="00D70AD2"/>
    <w:rsid w:val="00D73FAC"/>
    <w:rsid w:val="00D75008"/>
    <w:rsid w:val="00D765DF"/>
    <w:rsid w:val="00D87150"/>
    <w:rsid w:val="00D914FB"/>
    <w:rsid w:val="00D917DE"/>
    <w:rsid w:val="00D94D5F"/>
    <w:rsid w:val="00DA17E7"/>
    <w:rsid w:val="00DA31AC"/>
    <w:rsid w:val="00DA3BC3"/>
    <w:rsid w:val="00DA4C85"/>
    <w:rsid w:val="00DA6A98"/>
    <w:rsid w:val="00DC203F"/>
    <w:rsid w:val="00DC5BB2"/>
    <w:rsid w:val="00DD13C5"/>
    <w:rsid w:val="00DD1CBB"/>
    <w:rsid w:val="00DD64D7"/>
    <w:rsid w:val="00DE0649"/>
    <w:rsid w:val="00DE0E9F"/>
    <w:rsid w:val="00DE638D"/>
    <w:rsid w:val="00DE6C92"/>
    <w:rsid w:val="00DE753A"/>
    <w:rsid w:val="00DF60F4"/>
    <w:rsid w:val="00DF661E"/>
    <w:rsid w:val="00DF6B2D"/>
    <w:rsid w:val="00DF72D9"/>
    <w:rsid w:val="00E0368F"/>
    <w:rsid w:val="00E03B1C"/>
    <w:rsid w:val="00E060B2"/>
    <w:rsid w:val="00E1048A"/>
    <w:rsid w:val="00E12C69"/>
    <w:rsid w:val="00E139BC"/>
    <w:rsid w:val="00E1498E"/>
    <w:rsid w:val="00E14CAC"/>
    <w:rsid w:val="00E25ACF"/>
    <w:rsid w:val="00E27A28"/>
    <w:rsid w:val="00E40A30"/>
    <w:rsid w:val="00E5194F"/>
    <w:rsid w:val="00E553C9"/>
    <w:rsid w:val="00E57F48"/>
    <w:rsid w:val="00E61C3C"/>
    <w:rsid w:val="00E61FF5"/>
    <w:rsid w:val="00E6342B"/>
    <w:rsid w:val="00E65A71"/>
    <w:rsid w:val="00E65EDC"/>
    <w:rsid w:val="00E673B6"/>
    <w:rsid w:val="00E7049F"/>
    <w:rsid w:val="00E732E0"/>
    <w:rsid w:val="00E73A63"/>
    <w:rsid w:val="00E90952"/>
    <w:rsid w:val="00E95B22"/>
    <w:rsid w:val="00EA0926"/>
    <w:rsid w:val="00EA0A6E"/>
    <w:rsid w:val="00EA2577"/>
    <w:rsid w:val="00EA408A"/>
    <w:rsid w:val="00EA5FC4"/>
    <w:rsid w:val="00EA6DB8"/>
    <w:rsid w:val="00EB03EB"/>
    <w:rsid w:val="00EB36D8"/>
    <w:rsid w:val="00EB45C7"/>
    <w:rsid w:val="00EB5534"/>
    <w:rsid w:val="00EC0066"/>
    <w:rsid w:val="00EC49F5"/>
    <w:rsid w:val="00ED2376"/>
    <w:rsid w:val="00ED762D"/>
    <w:rsid w:val="00EE24C7"/>
    <w:rsid w:val="00EE2FF1"/>
    <w:rsid w:val="00EE5454"/>
    <w:rsid w:val="00EE716A"/>
    <w:rsid w:val="00EE7589"/>
    <w:rsid w:val="00EE7A32"/>
    <w:rsid w:val="00EF409A"/>
    <w:rsid w:val="00F06590"/>
    <w:rsid w:val="00F152EC"/>
    <w:rsid w:val="00F16DCE"/>
    <w:rsid w:val="00F2137B"/>
    <w:rsid w:val="00F21CE3"/>
    <w:rsid w:val="00F32D67"/>
    <w:rsid w:val="00F35F9F"/>
    <w:rsid w:val="00F448B8"/>
    <w:rsid w:val="00F467B7"/>
    <w:rsid w:val="00F47493"/>
    <w:rsid w:val="00F477C8"/>
    <w:rsid w:val="00F566C4"/>
    <w:rsid w:val="00F66032"/>
    <w:rsid w:val="00F66803"/>
    <w:rsid w:val="00F719EF"/>
    <w:rsid w:val="00F76136"/>
    <w:rsid w:val="00F7696E"/>
    <w:rsid w:val="00F831CF"/>
    <w:rsid w:val="00F8435B"/>
    <w:rsid w:val="00F84500"/>
    <w:rsid w:val="00F862A2"/>
    <w:rsid w:val="00F94281"/>
    <w:rsid w:val="00F95A59"/>
    <w:rsid w:val="00FA0310"/>
    <w:rsid w:val="00FB1233"/>
    <w:rsid w:val="00FB7B45"/>
    <w:rsid w:val="00FC0E19"/>
    <w:rsid w:val="00FC47E0"/>
    <w:rsid w:val="00FD6AC7"/>
    <w:rsid w:val="00FE1942"/>
    <w:rsid w:val="00FE4FD9"/>
    <w:rsid w:val="00FF3B5F"/>
    <w:rsid w:val="00FF482A"/>
    <w:rsid w:val="00FF5481"/>
    <w:rsid w:val="00FF7BA1"/>
    <w:rsid w:val="00FF7E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f" fillcolor="#9cbee0">
      <v:fill color="#9cbee0" color2="#bbd5f0" on="f" type="gradient">
        <o:fill v:ext="view" type="gradientUnscaled"/>
      </v:fill>
      <v:stroke weight="1.25pt"/>
      <o:colormru v:ext="edit" colors="#ff9,#9f9,#cff,#c9f,#e2b6df"/>
    </o:shapedefaults>
    <o:shapelayout v:ext="edit">
      <o:idmap v:ext="edit" data="1"/>
      <o:rules v:ext="edit">
        <o:r id="V:Rule1" type="callout" idref="#圆角矩形标注 2"/>
        <o:r id="V:Rule2" type="connector" idref="#直接箭头连接符 119"/>
        <o:r id="V:Rule3" type="connector" idref="#直接箭头连接符 120"/>
        <o:r id="V:Rule4" type="connector" idref="#直接箭头连接符 118"/>
        <o:r id="V:Rule5" type="connector" idref="#直接箭头连接符 117"/>
        <o:r id="V:Rule6" type="connector" idref="#直接箭头连接符 116"/>
        <o:r id="V:Rule7" type="connector" idref="#直接箭头连接符 114"/>
        <o:r id="V:Rule8" type="connector" idref="#直接箭头连接符 109"/>
        <o:r id="V:Rule9" type="connector" idref="#直接箭头连接符 108"/>
        <o:r id="V:Rule10" type="connector" idref="#直接箭头连接符 102"/>
        <o:r id="V:Rule11" type="connector" idref="#直接箭头连接符 99"/>
        <o:r id="V:Rule12" type="connector" idref="#直接箭头连接符 95"/>
        <o:r id="V:Rule13" type="connector" idref="#直接箭头连接符 88"/>
        <o:r id="V:Rule14" type="connector" idref="#直接箭头连接符 87"/>
        <o:r id="V:Rule15" type="connector" idref="#直接箭头连接符 86"/>
        <o:r id="V:Rule16" type="connector" idref="#直接箭头连接符 84"/>
        <o:r id="V:Rule17" type="connector" idref="#直接箭头连接符 80"/>
        <o:r id="V:Rule18" type="connector" idref="#肘形连接符 72"/>
        <o:r id="V:Rule19" type="connector" idref="#直接箭头连接符 70"/>
        <o:r id="V:Rule20" type="connector" idref="#直接箭头连接符 69"/>
        <o:r id="V:Rule21" type="connector" idref="#直接箭头连接符 63"/>
        <o:r id="V:Rule22" type="connector" idref="#直接箭头连接符 61"/>
        <o:r id="V:Rule23" type="connector" idref="#直接箭头连接符 56"/>
        <o:r id="V:Rule24" type="connector" idref="#直接箭头连接符 27"/>
        <o:r id="V:Rule25" type="connector" idref="#直接箭头连接符 235"/>
        <o:r id="V:Rule26" type="connector" idref="#直接箭头连接符 231"/>
        <o:r id="V:Rule27" type="connector" idref="#直接箭头连接符 52"/>
        <o:r id="V:Rule28" type="connector" idref="#直接箭头连接符 31"/>
        <o:r id="V:Rule29" type="connector" idref="#直接箭头连接符 28"/>
        <o:r id="V:Rule30" type="connector" idref="#直接箭头连接符 29"/>
        <o:r id="V:Rule31" type="connector" idref="#直接箭头连接符 236"/>
        <o:r id="V:Rule32" type="connector" idref="#直接箭头连接符 238"/>
        <o:r id="V:Rule33" type="connector" idref="#直接箭头连接符 237"/>
        <o:r id="V:Rule34" type="connector" idref="#直接箭头连接符 32"/>
        <o:r id="V:Rule35" type="connector" idref="#直接箭头连接符 228"/>
        <o:r id="V:Rule36" type="connector" idref="#直接箭头连接符 65"/>
        <o:r id="V:Rule37" type="connector" idref="#直接箭头连接符 223"/>
        <o:r id="V:Rule38" type="connector" idref="#直接箭头连接符 50"/>
        <o:r id="V:Rule39" type="connector" idref="#直接箭头连接符 148"/>
        <o:r id="V:Rule40" type="connector" idref="#直接箭头连接符 146"/>
        <o:r id="V:Rule41" type="connector" idref="#直接箭头连接符 139"/>
        <o:r id="V:Rule42" type="connector" idref="#直接箭头连接符 138"/>
        <o:r id="V:Rule43" type="connector" idref="#直接箭头连接符 124"/>
        <o:r id="V:Rule44" type="connector" idref="#直接箭头连接符 66"/>
        <o:r id="V:Rule45" type="connector" idref="#直接箭头连接符 212"/>
        <o:r id="V:Rule46" type="connector" idref="#直接箭头连接符 242"/>
        <o:r id="V:Rule47" type="connector" idref="#直接箭头连接符 216"/>
        <o:r id="V:Rule48" type="connector" idref="#直接箭头连接符 6"/>
        <o:r id="V:Rule49" type="connector" idref="#直接箭头连接符 213"/>
        <o:r id="V:Rule50" type="connector" idref="#直接箭头连接符 10"/>
        <o:r id="V:Rule51" type="connector" idref="#直接箭头连接符 62"/>
        <o:r id="V:Rule52" type="connector" idref="#直接箭头连接符 9"/>
        <o:r id="V:Rule53" type="connector" idref="#直接箭头连接符 8"/>
        <o:r id="V:Rule54" type="connector" idref="#直接箭头连接符 214"/>
        <o:r id="V:Rule55" type="connector" idref="#直接箭头连接符 229"/>
        <o:r id="V:Rule56" type="connector" idref="#直接箭头连接符 215"/>
        <o:r id="V:Rule57" type="connector" idref="#直接箭头连接符 244"/>
        <o:r id="V:Rule58" type="connector" idref="#直接箭头连接符 179"/>
        <o:r id="V:Rule59" type="connector" idref="#直接箭头连接符 170"/>
        <o:r id="V:Rule60" type="connector" idref="#直接箭头连接符 127"/>
        <o:r id="V:Rule61" type="connector" idref="#直接箭头连接符 123"/>
        <o:r id="V:Rule62" type="connector" idref="#直接箭头连接符 85"/>
        <o:r id="V:Rule63" type="connector" idref="#直接箭头连接符 90"/>
        <o:r id="V:Rule64" type="connector" idref="#直接箭头连接符 107"/>
        <o:r id="V:Rule65" type="connector" idref="#直接箭头连接符 47"/>
        <o:r id="V:Rule66" type="connector" idref="#直接箭头连接符 149"/>
        <o:r id="V:Rule67" type="connector" idref="#直接箭头连接符 250"/>
        <o:r id="V:Rule68" type="connector" idref="#直接箭头连接符 144"/>
        <o:r id="V:Rule69" type="connector" idref="#直接箭头连接符 251"/>
        <o:r id="V:Rule70" type="connector" idref="#直接箭头连接符 150"/>
        <o:r id="V:Rule71" type="connector" idref="#直接箭头连接符 151"/>
        <o:r id="V:Rule72" type="connector" idref="#直接箭头连接符 176"/>
        <o:r id="V:Rule73" type="connector" idref="#直接箭头连接符 177"/>
        <o:r id="V:Rule74" type="connector" idref="#直接箭头连接符 178"/>
        <o:r id="V:Rule75" type="connector" idref="#直接箭头连接符 182"/>
        <o:r id="V:Rule76" type="connector" idref="#直接箭头连接符 174"/>
        <o:r id="V:Rule77" type="connector" idref="#直接箭头连接符 191"/>
        <o:r id="V:Rule78" type="connector" idref="#直接箭头连接符 193"/>
        <o:r id="V:Rule79" type="connector" idref="#直接箭头连接符 253"/>
        <o:r id="V:Rule80" type="connector" idref="#直接箭头连接符 192"/>
        <o:r id="V:Rule81" type="connector" idref="#直接箭头连接符 189"/>
        <o:r id="V:Rule82" type="connector" idref="#直接箭头连接符 203"/>
        <o:r id="V:Rule83" type="connector" idref="#直接箭头连接符 204"/>
        <o:r id="V:Rule84" type="connector" idref="#直接箭头连接符 205"/>
        <o:r id="V:Rule85" type="connector" idref="#直接箭头连接符 2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462"/>
    <w:pPr>
      <w:widowControl w:val="0"/>
      <w:jc w:val="both"/>
    </w:pPr>
    <w:rPr>
      <w:kern w:val="2"/>
      <w:sz w:val="21"/>
    </w:rPr>
  </w:style>
  <w:style w:type="paragraph" w:styleId="1">
    <w:name w:val="heading 1"/>
    <w:basedOn w:val="a"/>
    <w:next w:val="a"/>
    <w:link w:val="1Char"/>
    <w:qFormat/>
    <w:rsid w:val="006E73E5"/>
    <w:pPr>
      <w:keepNext/>
      <w:widowControl/>
      <w:tabs>
        <w:tab w:val="left" w:pos="180"/>
        <w:tab w:val="left" w:pos="360"/>
        <w:tab w:val="left" w:pos="720"/>
      </w:tabs>
      <w:spacing w:before="240" w:after="120"/>
      <w:jc w:val="left"/>
      <w:outlineLvl w:val="0"/>
    </w:pPr>
    <w:rPr>
      <w:rFonts w:ascii="Times" w:eastAsia="Times" w:hAnsi="Times"/>
      <w:b/>
      <w:kern w:val="0"/>
      <w:sz w:val="32"/>
    </w:rPr>
  </w:style>
  <w:style w:type="paragraph" w:styleId="2">
    <w:name w:val="heading 2"/>
    <w:basedOn w:val="a"/>
    <w:next w:val="a"/>
    <w:link w:val="2Char"/>
    <w:qFormat/>
    <w:rsid w:val="006E73E5"/>
    <w:pPr>
      <w:keepNext/>
      <w:widowControl/>
      <w:tabs>
        <w:tab w:val="left" w:pos="180"/>
        <w:tab w:val="left" w:pos="360"/>
        <w:tab w:val="left" w:pos="720"/>
      </w:tabs>
      <w:spacing w:before="240" w:after="120"/>
      <w:jc w:val="left"/>
      <w:outlineLvl w:val="1"/>
    </w:pPr>
    <w:rPr>
      <w:rFonts w:ascii="Times" w:eastAsia="Times" w:hAnsi="Times"/>
      <w:b/>
      <w:kern w:val="0"/>
      <w:sz w:val="28"/>
    </w:rPr>
  </w:style>
  <w:style w:type="paragraph" w:styleId="3">
    <w:name w:val="heading 3"/>
    <w:basedOn w:val="a"/>
    <w:next w:val="a"/>
    <w:link w:val="3Char"/>
    <w:qFormat/>
    <w:rsid w:val="006E73E5"/>
    <w:pPr>
      <w:keepNext/>
      <w:widowControl/>
      <w:tabs>
        <w:tab w:val="left" w:pos="180"/>
        <w:tab w:val="left" w:pos="360"/>
        <w:tab w:val="left" w:pos="720"/>
      </w:tabs>
      <w:spacing w:before="120" w:after="60"/>
      <w:jc w:val="left"/>
      <w:outlineLvl w:val="2"/>
    </w:pPr>
    <w:rPr>
      <w:rFonts w:ascii="Times" w:eastAsia="Times" w:hAnsi="Times"/>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D0462"/>
    <w:pPr>
      <w:tabs>
        <w:tab w:val="center" w:pos="4153"/>
        <w:tab w:val="right" w:pos="8306"/>
      </w:tabs>
      <w:snapToGrid w:val="0"/>
      <w:jc w:val="left"/>
    </w:pPr>
    <w:rPr>
      <w:sz w:val="18"/>
    </w:rPr>
  </w:style>
  <w:style w:type="paragraph" w:styleId="a4">
    <w:name w:val="header"/>
    <w:basedOn w:val="a"/>
    <w:rsid w:val="005D046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Char">
    <w:name w:val="标题 1 Char"/>
    <w:link w:val="1"/>
    <w:rsid w:val="006E73E5"/>
    <w:rPr>
      <w:rFonts w:ascii="Times" w:eastAsia="Times" w:hAnsi="Times"/>
      <w:b/>
      <w:sz w:val="32"/>
    </w:rPr>
  </w:style>
  <w:style w:type="character" w:customStyle="1" w:styleId="2Char">
    <w:name w:val="标题 2 Char"/>
    <w:link w:val="2"/>
    <w:rsid w:val="006E73E5"/>
    <w:rPr>
      <w:rFonts w:ascii="Times" w:eastAsia="Times" w:hAnsi="Times"/>
      <w:b/>
      <w:sz w:val="28"/>
    </w:rPr>
  </w:style>
  <w:style w:type="character" w:customStyle="1" w:styleId="3Char">
    <w:name w:val="标题 3 Char"/>
    <w:link w:val="3"/>
    <w:rsid w:val="006E73E5"/>
    <w:rPr>
      <w:rFonts w:ascii="Times" w:eastAsia="Times" w:hAnsi="Times"/>
      <w:b/>
      <w:sz w:val="24"/>
    </w:rPr>
  </w:style>
  <w:style w:type="character" w:styleId="a5">
    <w:name w:val="page number"/>
    <w:semiHidden/>
    <w:rsid w:val="006E73E5"/>
  </w:style>
  <w:style w:type="paragraph" w:styleId="10">
    <w:name w:val="toc 1"/>
    <w:basedOn w:val="a"/>
    <w:next w:val="a"/>
    <w:autoRedefine/>
    <w:uiPriority w:val="39"/>
    <w:qFormat/>
    <w:rsid w:val="006E73E5"/>
    <w:pPr>
      <w:widowControl/>
      <w:spacing w:before="120" w:after="120"/>
      <w:jc w:val="left"/>
    </w:pPr>
    <w:rPr>
      <w:rFonts w:ascii="Times" w:eastAsia="Times" w:hAnsi="Times"/>
      <w:b/>
      <w:caps/>
      <w:kern w:val="0"/>
      <w:sz w:val="20"/>
    </w:rPr>
  </w:style>
  <w:style w:type="paragraph" w:styleId="20">
    <w:name w:val="toc 2"/>
    <w:basedOn w:val="a"/>
    <w:next w:val="a"/>
    <w:autoRedefine/>
    <w:uiPriority w:val="39"/>
    <w:qFormat/>
    <w:rsid w:val="006E73E5"/>
    <w:pPr>
      <w:widowControl/>
      <w:ind w:left="240"/>
      <w:jc w:val="left"/>
    </w:pPr>
    <w:rPr>
      <w:rFonts w:ascii="Times" w:eastAsia="Times" w:hAnsi="Times"/>
      <w:smallCaps/>
      <w:kern w:val="0"/>
      <w:sz w:val="20"/>
    </w:rPr>
  </w:style>
  <w:style w:type="paragraph" w:styleId="30">
    <w:name w:val="toc 3"/>
    <w:basedOn w:val="a"/>
    <w:next w:val="a"/>
    <w:autoRedefine/>
    <w:uiPriority w:val="39"/>
    <w:qFormat/>
    <w:rsid w:val="00D54195"/>
    <w:pPr>
      <w:widowControl/>
      <w:tabs>
        <w:tab w:val="right" w:leader="dot" w:pos="9350"/>
      </w:tabs>
      <w:ind w:left="480"/>
      <w:jc w:val="left"/>
    </w:pPr>
    <w:rPr>
      <w:rFonts w:ascii="Times" w:eastAsia="Times" w:hAnsi="Times"/>
      <w:i/>
      <w:kern w:val="0"/>
      <w:sz w:val="20"/>
    </w:rPr>
  </w:style>
  <w:style w:type="paragraph" w:styleId="a6">
    <w:name w:val="Body Text"/>
    <w:basedOn w:val="a"/>
    <w:link w:val="Char"/>
    <w:semiHidden/>
    <w:rsid w:val="006E73E5"/>
    <w:pPr>
      <w:widowControl/>
      <w:tabs>
        <w:tab w:val="left" w:pos="180"/>
        <w:tab w:val="left" w:pos="360"/>
        <w:tab w:val="left" w:pos="720"/>
      </w:tabs>
      <w:jc w:val="left"/>
    </w:pPr>
    <w:rPr>
      <w:rFonts w:ascii="Times" w:eastAsia="Times" w:hAnsi="Times"/>
      <w:i/>
      <w:kern w:val="0"/>
      <w:sz w:val="24"/>
    </w:rPr>
  </w:style>
  <w:style w:type="character" w:customStyle="1" w:styleId="Char">
    <w:name w:val="正文文本 Char"/>
    <w:link w:val="a6"/>
    <w:semiHidden/>
    <w:rsid w:val="006E73E5"/>
    <w:rPr>
      <w:rFonts w:ascii="Times" w:eastAsia="Times" w:hAnsi="Times"/>
      <w:i/>
      <w:sz w:val="24"/>
    </w:rPr>
  </w:style>
  <w:style w:type="character" w:styleId="a7">
    <w:name w:val="Hyperlink"/>
    <w:uiPriority w:val="99"/>
    <w:unhideWhenUsed/>
    <w:rsid w:val="005C4FD7"/>
    <w:rPr>
      <w:color w:val="0000FF"/>
      <w:u w:val="single"/>
    </w:rPr>
  </w:style>
  <w:style w:type="paragraph" w:styleId="HTML">
    <w:name w:val="HTML Preformatted"/>
    <w:basedOn w:val="a"/>
    <w:link w:val="HTMLChar"/>
    <w:uiPriority w:val="99"/>
    <w:semiHidden/>
    <w:unhideWhenUsed/>
    <w:rsid w:val="001C2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rsid w:val="001C251C"/>
    <w:rPr>
      <w:rFonts w:ascii="宋体" w:hAnsi="宋体" w:cs="宋体"/>
      <w:sz w:val="24"/>
      <w:szCs w:val="24"/>
    </w:rPr>
  </w:style>
  <w:style w:type="paragraph" w:styleId="TOC">
    <w:name w:val="TOC Heading"/>
    <w:basedOn w:val="1"/>
    <w:next w:val="a"/>
    <w:uiPriority w:val="39"/>
    <w:unhideWhenUsed/>
    <w:qFormat/>
    <w:rsid w:val="00032DBC"/>
    <w:pPr>
      <w:keepLines/>
      <w:tabs>
        <w:tab w:val="clear" w:pos="180"/>
        <w:tab w:val="clear" w:pos="360"/>
        <w:tab w:val="clear" w:pos="720"/>
      </w:tabs>
      <w:spacing w:before="480" w:after="0" w:line="276" w:lineRule="auto"/>
      <w:outlineLvl w:val="9"/>
    </w:pPr>
    <w:rPr>
      <w:rFonts w:ascii="Calibri Light" w:eastAsia="宋体" w:hAnsi="Calibri Light"/>
      <w:bCs/>
      <w:color w:val="2E74B5"/>
      <w:sz w:val="28"/>
      <w:szCs w:val="28"/>
    </w:rPr>
  </w:style>
  <w:style w:type="paragraph" w:styleId="a8">
    <w:name w:val="Balloon Text"/>
    <w:basedOn w:val="a"/>
    <w:link w:val="Char0"/>
    <w:uiPriority w:val="99"/>
    <w:semiHidden/>
    <w:unhideWhenUsed/>
    <w:rsid w:val="0081415E"/>
    <w:rPr>
      <w:sz w:val="18"/>
      <w:szCs w:val="18"/>
    </w:rPr>
  </w:style>
  <w:style w:type="character" w:customStyle="1" w:styleId="Char0">
    <w:name w:val="批注框文本 Char"/>
    <w:basedOn w:val="a0"/>
    <w:link w:val="a8"/>
    <w:uiPriority w:val="99"/>
    <w:semiHidden/>
    <w:rsid w:val="0081415E"/>
    <w:rPr>
      <w:kern w:val="2"/>
      <w:sz w:val="18"/>
      <w:szCs w:val="18"/>
    </w:rPr>
  </w:style>
  <w:style w:type="paragraph" w:styleId="a9">
    <w:name w:val="List Paragraph"/>
    <w:basedOn w:val="a"/>
    <w:uiPriority w:val="34"/>
    <w:qFormat/>
    <w:rsid w:val="00D06755"/>
    <w:pPr>
      <w:ind w:firstLineChars="200" w:firstLine="420"/>
    </w:pPr>
  </w:style>
  <w:style w:type="paragraph" w:styleId="aa">
    <w:name w:val="Document Map"/>
    <w:basedOn w:val="a"/>
    <w:link w:val="Char1"/>
    <w:uiPriority w:val="99"/>
    <w:semiHidden/>
    <w:unhideWhenUsed/>
    <w:rsid w:val="00725799"/>
    <w:rPr>
      <w:rFonts w:ascii="宋体"/>
      <w:sz w:val="18"/>
      <w:szCs w:val="18"/>
    </w:rPr>
  </w:style>
  <w:style w:type="character" w:customStyle="1" w:styleId="Char1">
    <w:name w:val="文档结构图 Char"/>
    <w:basedOn w:val="a0"/>
    <w:link w:val="aa"/>
    <w:uiPriority w:val="99"/>
    <w:semiHidden/>
    <w:rsid w:val="00725799"/>
    <w:rPr>
      <w:rFonts w:ascii="宋体"/>
      <w:kern w:val="2"/>
      <w:sz w:val="18"/>
      <w:szCs w:val="18"/>
    </w:rPr>
  </w:style>
  <w:style w:type="character" w:styleId="ab">
    <w:name w:val="annotation reference"/>
    <w:basedOn w:val="a0"/>
    <w:uiPriority w:val="99"/>
    <w:semiHidden/>
    <w:unhideWhenUsed/>
    <w:rsid w:val="00725799"/>
    <w:rPr>
      <w:sz w:val="21"/>
      <w:szCs w:val="21"/>
    </w:rPr>
  </w:style>
  <w:style w:type="paragraph" w:styleId="ac">
    <w:name w:val="annotation text"/>
    <w:basedOn w:val="a"/>
    <w:link w:val="Char2"/>
    <w:uiPriority w:val="99"/>
    <w:semiHidden/>
    <w:unhideWhenUsed/>
    <w:rsid w:val="00725799"/>
    <w:pPr>
      <w:jc w:val="left"/>
    </w:pPr>
  </w:style>
  <w:style w:type="character" w:customStyle="1" w:styleId="Char2">
    <w:name w:val="批注文字 Char"/>
    <w:basedOn w:val="a0"/>
    <w:link w:val="ac"/>
    <w:uiPriority w:val="99"/>
    <w:semiHidden/>
    <w:rsid w:val="00725799"/>
    <w:rPr>
      <w:kern w:val="2"/>
      <w:sz w:val="21"/>
    </w:rPr>
  </w:style>
  <w:style w:type="paragraph" w:styleId="ad">
    <w:name w:val="annotation subject"/>
    <w:basedOn w:val="ac"/>
    <w:next w:val="ac"/>
    <w:link w:val="Char3"/>
    <w:uiPriority w:val="99"/>
    <w:semiHidden/>
    <w:unhideWhenUsed/>
    <w:rsid w:val="00725799"/>
    <w:rPr>
      <w:b/>
      <w:bCs/>
    </w:rPr>
  </w:style>
  <w:style w:type="character" w:customStyle="1" w:styleId="Char3">
    <w:name w:val="批注主题 Char"/>
    <w:basedOn w:val="Char2"/>
    <w:link w:val="ad"/>
    <w:uiPriority w:val="99"/>
    <w:semiHidden/>
    <w:rsid w:val="00725799"/>
    <w:rPr>
      <w:b/>
      <w:bCs/>
    </w:rPr>
  </w:style>
</w:styles>
</file>

<file path=word/webSettings.xml><?xml version="1.0" encoding="utf-8"?>
<w:webSettings xmlns:r="http://schemas.openxmlformats.org/officeDocument/2006/relationships" xmlns:w="http://schemas.openxmlformats.org/wordprocessingml/2006/main">
  <w:divs>
    <w:div w:id="44916512">
      <w:bodyDiv w:val="1"/>
      <w:marLeft w:val="0"/>
      <w:marRight w:val="0"/>
      <w:marTop w:val="0"/>
      <w:marBottom w:val="0"/>
      <w:divBdr>
        <w:top w:val="none" w:sz="0" w:space="0" w:color="auto"/>
        <w:left w:val="none" w:sz="0" w:space="0" w:color="auto"/>
        <w:bottom w:val="none" w:sz="0" w:space="0" w:color="auto"/>
        <w:right w:val="none" w:sz="0" w:space="0" w:color="auto"/>
      </w:divBdr>
      <w:divsChild>
        <w:div w:id="57554908">
          <w:marLeft w:val="0"/>
          <w:marRight w:val="0"/>
          <w:marTop w:val="0"/>
          <w:marBottom w:val="0"/>
          <w:divBdr>
            <w:top w:val="none" w:sz="0" w:space="0" w:color="auto"/>
            <w:left w:val="none" w:sz="0" w:space="0" w:color="auto"/>
            <w:bottom w:val="none" w:sz="0" w:space="0" w:color="auto"/>
            <w:right w:val="none" w:sz="0" w:space="0" w:color="auto"/>
          </w:divBdr>
        </w:div>
      </w:divsChild>
    </w:div>
    <w:div w:id="351301670">
      <w:bodyDiv w:val="1"/>
      <w:marLeft w:val="0"/>
      <w:marRight w:val="0"/>
      <w:marTop w:val="0"/>
      <w:marBottom w:val="0"/>
      <w:divBdr>
        <w:top w:val="none" w:sz="0" w:space="0" w:color="auto"/>
        <w:left w:val="none" w:sz="0" w:space="0" w:color="auto"/>
        <w:bottom w:val="none" w:sz="0" w:space="0" w:color="auto"/>
        <w:right w:val="none" w:sz="0" w:space="0" w:color="auto"/>
      </w:divBdr>
      <w:divsChild>
        <w:div w:id="38018963">
          <w:marLeft w:val="0"/>
          <w:marRight w:val="0"/>
          <w:marTop w:val="0"/>
          <w:marBottom w:val="225"/>
          <w:divBdr>
            <w:top w:val="none" w:sz="0" w:space="0" w:color="auto"/>
            <w:left w:val="none" w:sz="0" w:space="0" w:color="auto"/>
            <w:bottom w:val="none" w:sz="0" w:space="0" w:color="auto"/>
            <w:right w:val="none" w:sz="0" w:space="0" w:color="auto"/>
          </w:divBdr>
        </w:div>
        <w:div w:id="508718999">
          <w:marLeft w:val="0"/>
          <w:marRight w:val="0"/>
          <w:marTop w:val="0"/>
          <w:marBottom w:val="225"/>
          <w:divBdr>
            <w:top w:val="none" w:sz="0" w:space="0" w:color="auto"/>
            <w:left w:val="none" w:sz="0" w:space="0" w:color="auto"/>
            <w:bottom w:val="none" w:sz="0" w:space="0" w:color="auto"/>
            <w:right w:val="none" w:sz="0" w:space="0" w:color="auto"/>
          </w:divBdr>
        </w:div>
        <w:div w:id="603342655">
          <w:marLeft w:val="0"/>
          <w:marRight w:val="0"/>
          <w:marTop w:val="0"/>
          <w:marBottom w:val="225"/>
          <w:divBdr>
            <w:top w:val="none" w:sz="0" w:space="0" w:color="auto"/>
            <w:left w:val="none" w:sz="0" w:space="0" w:color="auto"/>
            <w:bottom w:val="none" w:sz="0" w:space="0" w:color="auto"/>
            <w:right w:val="none" w:sz="0" w:space="0" w:color="auto"/>
          </w:divBdr>
        </w:div>
        <w:div w:id="680207474">
          <w:marLeft w:val="0"/>
          <w:marRight w:val="0"/>
          <w:marTop w:val="0"/>
          <w:marBottom w:val="225"/>
          <w:divBdr>
            <w:top w:val="none" w:sz="0" w:space="0" w:color="auto"/>
            <w:left w:val="none" w:sz="0" w:space="0" w:color="auto"/>
            <w:bottom w:val="none" w:sz="0" w:space="0" w:color="auto"/>
            <w:right w:val="none" w:sz="0" w:space="0" w:color="auto"/>
          </w:divBdr>
        </w:div>
        <w:div w:id="1075200678">
          <w:marLeft w:val="0"/>
          <w:marRight w:val="0"/>
          <w:marTop w:val="0"/>
          <w:marBottom w:val="225"/>
          <w:divBdr>
            <w:top w:val="none" w:sz="0" w:space="0" w:color="auto"/>
            <w:left w:val="none" w:sz="0" w:space="0" w:color="auto"/>
            <w:bottom w:val="none" w:sz="0" w:space="0" w:color="auto"/>
            <w:right w:val="none" w:sz="0" w:space="0" w:color="auto"/>
          </w:divBdr>
        </w:div>
        <w:div w:id="1240287892">
          <w:marLeft w:val="0"/>
          <w:marRight w:val="0"/>
          <w:marTop w:val="0"/>
          <w:marBottom w:val="225"/>
          <w:divBdr>
            <w:top w:val="none" w:sz="0" w:space="0" w:color="auto"/>
            <w:left w:val="none" w:sz="0" w:space="0" w:color="auto"/>
            <w:bottom w:val="none" w:sz="0" w:space="0" w:color="auto"/>
            <w:right w:val="none" w:sz="0" w:space="0" w:color="auto"/>
          </w:divBdr>
        </w:div>
        <w:div w:id="1645231816">
          <w:marLeft w:val="0"/>
          <w:marRight w:val="0"/>
          <w:marTop w:val="0"/>
          <w:marBottom w:val="225"/>
          <w:divBdr>
            <w:top w:val="none" w:sz="0" w:space="0" w:color="auto"/>
            <w:left w:val="none" w:sz="0" w:space="0" w:color="auto"/>
            <w:bottom w:val="none" w:sz="0" w:space="0" w:color="auto"/>
            <w:right w:val="none" w:sz="0" w:space="0" w:color="auto"/>
          </w:divBdr>
        </w:div>
      </w:divsChild>
    </w:div>
    <w:div w:id="378825879">
      <w:bodyDiv w:val="1"/>
      <w:marLeft w:val="0"/>
      <w:marRight w:val="0"/>
      <w:marTop w:val="0"/>
      <w:marBottom w:val="0"/>
      <w:divBdr>
        <w:top w:val="none" w:sz="0" w:space="0" w:color="auto"/>
        <w:left w:val="none" w:sz="0" w:space="0" w:color="auto"/>
        <w:bottom w:val="none" w:sz="0" w:space="0" w:color="auto"/>
        <w:right w:val="none" w:sz="0" w:space="0" w:color="auto"/>
      </w:divBdr>
      <w:divsChild>
        <w:div w:id="72355815">
          <w:marLeft w:val="0"/>
          <w:marRight w:val="0"/>
          <w:marTop w:val="0"/>
          <w:marBottom w:val="0"/>
          <w:divBdr>
            <w:top w:val="none" w:sz="0" w:space="0" w:color="auto"/>
            <w:left w:val="none" w:sz="0" w:space="0" w:color="auto"/>
            <w:bottom w:val="none" w:sz="0" w:space="0" w:color="auto"/>
            <w:right w:val="none" w:sz="0" w:space="0" w:color="auto"/>
          </w:divBdr>
        </w:div>
      </w:divsChild>
    </w:div>
    <w:div w:id="384107151">
      <w:bodyDiv w:val="1"/>
      <w:marLeft w:val="0"/>
      <w:marRight w:val="0"/>
      <w:marTop w:val="0"/>
      <w:marBottom w:val="0"/>
      <w:divBdr>
        <w:top w:val="none" w:sz="0" w:space="0" w:color="auto"/>
        <w:left w:val="none" w:sz="0" w:space="0" w:color="auto"/>
        <w:bottom w:val="none" w:sz="0" w:space="0" w:color="auto"/>
        <w:right w:val="none" w:sz="0" w:space="0" w:color="auto"/>
      </w:divBdr>
    </w:div>
    <w:div w:id="608775967">
      <w:bodyDiv w:val="1"/>
      <w:marLeft w:val="0"/>
      <w:marRight w:val="0"/>
      <w:marTop w:val="0"/>
      <w:marBottom w:val="0"/>
      <w:divBdr>
        <w:top w:val="none" w:sz="0" w:space="0" w:color="auto"/>
        <w:left w:val="none" w:sz="0" w:space="0" w:color="auto"/>
        <w:bottom w:val="none" w:sz="0" w:space="0" w:color="auto"/>
        <w:right w:val="none" w:sz="0" w:space="0" w:color="auto"/>
      </w:divBdr>
      <w:divsChild>
        <w:div w:id="1974752930">
          <w:marLeft w:val="0"/>
          <w:marRight w:val="0"/>
          <w:marTop w:val="0"/>
          <w:marBottom w:val="0"/>
          <w:divBdr>
            <w:top w:val="none" w:sz="0" w:space="0" w:color="auto"/>
            <w:left w:val="none" w:sz="0" w:space="0" w:color="auto"/>
            <w:bottom w:val="none" w:sz="0" w:space="0" w:color="auto"/>
            <w:right w:val="none" w:sz="0" w:space="0" w:color="auto"/>
          </w:divBdr>
        </w:div>
      </w:divsChild>
    </w:div>
    <w:div w:id="753164983">
      <w:bodyDiv w:val="1"/>
      <w:marLeft w:val="0"/>
      <w:marRight w:val="0"/>
      <w:marTop w:val="0"/>
      <w:marBottom w:val="0"/>
      <w:divBdr>
        <w:top w:val="none" w:sz="0" w:space="0" w:color="auto"/>
        <w:left w:val="none" w:sz="0" w:space="0" w:color="auto"/>
        <w:bottom w:val="none" w:sz="0" w:space="0" w:color="auto"/>
        <w:right w:val="none" w:sz="0" w:space="0" w:color="auto"/>
      </w:divBdr>
      <w:divsChild>
        <w:div w:id="853225857">
          <w:marLeft w:val="0"/>
          <w:marRight w:val="0"/>
          <w:marTop w:val="0"/>
          <w:marBottom w:val="0"/>
          <w:divBdr>
            <w:top w:val="none" w:sz="0" w:space="0" w:color="auto"/>
            <w:left w:val="none" w:sz="0" w:space="0" w:color="auto"/>
            <w:bottom w:val="none" w:sz="0" w:space="0" w:color="auto"/>
            <w:right w:val="none" w:sz="0" w:space="0" w:color="auto"/>
          </w:divBdr>
        </w:div>
      </w:divsChild>
    </w:div>
    <w:div w:id="831683941">
      <w:bodyDiv w:val="1"/>
      <w:marLeft w:val="0"/>
      <w:marRight w:val="0"/>
      <w:marTop w:val="0"/>
      <w:marBottom w:val="0"/>
      <w:divBdr>
        <w:top w:val="none" w:sz="0" w:space="0" w:color="auto"/>
        <w:left w:val="none" w:sz="0" w:space="0" w:color="auto"/>
        <w:bottom w:val="none" w:sz="0" w:space="0" w:color="auto"/>
        <w:right w:val="none" w:sz="0" w:space="0" w:color="auto"/>
      </w:divBdr>
      <w:divsChild>
        <w:div w:id="1629168987">
          <w:marLeft w:val="0"/>
          <w:marRight w:val="0"/>
          <w:marTop w:val="0"/>
          <w:marBottom w:val="225"/>
          <w:divBdr>
            <w:top w:val="none" w:sz="0" w:space="0" w:color="auto"/>
            <w:left w:val="none" w:sz="0" w:space="0" w:color="auto"/>
            <w:bottom w:val="none" w:sz="0" w:space="0" w:color="auto"/>
            <w:right w:val="none" w:sz="0" w:space="0" w:color="auto"/>
          </w:divBdr>
        </w:div>
        <w:div w:id="2049989107">
          <w:marLeft w:val="0"/>
          <w:marRight w:val="0"/>
          <w:marTop w:val="0"/>
          <w:marBottom w:val="225"/>
          <w:divBdr>
            <w:top w:val="none" w:sz="0" w:space="0" w:color="auto"/>
            <w:left w:val="none" w:sz="0" w:space="0" w:color="auto"/>
            <w:bottom w:val="none" w:sz="0" w:space="0" w:color="auto"/>
            <w:right w:val="none" w:sz="0" w:space="0" w:color="auto"/>
          </w:divBdr>
        </w:div>
      </w:divsChild>
    </w:div>
    <w:div w:id="909075063">
      <w:bodyDiv w:val="1"/>
      <w:marLeft w:val="0"/>
      <w:marRight w:val="0"/>
      <w:marTop w:val="0"/>
      <w:marBottom w:val="0"/>
      <w:divBdr>
        <w:top w:val="none" w:sz="0" w:space="0" w:color="auto"/>
        <w:left w:val="none" w:sz="0" w:space="0" w:color="auto"/>
        <w:bottom w:val="none" w:sz="0" w:space="0" w:color="auto"/>
        <w:right w:val="none" w:sz="0" w:space="0" w:color="auto"/>
      </w:divBdr>
      <w:divsChild>
        <w:div w:id="236210342">
          <w:marLeft w:val="0"/>
          <w:marRight w:val="0"/>
          <w:marTop w:val="0"/>
          <w:marBottom w:val="0"/>
          <w:divBdr>
            <w:top w:val="none" w:sz="0" w:space="0" w:color="auto"/>
            <w:left w:val="none" w:sz="0" w:space="0" w:color="auto"/>
            <w:bottom w:val="none" w:sz="0" w:space="0" w:color="auto"/>
            <w:right w:val="none" w:sz="0" w:space="0" w:color="auto"/>
          </w:divBdr>
        </w:div>
      </w:divsChild>
    </w:div>
    <w:div w:id="1158957357">
      <w:bodyDiv w:val="1"/>
      <w:marLeft w:val="0"/>
      <w:marRight w:val="0"/>
      <w:marTop w:val="0"/>
      <w:marBottom w:val="0"/>
      <w:divBdr>
        <w:top w:val="none" w:sz="0" w:space="0" w:color="auto"/>
        <w:left w:val="none" w:sz="0" w:space="0" w:color="auto"/>
        <w:bottom w:val="none" w:sz="0" w:space="0" w:color="auto"/>
        <w:right w:val="none" w:sz="0" w:space="0" w:color="auto"/>
      </w:divBdr>
      <w:divsChild>
        <w:div w:id="87968388">
          <w:marLeft w:val="0"/>
          <w:marRight w:val="0"/>
          <w:marTop w:val="0"/>
          <w:marBottom w:val="0"/>
          <w:divBdr>
            <w:top w:val="none" w:sz="0" w:space="0" w:color="auto"/>
            <w:left w:val="none" w:sz="0" w:space="0" w:color="auto"/>
            <w:bottom w:val="none" w:sz="0" w:space="0" w:color="auto"/>
            <w:right w:val="none" w:sz="0" w:space="0" w:color="auto"/>
          </w:divBdr>
        </w:div>
      </w:divsChild>
    </w:div>
    <w:div w:id="1259369572">
      <w:bodyDiv w:val="1"/>
      <w:marLeft w:val="0"/>
      <w:marRight w:val="0"/>
      <w:marTop w:val="0"/>
      <w:marBottom w:val="0"/>
      <w:divBdr>
        <w:top w:val="none" w:sz="0" w:space="0" w:color="auto"/>
        <w:left w:val="none" w:sz="0" w:space="0" w:color="auto"/>
        <w:bottom w:val="none" w:sz="0" w:space="0" w:color="auto"/>
        <w:right w:val="none" w:sz="0" w:space="0" w:color="auto"/>
      </w:divBdr>
      <w:divsChild>
        <w:div w:id="1539320253">
          <w:marLeft w:val="0"/>
          <w:marRight w:val="0"/>
          <w:marTop w:val="0"/>
          <w:marBottom w:val="0"/>
          <w:divBdr>
            <w:top w:val="none" w:sz="0" w:space="0" w:color="auto"/>
            <w:left w:val="none" w:sz="0" w:space="0" w:color="auto"/>
            <w:bottom w:val="none" w:sz="0" w:space="0" w:color="auto"/>
            <w:right w:val="none" w:sz="0" w:space="0" w:color="auto"/>
          </w:divBdr>
        </w:div>
      </w:divsChild>
    </w:div>
    <w:div w:id="1270701858">
      <w:bodyDiv w:val="1"/>
      <w:marLeft w:val="0"/>
      <w:marRight w:val="0"/>
      <w:marTop w:val="0"/>
      <w:marBottom w:val="0"/>
      <w:divBdr>
        <w:top w:val="none" w:sz="0" w:space="0" w:color="auto"/>
        <w:left w:val="none" w:sz="0" w:space="0" w:color="auto"/>
        <w:bottom w:val="none" w:sz="0" w:space="0" w:color="auto"/>
        <w:right w:val="none" w:sz="0" w:space="0" w:color="auto"/>
      </w:divBdr>
      <w:divsChild>
        <w:div w:id="658659900">
          <w:marLeft w:val="0"/>
          <w:marRight w:val="0"/>
          <w:marTop w:val="0"/>
          <w:marBottom w:val="0"/>
          <w:divBdr>
            <w:top w:val="none" w:sz="0" w:space="0" w:color="auto"/>
            <w:left w:val="none" w:sz="0" w:space="0" w:color="auto"/>
            <w:bottom w:val="none" w:sz="0" w:space="0" w:color="auto"/>
            <w:right w:val="none" w:sz="0" w:space="0" w:color="auto"/>
          </w:divBdr>
        </w:div>
      </w:divsChild>
    </w:div>
    <w:div w:id="1636521496">
      <w:bodyDiv w:val="1"/>
      <w:marLeft w:val="0"/>
      <w:marRight w:val="0"/>
      <w:marTop w:val="0"/>
      <w:marBottom w:val="0"/>
      <w:divBdr>
        <w:top w:val="none" w:sz="0" w:space="0" w:color="auto"/>
        <w:left w:val="none" w:sz="0" w:space="0" w:color="auto"/>
        <w:bottom w:val="none" w:sz="0" w:space="0" w:color="auto"/>
        <w:right w:val="none" w:sz="0" w:space="0" w:color="auto"/>
      </w:divBdr>
      <w:divsChild>
        <w:div w:id="429544690">
          <w:marLeft w:val="0"/>
          <w:marRight w:val="0"/>
          <w:marTop w:val="0"/>
          <w:marBottom w:val="0"/>
          <w:divBdr>
            <w:top w:val="none" w:sz="0" w:space="0" w:color="auto"/>
            <w:left w:val="none" w:sz="0" w:space="0" w:color="auto"/>
            <w:bottom w:val="none" w:sz="0" w:space="0" w:color="auto"/>
            <w:right w:val="none" w:sz="0" w:space="0" w:color="auto"/>
          </w:divBdr>
        </w:div>
      </w:divsChild>
    </w:div>
    <w:div w:id="1930651805">
      <w:bodyDiv w:val="1"/>
      <w:marLeft w:val="0"/>
      <w:marRight w:val="0"/>
      <w:marTop w:val="0"/>
      <w:marBottom w:val="0"/>
      <w:divBdr>
        <w:top w:val="none" w:sz="0" w:space="0" w:color="auto"/>
        <w:left w:val="none" w:sz="0" w:space="0" w:color="auto"/>
        <w:bottom w:val="none" w:sz="0" w:space="0" w:color="auto"/>
        <w:right w:val="none" w:sz="0" w:space="0" w:color="auto"/>
      </w:divBdr>
    </w:div>
    <w:div w:id="1936211353">
      <w:bodyDiv w:val="1"/>
      <w:marLeft w:val="0"/>
      <w:marRight w:val="0"/>
      <w:marTop w:val="0"/>
      <w:marBottom w:val="0"/>
      <w:divBdr>
        <w:top w:val="none" w:sz="0" w:space="0" w:color="auto"/>
        <w:left w:val="none" w:sz="0" w:space="0" w:color="auto"/>
        <w:bottom w:val="none" w:sz="0" w:space="0" w:color="auto"/>
        <w:right w:val="none" w:sz="0" w:space="0" w:color="auto"/>
      </w:divBdr>
    </w:div>
    <w:div w:id="1980724162">
      <w:bodyDiv w:val="1"/>
      <w:marLeft w:val="0"/>
      <w:marRight w:val="0"/>
      <w:marTop w:val="0"/>
      <w:marBottom w:val="0"/>
      <w:divBdr>
        <w:top w:val="none" w:sz="0" w:space="0" w:color="auto"/>
        <w:left w:val="none" w:sz="0" w:space="0" w:color="auto"/>
        <w:bottom w:val="none" w:sz="0" w:space="0" w:color="auto"/>
        <w:right w:val="none" w:sz="0" w:space="0" w:color="auto"/>
      </w:divBdr>
      <w:divsChild>
        <w:div w:id="1703239386">
          <w:marLeft w:val="0"/>
          <w:marRight w:val="0"/>
          <w:marTop w:val="0"/>
          <w:marBottom w:val="0"/>
          <w:divBdr>
            <w:top w:val="none" w:sz="0" w:space="0" w:color="auto"/>
            <w:left w:val="none" w:sz="0" w:space="0" w:color="auto"/>
            <w:bottom w:val="none" w:sz="0" w:space="0" w:color="auto"/>
            <w:right w:val="none" w:sz="0" w:space="0" w:color="auto"/>
          </w:divBdr>
        </w:div>
      </w:divsChild>
    </w:div>
    <w:div w:id="19928295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Colors" Target="diagrams/colors2.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QuickStyle" Target="diagrams/quickStyle2.xml"/><Relationship Id="rId25" Type="http://schemas.openxmlformats.org/officeDocument/2006/relationships/image" Target="media/image4.png"/><Relationship Id="rId33"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3.png"/><Relationship Id="rId32"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2.png"/><Relationship Id="rId28" Type="http://schemas.openxmlformats.org/officeDocument/2006/relationships/comments" Target="comments.xml"/><Relationship Id="rId10" Type="http://schemas.openxmlformats.org/officeDocument/2006/relationships/image" Target="media/image1.png"/><Relationship Id="rId19" Type="http://schemas.openxmlformats.org/officeDocument/2006/relationships/diagramData" Target="diagrams/data3.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Colors" Target="diagrams/colors3.xml"/><Relationship Id="rId27" Type="http://schemas.openxmlformats.org/officeDocument/2006/relationships/hyperlink" Target="http://baike.baidu.com/view/2194552.htm"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0B5603-4577-4132-84D0-2DA9BC324A2E}" type="doc">
      <dgm:prSet loTypeId="urn:microsoft.com/office/officeart/2005/8/layout/default#3" loCatId="list" qsTypeId="urn:microsoft.com/office/officeart/2005/8/quickstyle/simple1" qsCatId="simple" csTypeId="urn:microsoft.com/office/officeart/2005/8/colors/accent1_2" csCatId="accent1" phldr="1"/>
      <dgm:spPr/>
      <dgm:t>
        <a:bodyPr/>
        <a:lstStyle/>
        <a:p>
          <a:endParaRPr lang="zh-CN" altLang="en-US"/>
        </a:p>
      </dgm:t>
    </dgm:pt>
    <dgm:pt modelId="{9EF25D3B-8662-4E5F-8D31-E966BCC09D2A}">
      <dgm:prSet phldrT="[文本]" custT="1"/>
      <dgm:spPr>
        <a:noFill/>
        <a:ln w="12700">
          <a:solidFill>
            <a:schemeClr val="tx1"/>
          </a:solidFill>
        </a:ln>
      </dgm:spPr>
      <dgm:t>
        <a:bodyPr/>
        <a:lstStyle/>
        <a:p>
          <a:r>
            <a:rPr lang="en-US" altLang="zh-CN" sz="1050">
              <a:solidFill>
                <a:schemeClr val="tx1"/>
              </a:solidFill>
              <a:latin typeface="黑体" panose="02010609060101010101" pitchFamily="49" charset="-122"/>
              <a:ea typeface="黑体" panose="02010609060101010101" pitchFamily="49" charset="-122"/>
            </a:rPr>
            <a:t>2.</a:t>
          </a:r>
          <a:r>
            <a:rPr lang="zh-CN" altLang="en-US" sz="1050">
              <a:solidFill>
                <a:schemeClr val="tx1"/>
              </a:solidFill>
              <a:latin typeface="黑体" panose="02010609060101010101" pitchFamily="49" charset="-122"/>
              <a:ea typeface="黑体" panose="02010609060101010101" pitchFamily="49" charset="-122"/>
            </a:rPr>
            <a:t>审批成绩</a:t>
          </a:r>
        </a:p>
      </dgm:t>
    </dgm:pt>
    <dgm:pt modelId="{4A0EF9E2-1C78-492C-AF32-D2515DED1D6A}" type="parTrans" cxnId="{34ED7EEB-193E-4803-ADBC-8B71EC2BBB43}">
      <dgm:prSet/>
      <dgm:spPr/>
      <dgm:t>
        <a:bodyPr/>
        <a:lstStyle/>
        <a:p>
          <a:endParaRPr lang="zh-CN" altLang="en-US"/>
        </a:p>
      </dgm:t>
    </dgm:pt>
    <dgm:pt modelId="{224A1871-B24F-44F7-95AD-72C9A78691D0}" type="sibTrans" cxnId="{34ED7EEB-193E-4803-ADBC-8B71EC2BBB43}">
      <dgm:prSet/>
      <dgm:spPr/>
      <dgm:t>
        <a:bodyPr/>
        <a:lstStyle/>
        <a:p>
          <a:endParaRPr lang="zh-CN" altLang="en-US"/>
        </a:p>
      </dgm:t>
    </dgm:pt>
    <dgm:pt modelId="{5CAF61DC-73C0-465C-8834-D5F200698227}">
      <dgm:prSet phldrT="[文本]" custT="1"/>
      <dgm:spPr>
        <a:noFill/>
        <a:ln w="12700">
          <a:solidFill>
            <a:schemeClr val="tx1"/>
          </a:solidFill>
        </a:ln>
      </dgm:spPr>
      <dgm:t>
        <a:bodyPr/>
        <a:lstStyle/>
        <a:p>
          <a:r>
            <a:rPr lang="en-US" altLang="zh-CN" sz="1050">
              <a:solidFill>
                <a:schemeClr val="tx1"/>
              </a:solidFill>
              <a:latin typeface="黑体" panose="02010609060101010101" pitchFamily="49" charset="-122"/>
              <a:ea typeface="黑体" panose="02010609060101010101" pitchFamily="49" charset="-122"/>
            </a:rPr>
            <a:t>5.</a:t>
          </a:r>
          <a:r>
            <a:rPr lang="zh-CN" altLang="en-US" sz="1050">
              <a:solidFill>
                <a:schemeClr val="tx1"/>
              </a:solidFill>
              <a:latin typeface="黑体" panose="02010609060101010101" pitchFamily="49" charset="-122"/>
              <a:ea typeface="黑体" panose="02010609060101010101" pitchFamily="49" charset="-122"/>
            </a:rPr>
            <a:t>归档记录，管理用户</a:t>
          </a:r>
        </a:p>
      </dgm:t>
    </dgm:pt>
    <dgm:pt modelId="{F2A9943A-ACA6-43EC-92D3-E2A9288E9343}" type="parTrans" cxnId="{FD39813F-817B-43A3-B044-89D228B090F9}">
      <dgm:prSet/>
      <dgm:spPr/>
      <dgm:t>
        <a:bodyPr/>
        <a:lstStyle/>
        <a:p>
          <a:endParaRPr lang="zh-CN" altLang="en-US"/>
        </a:p>
      </dgm:t>
    </dgm:pt>
    <dgm:pt modelId="{CA8D61AA-3A96-479E-9665-E17483D6BEF9}" type="sibTrans" cxnId="{FD39813F-817B-43A3-B044-89D228B090F9}">
      <dgm:prSet/>
      <dgm:spPr/>
      <dgm:t>
        <a:bodyPr/>
        <a:lstStyle/>
        <a:p>
          <a:endParaRPr lang="zh-CN" altLang="en-US"/>
        </a:p>
      </dgm:t>
    </dgm:pt>
    <dgm:pt modelId="{B4337A4A-D0DB-4ED7-BF29-D1E7D3D87C03}">
      <dgm:prSet phldrT="[文本]" custT="1"/>
      <dgm:spPr>
        <a:noFill/>
        <a:ln w="12700">
          <a:solidFill>
            <a:schemeClr val="tx1"/>
          </a:solidFill>
        </a:ln>
      </dgm:spPr>
      <dgm:t>
        <a:bodyPr/>
        <a:lstStyle/>
        <a:p>
          <a:r>
            <a:rPr lang="en-US" altLang="zh-CN" sz="1050">
              <a:solidFill>
                <a:schemeClr val="tx1"/>
              </a:solidFill>
              <a:latin typeface="黑体" panose="02010609060101010101" pitchFamily="49" charset="-122"/>
              <a:ea typeface="黑体" panose="02010609060101010101" pitchFamily="49" charset="-122"/>
            </a:rPr>
            <a:t>4.</a:t>
          </a:r>
          <a:r>
            <a:rPr lang="zh-CN" altLang="en-US" sz="1050">
              <a:solidFill>
                <a:schemeClr val="tx1"/>
              </a:solidFill>
              <a:latin typeface="黑体" panose="02010609060101010101" pitchFamily="49" charset="-122"/>
              <a:ea typeface="黑体" panose="02010609060101010101" pitchFamily="49" charset="-122"/>
            </a:rPr>
            <a:t>查询成绩</a:t>
          </a:r>
        </a:p>
      </dgm:t>
    </dgm:pt>
    <dgm:pt modelId="{2E539298-B312-4140-A010-C3F3DC0F8B90}" type="parTrans" cxnId="{EEB481D2-6780-40F9-9818-C562588B6611}">
      <dgm:prSet/>
      <dgm:spPr/>
      <dgm:t>
        <a:bodyPr/>
        <a:lstStyle/>
        <a:p>
          <a:endParaRPr lang="zh-CN" altLang="en-US"/>
        </a:p>
      </dgm:t>
    </dgm:pt>
    <dgm:pt modelId="{2BE39A0B-71B6-4BA1-904D-942527629A41}" type="sibTrans" cxnId="{EEB481D2-6780-40F9-9818-C562588B6611}">
      <dgm:prSet/>
      <dgm:spPr/>
      <dgm:t>
        <a:bodyPr/>
        <a:lstStyle/>
        <a:p>
          <a:endParaRPr lang="zh-CN" altLang="en-US"/>
        </a:p>
      </dgm:t>
    </dgm:pt>
    <dgm:pt modelId="{32FB48CC-843E-4427-8CE7-928F1B520AB3}">
      <dgm:prSet phldrT="[文本]"/>
      <dgm:spPr>
        <a:noFill/>
        <a:ln w="12700">
          <a:solidFill>
            <a:schemeClr val="tx1"/>
          </a:solidFill>
        </a:ln>
      </dgm:spPr>
      <dgm:t>
        <a:bodyPr/>
        <a:lstStyle/>
        <a:p>
          <a:r>
            <a:rPr lang="en-US" altLang="zh-CN">
              <a:solidFill>
                <a:schemeClr val="tx1"/>
              </a:solidFill>
              <a:latin typeface="黑体" panose="02010609060101010101" pitchFamily="49" charset="-122"/>
              <a:ea typeface="黑体" panose="02010609060101010101" pitchFamily="49" charset="-122"/>
            </a:rPr>
            <a:t>1.</a:t>
          </a:r>
          <a:r>
            <a:rPr lang="zh-CN" altLang="en-US">
              <a:solidFill>
                <a:schemeClr val="tx1"/>
              </a:solidFill>
              <a:latin typeface="黑体" panose="02010609060101010101" pitchFamily="49" charset="-122"/>
              <a:ea typeface="黑体" panose="02010609060101010101" pitchFamily="49" charset="-122"/>
            </a:rPr>
            <a:t>录入，修改和查询成绩</a:t>
          </a:r>
        </a:p>
      </dgm:t>
    </dgm:pt>
    <dgm:pt modelId="{4D07D295-D406-44E8-890B-658CE6974F91}" type="parTrans" cxnId="{5D184798-F820-4419-AF42-F064E239FB2B}">
      <dgm:prSet/>
      <dgm:spPr/>
      <dgm:t>
        <a:bodyPr/>
        <a:lstStyle/>
        <a:p>
          <a:endParaRPr lang="zh-CN" altLang="en-US"/>
        </a:p>
      </dgm:t>
    </dgm:pt>
    <dgm:pt modelId="{4D0DFC40-EECA-4B73-8B46-F958891249DF}" type="sibTrans" cxnId="{5D184798-F820-4419-AF42-F064E239FB2B}">
      <dgm:prSet/>
      <dgm:spPr/>
      <dgm:t>
        <a:bodyPr/>
        <a:lstStyle/>
        <a:p>
          <a:endParaRPr lang="zh-CN" altLang="en-US"/>
        </a:p>
      </dgm:t>
    </dgm:pt>
    <dgm:pt modelId="{96943A8D-91CD-4B8C-ACA5-20B7181B08CB}">
      <dgm:prSet phldrT="[文本]" custT="1"/>
      <dgm:spPr>
        <a:noFill/>
        <a:ln w="12700">
          <a:solidFill>
            <a:schemeClr val="tx1"/>
          </a:solidFill>
        </a:ln>
      </dgm:spPr>
      <dgm:t>
        <a:bodyPr/>
        <a:lstStyle/>
        <a:p>
          <a:r>
            <a:rPr lang="en-US" altLang="zh-CN" sz="1050">
              <a:solidFill>
                <a:schemeClr val="tx1"/>
              </a:solidFill>
              <a:latin typeface="黑体" panose="02010609060101010101" pitchFamily="49" charset="-122"/>
              <a:ea typeface="黑体" panose="02010609060101010101" pitchFamily="49" charset="-122"/>
            </a:rPr>
            <a:t>3.</a:t>
          </a:r>
          <a:r>
            <a:rPr lang="zh-CN" altLang="en-US" sz="1050">
              <a:solidFill>
                <a:schemeClr val="tx1"/>
              </a:solidFill>
              <a:latin typeface="黑体" panose="02010609060101010101" pitchFamily="49" charset="-122"/>
              <a:ea typeface="黑体" panose="02010609060101010101" pitchFamily="49" charset="-122"/>
            </a:rPr>
            <a:t>发布成绩</a:t>
          </a:r>
        </a:p>
      </dgm:t>
    </dgm:pt>
    <dgm:pt modelId="{8502C35B-4C71-4518-B5B0-933BEDF83DA1}" type="parTrans" cxnId="{78878264-85A3-4338-B39C-6FC7F4206EF9}">
      <dgm:prSet/>
      <dgm:spPr/>
      <dgm:t>
        <a:bodyPr/>
        <a:lstStyle/>
        <a:p>
          <a:endParaRPr lang="zh-CN" altLang="en-US"/>
        </a:p>
      </dgm:t>
    </dgm:pt>
    <dgm:pt modelId="{E58A97EB-C7B6-4A6F-AB03-067B498EDFC2}" type="sibTrans" cxnId="{78878264-85A3-4338-B39C-6FC7F4206EF9}">
      <dgm:prSet/>
      <dgm:spPr/>
      <dgm:t>
        <a:bodyPr/>
        <a:lstStyle/>
        <a:p>
          <a:endParaRPr lang="zh-CN" altLang="en-US"/>
        </a:p>
      </dgm:t>
    </dgm:pt>
    <dgm:pt modelId="{2DF858C1-19FF-4062-9374-B38FB51901EE}" type="pres">
      <dgm:prSet presAssocID="{1B0B5603-4577-4132-84D0-2DA9BC324A2E}" presName="diagram" presStyleCnt="0">
        <dgm:presLayoutVars>
          <dgm:dir/>
          <dgm:resizeHandles val="exact"/>
        </dgm:presLayoutVars>
      </dgm:prSet>
      <dgm:spPr/>
      <dgm:t>
        <a:bodyPr/>
        <a:lstStyle/>
        <a:p>
          <a:endParaRPr lang="zh-CN" altLang="en-US"/>
        </a:p>
      </dgm:t>
    </dgm:pt>
    <dgm:pt modelId="{AEDACB49-9CD9-4884-957D-128E9BACC47F}" type="pres">
      <dgm:prSet presAssocID="{9EF25D3B-8662-4E5F-8D31-E966BCC09D2A}" presName="node" presStyleLbl="node1" presStyleIdx="0" presStyleCnt="5" custScaleX="17794" custScaleY="12157" custLinFactNeighborX="-3050" custLinFactNeighborY="29501">
        <dgm:presLayoutVars>
          <dgm:bulletEnabled val="1"/>
        </dgm:presLayoutVars>
      </dgm:prSet>
      <dgm:spPr/>
      <dgm:t>
        <a:bodyPr/>
        <a:lstStyle/>
        <a:p>
          <a:endParaRPr lang="zh-CN" altLang="en-US"/>
        </a:p>
      </dgm:t>
    </dgm:pt>
    <dgm:pt modelId="{2B2F9BDB-2FD0-4F7C-B6AC-F6B9D04B9DCA}" type="pres">
      <dgm:prSet presAssocID="{224A1871-B24F-44F7-95AD-72C9A78691D0}" presName="sibTrans" presStyleCnt="0"/>
      <dgm:spPr/>
    </dgm:pt>
    <dgm:pt modelId="{29B8DD71-0449-42F2-A7F4-F49BFC8FB151}" type="pres">
      <dgm:prSet presAssocID="{5CAF61DC-73C0-465C-8834-D5F200698227}" presName="node" presStyleLbl="node1" presStyleIdx="1" presStyleCnt="5" custScaleX="17405" custScaleY="12122" custLinFactNeighborX="-1630" custLinFactNeighborY="56485">
        <dgm:presLayoutVars>
          <dgm:bulletEnabled val="1"/>
        </dgm:presLayoutVars>
      </dgm:prSet>
      <dgm:spPr/>
      <dgm:t>
        <a:bodyPr/>
        <a:lstStyle/>
        <a:p>
          <a:endParaRPr lang="zh-CN" altLang="en-US"/>
        </a:p>
      </dgm:t>
    </dgm:pt>
    <dgm:pt modelId="{61F43AA0-143E-487B-A8B7-919B5820A1E0}" type="pres">
      <dgm:prSet presAssocID="{CA8D61AA-3A96-479E-9665-E17483D6BEF9}" presName="sibTrans" presStyleCnt="0"/>
      <dgm:spPr/>
    </dgm:pt>
    <dgm:pt modelId="{D8AA2E3B-3C8D-4C16-A7A5-0F8805949B9A}" type="pres">
      <dgm:prSet presAssocID="{B4337A4A-D0DB-4ED7-BF29-D1E7D3D87C03}" presName="node" presStyleLbl="node1" presStyleIdx="2" presStyleCnt="5" custScaleX="18594" custScaleY="10668" custLinFactNeighborX="-4944" custLinFactNeighborY="-21320">
        <dgm:presLayoutVars>
          <dgm:bulletEnabled val="1"/>
        </dgm:presLayoutVars>
      </dgm:prSet>
      <dgm:spPr/>
      <dgm:t>
        <a:bodyPr/>
        <a:lstStyle/>
        <a:p>
          <a:endParaRPr lang="zh-CN" altLang="en-US"/>
        </a:p>
      </dgm:t>
    </dgm:pt>
    <dgm:pt modelId="{EF6839D9-6700-477E-8C88-3C96BE6727B4}" type="pres">
      <dgm:prSet presAssocID="{2BE39A0B-71B6-4BA1-904D-942527629A41}" presName="sibTrans" presStyleCnt="0"/>
      <dgm:spPr/>
    </dgm:pt>
    <dgm:pt modelId="{EDF86BC9-7ADF-4B85-8F10-9C52920BDAF5}" type="pres">
      <dgm:prSet presAssocID="{32FB48CC-843E-4427-8CE7-928F1B520AB3}" presName="node" presStyleLbl="node1" presStyleIdx="3" presStyleCnt="5" custScaleX="17794" custScaleY="12157" custLinFactNeighborX="-16945" custLinFactNeighborY="-51411">
        <dgm:presLayoutVars>
          <dgm:bulletEnabled val="1"/>
        </dgm:presLayoutVars>
      </dgm:prSet>
      <dgm:spPr/>
      <dgm:t>
        <a:bodyPr/>
        <a:lstStyle/>
        <a:p>
          <a:endParaRPr lang="zh-CN" altLang="en-US"/>
        </a:p>
      </dgm:t>
    </dgm:pt>
    <dgm:pt modelId="{D78B361B-398F-46C6-818F-91B0D108C071}" type="pres">
      <dgm:prSet presAssocID="{4D0DFC40-EECA-4B73-8B46-F958891249DF}" presName="sibTrans" presStyleCnt="0"/>
      <dgm:spPr/>
    </dgm:pt>
    <dgm:pt modelId="{84E740DD-BC90-4BEF-9141-161C32DD6712}" type="pres">
      <dgm:prSet presAssocID="{96943A8D-91CD-4B8C-ACA5-20B7181B08CB}" presName="node" presStyleLbl="node1" presStyleIdx="4" presStyleCnt="5" custScaleX="17794" custScaleY="12157" custLinFactNeighborX="10464" custLinFactNeighborY="2222">
        <dgm:presLayoutVars>
          <dgm:bulletEnabled val="1"/>
        </dgm:presLayoutVars>
      </dgm:prSet>
      <dgm:spPr/>
      <dgm:t>
        <a:bodyPr/>
        <a:lstStyle/>
        <a:p>
          <a:endParaRPr lang="zh-CN" altLang="en-US"/>
        </a:p>
      </dgm:t>
    </dgm:pt>
  </dgm:ptLst>
  <dgm:cxnLst>
    <dgm:cxn modelId="{C9CE0107-17D1-428E-A77C-C2B1DF57D5D6}" type="presOf" srcId="{9EF25D3B-8662-4E5F-8D31-E966BCC09D2A}" destId="{AEDACB49-9CD9-4884-957D-128E9BACC47F}" srcOrd="0" destOrd="0" presId="urn:microsoft.com/office/officeart/2005/8/layout/default#3"/>
    <dgm:cxn modelId="{78878264-85A3-4338-B39C-6FC7F4206EF9}" srcId="{1B0B5603-4577-4132-84D0-2DA9BC324A2E}" destId="{96943A8D-91CD-4B8C-ACA5-20B7181B08CB}" srcOrd="4" destOrd="0" parTransId="{8502C35B-4C71-4518-B5B0-933BEDF83DA1}" sibTransId="{E58A97EB-C7B6-4A6F-AB03-067B498EDFC2}"/>
    <dgm:cxn modelId="{5D184798-F820-4419-AF42-F064E239FB2B}" srcId="{1B0B5603-4577-4132-84D0-2DA9BC324A2E}" destId="{32FB48CC-843E-4427-8CE7-928F1B520AB3}" srcOrd="3" destOrd="0" parTransId="{4D07D295-D406-44E8-890B-658CE6974F91}" sibTransId="{4D0DFC40-EECA-4B73-8B46-F958891249DF}"/>
    <dgm:cxn modelId="{BEC8247D-D9FA-44B4-A4C8-AB55063AF39A}" type="presOf" srcId="{B4337A4A-D0DB-4ED7-BF29-D1E7D3D87C03}" destId="{D8AA2E3B-3C8D-4C16-A7A5-0F8805949B9A}" srcOrd="0" destOrd="0" presId="urn:microsoft.com/office/officeart/2005/8/layout/default#3"/>
    <dgm:cxn modelId="{34ED7EEB-193E-4803-ADBC-8B71EC2BBB43}" srcId="{1B0B5603-4577-4132-84D0-2DA9BC324A2E}" destId="{9EF25D3B-8662-4E5F-8D31-E966BCC09D2A}" srcOrd="0" destOrd="0" parTransId="{4A0EF9E2-1C78-492C-AF32-D2515DED1D6A}" sibTransId="{224A1871-B24F-44F7-95AD-72C9A78691D0}"/>
    <dgm:cxn modelId="{0D9C96C6-EE48-4581-9C90-B4018EE350B2}" type="presOf" srcId="{1B0B5603-4577-4132-84D0-2DA9BC324A2E}" destId="{2DF858C1-19FF-4062-9374-B38FB51901EE}" srcOrd="0" destOrd="0" presId="urn:microsoft.com/office/officeart/2005/8/layout/default#3"/>
    <dgm:cxn modelId="{DCF55872-5E43-45BD-A38E-E24BF964350C}" type="presOf" srcId="{5CAF61DC-73C0-465C-8834-D5F200698227}" destId="{29B8DD71-0449-42F2-A7F4-F49BFC8FB151}" srcOrd="0" destOrd="0" presId="urn:microsoft.com/office/officeart/2005/8/layout/default#3"/>
    <dgm:cxn modelId="{AE060EBF-F97E-425F-8FFF-1A8088CEAEA6}" type="presOf" srcId="{96943A8D-91CD-4B8C-ACA5-20B7181B08CB}" destId="{84E740DD-BC90-4BEF-9141-161C32DD6712}" srcOrd="0" destOrd="0" presId="urn:microsoft.com/office/officeart/2005/8/layout/default#3"/>
    <dgm:cxn modelId="{EEB481D2-6780-40F9-9818-C562588B6611}" srcId="{1B0B5603-4577-4132-84D0-2DA9BC324A2E}" destId="{B4337A4A-D0DB-4ED7-BF29-D1E7D3D87C03}" srcOrd="2" destOrd="0" parTransId="{2E539298-B312-4140-A010-C3F3DC0F8B90}" sibTransId="{2BE39A0B-71B6-4BA1-904D-942527629A41}"/>
    <dgm:cxn modelId="{23CCEBA6-E584-4492-8094-5D0019FA1BB2}" type="presOf" srcId="{32FB48CC-843E-4427-8CE7-928F1B520AB3}" destId="{EDF86BC9-7ADF-4B85-8F10-9C52920BDAF5}" srcOrd="0" destOrd="0" presId="urn:microsoft.com/office/officeart/2005/8/layout/default#3"/>
    <dgm:cxn modelId="{FD39813F-817B-43A3-B044-89D228B090F9}" srcId="{1B0B5603-4577-4132-84D0-2DA9BC324A2E}" destId="{5CAF61DC-73C0-465C-8834-D5F200698227}" srcOrd="1" destOrd="0" parTransId="{F2A9943A-ACA6-43EC-92D3-E2A9288E9343}" sibTransId="{CA8D61AA-3A96-479E-9665-E17483D6BEF9}"/>
    <dgm:cxn modelId="{DCF7EEE3-C878-49CC-9B93-4433A6A04EE1}" type="presParOf" srcId="{2DF858C1-19FF-4062-9374-B38FB51901EE}" destId="{AEDACB49-9CD9-4884-957D-128E9BACC47F}" srcOrd="0" destOrd="0" presId="urn:microsoft.com/office/officeart/2005/8/layout/default#3"/>
    <dgm:cxn modelId="{430E3FE9-486E-4AFC-8C10-2B86C6F0442C}" type="presParOf" srcId="{2DF858C1-19FF-4062-9374-B38FB51901EE}" destId="{2B2F9BDB-2FD0-4F7C-B6AC-F6B9D04B9DCA}" srcOrd="1" destOrd="0" presId="urn:microsoft.com/office/officeart/2005/8/layout/default#3"/>
    <dgm:cxn modelId="{CA56F604-0347-4757-B39C-D4D921FB3935}" type="presParOf" srcId="{2DF858C1-19FF-4062-9374-B38FB51901EE}" destId="{29B8DD71-0449-42F2-A7F4-F49BFC8FB151}" srcOrd="2" destOrd="0" presId="urn:microsoft.com/office/officeart/2005/8/layout/default#3"/>
    <dgm:cxn modelId="{D9CFFEB4-F025-419E-A7E0-81327F0D590E}" type="presParOf" srcId="{2DF858C1-19FF-4062-9374-B38FB51901EE}" destId="{61F43AA0-143E-487B-A8B7-919B5820A1E0}" srcOrd="3" destOrd="0" presId="urn:microsoft.com/office/officeart/2005/8/layout/default#3"/>
    <dgm:cxn modelId="{181CCF2C-5BEA-484D-8383-B32CCD899956}" type="presParOf" srcId="{2DF858C1-19FF-4062-9374-B38FB51901EE}" destId="{D8AA2E3B-3C8D-4C16-A7A5-0F8805949B9A}" srcOrd="4" destOrd="0" presId="urn:microsoft.com/office/officeart/2005/8/layout/default#3"/>
    <dgm:cxn modelId="{01A8DB67-2BEB-4E4B-867E-F45D417E070C}" type="presParOf" srcId="{2DF858C1-19FF-4062-9374-B38FB51901EE}" destId="{EF6839D9-6700-477E-8C88-3C96BE6727B4}" srcOrd="5" destOrd="0" presId="urn:microsoft.com/office/officeart/2005/8/layout/default#3"/>
    <dgm:cxn modelId="{B5577C61-9920-49DE-AD3B-829A866BD443}" type="presParOf" srcId="{2DF858C1-19FF-4062-9374-B38FB51901EE}" destId="{EDF86BC9-7ADF-4B85-8F10-9C52920BDAF5}" srcOrd="6" destOrd="0" presId="urn:microsoft.com/office/officeart/2005/8/layout/default#3"/>
    <dgm:cxn modelId="{53221349-097F-4D8E-A823-6D22F7C35A1D}" type="presParOf" srcId="{2DF858C1-19FF-4062-9374-B38FB51901EE}" destId="{D78B361B-398F-46C6-818F-91B0D108C071}" srcOrd="7" destOrd="0" presId="urn:microsoft.com/office/officeart/2005/8/layout/default#3"/>
    <dgm:cxn modelId="{A093908E-B51E-437E-87A5-59D8B1E045EE}" type="presParOf" srcId="{2DF858C1-19FF-4062-9374-B38FB51901EE}" destId="{84E740DD-BC90-4BEF-9141-161C32DD6712}" srcOrd="8" destOrd="0" presId="urn:microsoft.com/office/officeart/2005/8/layout/default#3"/>
  </dgm:cxnLst>
  <dgm:bg/>
  <dgm:whole/>
</dgm:dataModel>
</file>

<file path=word/diagrams/data2.xml><?xml version="1.0" encoding="utf-8"?>
<dgm:dataModel xmlns:dgm="http://schemas.openxmlformats.org/drawingml/2006/diagram" xmlns:a="http://schemas.openxmlformats.org/drawingml/2006/main">
  <dgm:ptLst>
    <dgm:pt modelId="{2BDB4D32-4766-46A1-90D7-FB230AFA15B5}" type="doc">
      <dgm:prSet loTypeId="urn:microsoft.com/office/officeart/2005/8/layout/default#4" loCatId="list" qsTypeId="urn:microsoft.com/office/officeart/2005/8/quickstyle/simple1" qsCatId="simple" csTypeId="urn:microsoft.com/office/officeart/2005/8/colors/accent1_2" csCatId="accent1" phldr="1"/>
      <dgm:spPr/>
      <dgm:t>
        <a:bodyPr/>
        <a:lstStyle/>
        <a:p>
          <a:endParaRPr lang="zh-CN" altLang="en-US"/>
        </a:p>
      </dgm:t>
    </dgm:pt>
    <dgm:pt modelId="{5920134C-5A89-4D04-860B-B7F3A3C066A9}" type="pres">
      <dgm:prSet presAssocID="{2BDB4D32-4766-46A1-90D7-FB230AFA15B5}" presName="diagram" presStyleCnt="0">
        <dgm:presLayoutVars>
          <dgm:dir/>
          <dgm:resizeHandles val="exact"/>
        </dgm:presLayoutVars>
      </dgm:prSet>
      <dgm:spPr/>
      <dgm:t>
        <a:bodyPr/>
        <a:lstStyle/>
        <a:p>
          <a:endParaRPr lang="zh-CN" altLang="en-US"/>
        </a:p>
      </dgm:t>
    </dgm:pt>
  </dgm:ptLst>
  <dgm:cxnLst>
    <dgm:cxn modelId="{BF8E3567-2219-4BCF-81C6-6076EB9B54E2}" type="presOf" srcId="{2BDB4D32-4766-46A1-90D7-FB230AFA15B5}" destId="{5920134C-5A89-4D04-860B-B7F3A3C066A9}" srcOrd="0" destOrd="0" presId="urn:microsoft.com/office/officeart/2005/8/layout/default#4"/>
  </dgm:cxnLst>
  <dgm:bg/>
  <dgm:whole/>
</dgm:dataModel>
</file>

<file path=word/diagrams/data3.xml><?xml version="1.0" encoding="utf-8"?>
<dgm:dataModel xmlns:dgm="http://schemas.openxmlformats.org/drawingml/2006/diagram" xmlns:a="http://schemas.openxmlformats.org/drawingml/2006/main">
  <dgm:ptLst>
    <dgm:pt modelId="{DDD61266-6456-4B7D-9196-FF644187A5F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FF390C5C-AF33-44A1-AD84-4CEE1D2534F8}">
      <dgm:prSet phldrT="[文本]" custT="1"/>
      <dgm:spPr/>
      <dgm:t>
        <a:bodyPr/>
        <a:lstStyle/>
        <a:p>
          <a:r>
            <a:rPr lang="zh-CN" altLang="en-US" sz="500" b="1">
              <a:solidFill>
                <a:schemeClr val="tx1"/>
              </a:solidFill>
              <a:latin typeface="宋体" panose="02010600030101010101" pitchFamily="2" charset="-122"/>
              <a:ea typeface="宋体" panose="02010600030101010101" pitchFamily="2" charset="-122"/>
            </a:rPr>
            <a:t>学生考试管理系统</a:t>
          </a:r>
        </a:p>
      </dgm:t>
    </dgm:pt>
    <dgm:pt modelId="{0A80CFC7-AED8-4396-A531-042761AF818D}" type="parTrans" cxnId="{09AA89D2-1DFD-41E8-8F86-1DB6258348F6}">
      <dgm:prSet/>
      <dgm:spPr/>
      <dgm:t>
        <a:bodyPr/>
        <a:lstStyle/>
        <a:p>
          <a:endParaRPr lang="zh-CN" altLang="en-US"/>
        </a:p>
      </dgm:t>
    </dgm:pt>
    <dgm:pt modelId="{BBB3A81F-021D-45A4-8BBC-70C7DDCE7F6C}" type="sibTrans" cxnId="{09AA89D2-1DFD-41E8-8F86-1DB6258348F6}">
      <dgm:prSet/>
      <dgm:spPr/>
      <dgm:t>
        <a:bodyPr/>
        <a:lstStyle/>
        <a:p>
          <a:endParaRPr lang="zh-CN" altLang="en-US"/>
        </a:p>
      </dgm:t>
    </dgm:pt>
    <dgm:pt modelId="{FB8A08D6-D0B9-410B-8CAF-A1BCBC871A20}">
      <dgm:prSet phldrT="[文本]" custT="1"/>
      <dgm:spPr/>
      <dgm:t>
        <a:bodyPr/>
        <a:lstStyle/>
        <a:p>
          <a:r>
            <a:rPr lang="en-US" altLang="zh-CN" sz="500" b="1"/>
            <a:t>1.</a:t>
          </a:r>
          <a:r>
            <a:rPr lang="zh-CN" altLang="en-US" sz="500" b="1"/>
            <a:t>教师录入，修改，查询成绩</a:t>
          </a:r>
        </a:p>
      </dgm:t>
    </dgm:pt>
    <dgm:pt modelId="{9AF438DC-D2CB-4FA8-80F2-53ADD4DB9A04}" type="parTrans" cxnId="{26E9C2E1-4183-4D60-9A68-FD7D3E307898}">
      <dgm:prSet/>
      <dgm:spPr/>
      <dgm:t>
        <a:bodyPr/>
        <a:lstStyle/>
        <a:p>
          <a:endParaRPr lang="zh-CN" altLang="en-US"/>
        </a:p>
      </dgm:t>
    </dgm:pt>
    <dgm:pt modelId="{248491E4-D10B-400F-A30D-D987C5DF58B8}" type="sibTrans" cxnId="{26E9C2E1-4183-4D60-9A68-FD7D3E307898}">
      <dgm:prSet/>
      <dgm:spPr/>
      <dgm:t>
        <a:bodyPr/>
        <a:lstStyle/>
        <a:p>
          <a:endParaRPr lang="zh-CN" altLang="en-US"/>
        </a:p>
      </dgm:t>
    </dgm:pt>
    <dgm:pt modelId="{6E673A4D-3D36-444A-9E6A-92ABCF8D2B3D}">
      <dgm:prSet phldrT="[文本]" custT="1"/>
      <dgm:spPr/>
      <dgm:t>
        <a:bodyPr/>
        <a:lstStyle/>
        <a:p>
          <a:r>
            <a:rPr lang="en-US" altLang="zh-CN" sz="500" b="1"/>
            <a:t>4. </a:t>
          </a:r>
          <a:r>
            <a:rPr lang="zh-CN" altLang="en-US" sz="500" b="1"/>
            <a:t>查询成绩</a:t>
          </a:r>
        </a:p>
      </dgm:t>
    </dgm:pt>
    <dgm:pt modelId="{96DB377D-BB65-4B0F-9CB9-4524CA0915E2}" type="parTrans" cxnId="{039FD7EA-B569-430F-8E1E-D842B73C281B}">
      <dgm:prSet/>
      <dgm:spPr/>
      <dgm:t>
        <a:bodyPr/>
        <a:lstStyle/>
        <a:p>
          <a:endParaRPr lang="zh-CN" altLang="en-US"/>
        </a:p>
      </dgm:t>
    </dgm:pt>
    <dgm:pt modelId="{43A4B748-7E39-426D-A81D-5E1C6512A67E}" type="sibTrans" cxnId="{039FD7EA-B569-430F-8E1E-D842B73C281B}">
      <dgm:prSet/>
      <dgm:spPr/>
      <dgm:t>
        <a:bodyPr/>
        <a:lstStyle/>
        <a:p>
          <a:endParaRPr lang="zh-CN" altLang="en-US"/>
        </a:p>
      </dgm:t>
    </dgm:pt>
    <dgm:pt modelId="{D30A5C88-2CFD-444A-9644-16CD6C65F718}">
      <dgm:prSet phldrT="[文本]" custT="1"/>
      <dgm:spPr/>
      <dgm:t>
        <a:bodyPr/>
        <a:lstStyle/>
        <a:p>
          <a:r>
            <a:rPr lang="en-US" altLang="zh-CN" sz="500" b="1"/>
            <a:t>5.1 </a:t>
          </a:r>
          <a:r>
            <a:rPr lang="zh-CN" altLang="en-US" sz="500" b="1"/>
            <a:t>登录</a:t>
          </a:r>
        </a:p>
      </dgm:t>
    </dgm:pt>
    <dgm:pt modelId="{BF2CEABD-4D61-40BE-A48B-94A3B5DAC6BD}" type="parTrans" cxnId="{9CC9B6D5-1461-4526-BE50-70F0D30FC729}">
      <dgm:prSet/>
      <dgm:spPr/>
      <dgm:t>
        <a:bodyPr/>
        <a:lstStyle/>
        <a:p>
          <a:endParaRPr lang="zh-CN" altLang="en-US"/>
        </a:p>
      </dgm:t>
    </dgm:pt>
    <dgm:pt modelId="{CF7DCBC6-23A1-43B1-91D5-D647FD79EF52}" type="sibTrans" cxnId="{9CC9B6D5-1461-4526-BE50-70F0D30FC729}">
      <dgm:prSet/>
      <dgm:spPr/>
      <dgm:t>
        <a:bodyPr/>
        <a:lstStyle/>
        <a:p>
          <a:endParaRPr lang="zh-CN" altLang="en-US"/>
        </a:p>
      </dgm:t>
    </dgm:pt>
    <dgm:pt modelId="{829AAAA3-38DF-42C0-83AA-54514D375135}">
      <dgm:prSet phldrT="[文本]" custT="1"/>
      <dgm:spPr/>
      <dgm:t>
        <a:bodyPr/>
        <a:lstStyle/>
        <a:p>
          <a:r>
            <a:rPr lang="en-US" altLang="zh-CN" sz="500" b="1"/>
            <a:t>1.1 </a:t>
          </a:r>
          <a:r>
            <a:rPr lang="zh-CN" altLang="en-US" sz="500" b="1"/>
            <a:t>登录</a:t>
          </a:r>
        </a:p>
      </dgm:t>
    </dgm:pt>
    <dgm:pt modelId="{0E802E12-A8EB-4531-A624-AEDDAB8BDD76}" type="parTrans" cxnId="{F52D0BA5-A04B-4515-9ED6-EACF402B5498}">
      <dgm:prSet/>
      <dgm:spPr/>
      <dgm:t>
        <a:bodyPr/>
        <a:lstStyle/>
        <a:p>
          <a:endParaRPr lang="zh-CN" altLang="en-US"/>
        </a:p>
      </dgm:t>
    </dgm:pt>
    <dgm:pt modelId="{1C92608D-54F8-4F42-9FE0-EBC151F032BB}" type="sibTrans" cxnId="{F52D0BA5-A04B-4515-9ED6-EACF402B5498}">
      <dgm:prSet/>
      <dgm:spPr/>
      <dgm:t>
        <a:bodyPr/>
        <a:lstStyle/>
        <a:p>
          <a:endParaRPr lang="zh-CN" altLang="en-US"/>
        </a:p>
      </dgm:t>
    </dgm:pt>
    <dgm:pt modelId="{B2221BB1-1FC2-4279-8A16-071477963E93}">
      <dgm:prSet phldrT="[文本]" custT="1"/>
      <dgm:spPr/>
      <dgm:t>
        <a:bodyPr/>
        <a:lstStyle/>
        <a:p>
          <a:r>
            <a:rPr lang="en-US" altLang="zh-CN" sz="500" b="1"/>
            <a:t>1.2 </a:t>
          </a:r>
          <a:r>
            <a:rPr lang="zh-CN" altLang="en-US" sz="500" b="1"/>
            <a:t>录入学生成绩</a:t>
          </a:r>
        </a:p>
      </dgm:t>
    </dgm:pt>
    <dgm:pt modelId="{D0B85974-3D7E-40BD-B619-A5F01F6E5C0E}" type="parTrans" cxnId="{BC84B675-DED6-4D9B-9EF2-491C23C0531C}">
      <dgm:prSet/>
      <dgm:spPr/>
      <dgm:t>
        <a:bodyPr/>
        <a:lstStyle/>
        <a:p>
          <a:endParaRPr lang="zh-CN" altLang="en-US"/>
        </a:p>
      </dgm:t>
    </dgm:pt>
    <dgm:pt modelId="{1C27D44C-95C6-4747-9B53-62931DDF005F}" type="sibTrans" cxnId="{BC84B675-DED6-4D9B-9EF2-491C23C0531C}">
      <dgm:prSet/>
      <dgm:spPr/>
      <dgm:t>
        <a:bodyPr/>
        <a:lstStyle/>
        <a:p>
          <a:endParaRPr lang="zh-CN" altLang="en-US"/>
        </a:p>
      </dgm:t>
    </dgm:pt>
    <dgm:pt modelId="{0EF907FE-E813-4917-BC8D-5489D0DE6426}">
      <dgm:prSet phldrT="[文本]" custT="1"/>
      <dgm:spPr/>
      <dgm:t>
        <a:bodyPr/>
        <a:lstStyle/>
        <a:p>
          <a:r>
            <a:rPr lang="en-US" altLang="zh-CN" sz="500" b="1"/>
            <a:t>1.3 </a:t>
          </a:r>
          <a:r>
            <a:rPr lang="zh-CN" altLang="en-US" sz="500" b="1"/>
            <a:t>修改学生成绩</a:t>
          </a:r>
        </a:p>
      </dgm:t>
    </dgm:pt>
    <dgm:pt modelId="{7BF6DF38-F6C4-4A0D-B5BC-54A53B22429E}" type="parTrans" cxnId="{5AEBE8EB-A6B0-4D6E-B288-0527025B02BB}">
      <dgm:prSet/>
      <dgm:spPr/>
      <dgm:t>
        <a:bodyPr/>
        <a:lstStyle/>
        <a:p>
          <a:endParaRPr lang="zh-CN" altLang="en-US"/>
        </a:p>
      </dgm:t>
    </dgm:pt>
    <dgm:pt modelId="{FBC3808A-3AEB-4500-8191-D554919F210E}" type="sibTrans" cxnId="{5AEBE8EB-A6B0-4D6E-B288-0527025B02BB}">
      <dgm:prSet/>
      <dgm:spPr/>
      <dgm:t>
        <a:bodyPr/>
        <a:lstStyle/>
        <a:p>
          <a:endParaRPr lang="zh-CN" altLang="en-US"/>
        </a:p>
      </dgm:t>
    </dgm:pt>
    <dgm:pt modelId="{2AAF9495-A23C-49DA-AB3A-8312D525569D}">
      <dgm:prSet phldrT="[文本]" custT="1"/>
      <dgm:spPr/>
      <dgm:t>
        <a:bodyPr/>
        <a:lstStyle/>
        <a:p>
          <a:r>
            <a:rPr lang="en-US" altLang="zh-CN" sz="500" b="1"/>
            <a:t>1.4 </a:t>
          </a:r>
          <a:r>
            <a:rPr lang="zh-CN" altLang="en-US" sz="500" b="1"/>
            <a:t>查询学生成绩</a:t>
          </a:r>
        </a:p>
      </dgm:t>
    </dgm:pt>
    <dgm:pt modelId="{B55EE7CB-36A8-4508-B134-3DC5E373596D}" type="parTrans" cxnId="{89672A00-975E-4342-8DFD-7FDDC08C640C}">
      <dgm:prSet/>
      <dgm:spPr/>
      <dgm:t>
        <a:bodyPr/>
        <a:lstStyle/>
        <a:p>
          <a:endParaRPr lang="zh-CN" altLang="en-US"/>
        </a:p>
      </dgm:t>
    </dgm:pt>
    <dgm:pt modelId="{41C94406-7A88-4DE4-93BE-FAB25A1D6AC9}" type="sibTrans" cxnId="{89672A00-975E-4342-8DFD-7FDDC08C640C}">
      <dgm:prSet/>
      <dgm:spPr/>
      <dgm:t>
        <a:bodyPr/>
        <a:lstStyle/>
        <a:p>
          <a:endParaRPr lang="zh-CN" altLang="en-US"/>
        </a:p>
      </dgm:t>
    </dgm:pt>
    <dgm:pt modelId="{4D2A87E7-0A19-463B-AADB-D1A5C9E842A8}">
      <dgm:prSet phldrT="[文本]" custT="1"/>
      <dgm:spPr/>
      <dgm:t>
        <a:bodyPr/>
        <a:lstStyle/>
        <a:p>
          <a:r>
            <a:rPr lang="en-US" altLang="zh-CN" sz="500" b="1"/>
            <a:t>1.5 </a:t>
          </a:r>
          <a:r>
            <a:rPr lang="zh-CN" altLang="en-US" sz="500" b="1"/>
            <a:t>修改密码</a:t>
          </a:r>
        </a:p>
      </dgm:t>
    </dgm:pt>
    <dgm:pt modelId="{50AF4057-DD2F-4A0D-838F-97BB61BB2CD7}" type="parTrans" cxnId="{5254F703-A817-4FEB-B541-866B3340B517}">
      <dgm:prSet/>
      <dgm:spPr/>
      <dgm:t>
        <a:bodyPr/>
        <a:lstStyle/>
        <a:p>
          <a:endParaRPr lang="zh-CN" altLang="en-US"/>
        </a:p>
      </dgm:t>
    </dgm:pt>
    <dgm:pt modelId="{EE589B69-4789-472D-B2FA-0B2DB220873E}" type="sibTrans" cxnId="{5254F703-A817-4FEB-B541-866B3340B517}">
      <dgm:prSet/>
      <dgm:spPr/>
      <dgm:t>
        <a:bodyPr/>
        <a:lstStyle/>
        <a:p>
          <a:endParaRPr lang="zh-CN" altLang="en-US"/>
        </a:p>
      </dgm:t>
    </dgm:pt>
    <dgm:pt modelId="{DC49F317-C457-47B7-8FED-9228115FCE42}">
      <dgm:prSet phldrT="[文本]" custT="1"/>
      <dgm:spPr/>
      <dgm:t>
        <a:bodyPr/>
        <a:lstStyle/>
        <a:p>
          <a:r>
            <a:rPr lang="en-US" altLang="zh-CN" sz="500" b="1"/>
            <a:t>2. </a:t>
          </a:r>
          <a:r>
            <a:rPr lang="zh-CN" altLang="en-US" sz="500" b="1"/>
            <a:t>审批成绩</a:t>
          </a:r>
        </a:p>
      </dgm:t>
    </dgm:pt>
    <dgm:pt modelId="{C95A4DB1-CDC2-4CA2-B841-E8538A21D2F2}" type="parTrans" cxnId="{0CFB1ECB-A920-47BE-B6AD-AE7E65596EE8}">
      <dgm:prSet/>
      <dgm:spPr/>
      <dgm:t>
        <a:bodyPr/>
        <a:lstStyle/>
        <a:p>
          <a:endParaRPr lang="zh-CN" altLang="en-US"/>
        </a:p>
      </dgm:t>
    </dgm:pt>
    <dgm:pt modelId="{2BFE667F-B0B1-400A-9C69-2126B9276C8B}" type="sibTrans" cxnId="{0CFB1ECB-A920-47BE-B6AD-AE7E65596EE8}">
      <dgm:prSet/>
      <dgm:spPr/>
      <dgm:t>
        <a:bodyPr/>
        <a:lstStyle/>
        <a:p>
          <a:endParaRPr lang="zh-CN" altLang="en-US"/>
        </a:p>
      </dgm:t>
    </dgm:pt>
    <dgm:pt modelId="{5DD5BF02-1D2D-4B12-9EC9-812AE097FC10}">
      <dgm:prSet phldrT="[文本]" custT="1"/>
      <dgm:spPr/>
      <dgm:t>
        <a:bodyPr/>
        <a:lstStyle/>
        <a:p>
          <a:r>
            <a:rPr lang="en-US" altLang="zh-CN" sz="500" b="1"/>
            <a:t>2.1 </a:t>
          </a:r>
          <a:r>
            <a:rPr lang="zh-CN" altLang="en-US" sz="500" b="1"/>
            <a:t>登录</a:t>
          </a:r>
        </a:p>
      </dgm:t>
    </dgm:pt>
    <dgm:pt modelId="{FDCEE071-2E37-4462-9D8A-FF725105F0D3}" type="parTrans" cxnId="{AF7670CF-2F20-4B6A-8C52-678C505695C9}">
      <dgm:prSet/>
      <dgm:spPr/>
      <dgm:t>
        <a:bodyPr/>
        <a:lstStyle/>
        <a:p>
          <a:endParaRPr lang="zh-CN" altLang="en-US"/>
        </a:p>
      </dgm:t>
    </dgm:pt>
    <dgm:pt modelId="{2B7CCBED-A2F3-4E6B-8CF9-FE7D6C95788A}" type="sibTrans" cxnId="{AF7670CF-2F20-4B6A-8C52-678C505695C9}">
      <dgm:prSet/>
      <dgm:spPr/>
      <dgm:t>
        <a:bodyPr/>
        <a:lstStyle/>
        <a:p>
          <a:endParaRPr lang="zh-CN" altLang="en-US"/>
        </a:p>
      </dgm:t>
    </dgm:pt>
    <dgm:pt modelId="{A6E92032-ED10-4538-BBE6-731880D1D986}">
      <dgm:prSet phldrT="[文本]" custT="1"/>
      <dgm:spPr/>
      <dgm:t>
        <a:bodyPr/>
        <a:lstStyle/>
        <a:p>
          <a:r>
            <a:rPr lang="en-US" altLang="zh-CN" sz="500" b="1"/>
            <a:t>2.2 </a:t>
          </a:r>
          <a:r>
            <a:rPr lang="zh-CN" altLang="en-US" sz="500" b="1"/>
            <a:t>审批成绩</a:t>
          </a:r>
        </a:p>
      </dgm:t>
    </dgm:pt>
    <dgm:pt modelId="{F4EB2907-BAF6-4F6B-84B1-147BD6447106}" type="parTrans" cxnId="{55476D48-49D5-4812-A202-E079CAADBD1A}">
      <dgm:prSet/>
      <dgm:spPr/>
      <dgm:t>
        <a:bodyPr/>
        <a:lstStyle/>
        <a:p>
          <a:endParaRPr lang="zh-CN" altLang="en-US"/>
        </a:p>
      </dgm:t>
    </dgm:pt>
    <dgm:pt modelId="{50731A0A-FA36-4969-86FE-FDCF71CB3D36}" type="sibTrans" cxnId="{55476D48-49D5-4812-A202-E079CAADBD1A}">
      <dgm:prSet/>
      <dgm:spPr/>
      <dgm:t>
        <a:bodyPr/>
        <a:lstStyle/>
        <a:p>
          <a:endParaRPr lang="zh-CN" altLang="en-US"/>
        </a:p>
      </dgm:t>
    </dgm:pt>
    <dgm:pt modelId="{4BFA0CC8-B582-4B5F-8EFC-5E0262FC7D08}">
      <dgm:prSet phldrT="[文本]" custT="1"/>
      <dgm:spPr/>
      <dgm:t>
        <a:bodyPr/>
        <a:lstStyle/>
        <a:p>
          <a:r>
            <a:rPr lang="en-US" altLang="zh-CN" sz="500" b="1"/>
            <a:t>2.3 </a:t>
          </a:r>
          <a:r>
            <a:rPr lang="zh-CN" altLang="en-US" sz="500" b="1"/>
            <a:t>授权教师更改错误的成绩</a:t>
          </a:r>
        </a:p>
      </dgm:t>
    </dgm:pt>
    <dgm:pt modelId="{DECD0B76-412C-4FDB-8C20-D249F8BB5B7A}" type="parTrans" cxnId="{6D725DB7-52DE-4DB6-A425-D4139171E210}">
      <dgm:prSet/>
      <dgm:spPr/>
      <dgm:t>
        <a:bodyPr/>
        <a:lstStyle/>
        <a:p>
          <a:endParaRPr lang="zh-CN" altLang="en-US"/>
        </a:p>
      </dgm:t>
    </dgm:pt>
    <dgm:pt modelId="{F2F8732D-73D2-4AE0-A775-E4961214E355}" type="sibTrans" cxnId="{6D725DB7-52DE-4DB6-A425-D4139171E210}">
      <dgm:prSet/>
      <dgm:spPr/>
      <dgm:t>
        <a:bodyPr/>
        <a:lstStyle/>
        <a:p>
          <a:endParaRPr lang="zh-CN" altLang="en-US"/>
        </a:p>
      </dgm:t>
    </dgm:pt>
    <dgm:pt modelId="{3520202F-1F82-4E33-8825-CA5BFB32C3AA}">
      <dgm:prSet phldrT="[文本]" custT="1"/>
      <dgm:spPr/>
      <dgm:t>
        <a:bodyPr/>
        <a:lstStyle/>
        <a:p>
          <a:r>
            <a:rPr lang="en-US" altLang="zh-CN" sz="500" b="1"/>
            <a:t>2.4 </a:t>
          </a:r>
          <a:r>
            <a:rPr lang="zh-CN" altLang="en-US" sz="500" b="1"/>
            <a:t>授权教务员发布无误的消息</a:t>
          </a:r>
        </a:p>
      </dgm:t>
    </dgm:pt>
    <dgm:pt modelId="{E290785B-D3E6-467C-BFC5-BE046F80ED61}" type="parTrans" cxnId="{3CCD6878-6D2F-4B67-967F-43112A36CA80}">
      <dgm:prSet/>
      <dgm:spPr/>
      <dgm:t>
        <a:bodyPr/>
        <a:lstStyle/>
        <a:p>
          <a:endParaRPr lang="zh-CN" altLang="en-US"/>
        </a:p>
      </dgm:t>
    </dgm:pt>
    <dgm:pt modelId="{FD0799E2-8DFC-44BF-8EE4-0ACF135E3C05}" type="sibTrans" cxnId="{3CCD6878-6D2F-4B67-967F-43112A36CA80}">
      <dgm:prSet/>
      <dgm:spPr/>
      <dgm:t>
        <a:bodyPr/>
        <a:lstStyle/>
        <a:p>
          <a:endParaRPr lang="zh-CN" altLang="en-US"/>
        </a:p>
      </dgm:t>
    </dgm:pt>
    <dgm:pt modelId="{BD010B79-9DD4-4362-AABF-C3497FCED8B1}">
      <dgm:prSet phldrT="[文本]" custT="1"/>
      <dgm:spPr/>
      <dgm:t>
        <a:bodyPr/>
        <a:lstStyle/>
        <a:p>
          <a:r>
            <a:rPr lang="en-US" altLang="zh-CN" sz="500" b="1"/>
            <a:t>2.5 </a:t>
          </a:r>
          <a:r>
            <a:rPr lang="zh-CN" altLang="en-US" sz="500" b="1"/>
            <a:t>修改密码</a:t>
          </a:r>
        </a:p>
      </dgm:t>
    </dgm:pt>
    <dgm:pt modelId="{B2A43847-FE33-4D8B-AAD2-E6FFA93CC0A8}" type="parTrans" cxnId="{BA8DB4EC-583C-4F4B-AC46-2E86F843066B}">
      <dgm:prSet/>
      <dgm:spPr/>
      <dgm:t>
        <a:bodyPr/>
        <a:lstStyle/>
        <a:p>
          <a:endParaRPr lang="zh-CN" altLang="en-US"/>
        </a:p>
      </dgm:t>
    </dgm:pt>
    <dgm:pt modelId="{066BB9FB-FBFB-4192-AC6D-B20A4B62ADF0}" type="sibTrans" cxnId="{BA8DB4EC-583C-4F4B-AC46-2E86F843066B}">
      <dgm:prSet/>
      <dgm:spPr/>
      <dgm:t>
        <a:bodyPr/>
        <a:lstStyle/>
        <a:p>
          <a:endParaRPr lang="zh-CN" altLang="en-US"/>
        </a:p>
      </dgm:t>
    </dgm:pt>
    <dgm:pt modelId="{8526651F-061E-4BB7-A830-B1022E9A0026}">
      <dgm:prSet phldrT="[文本]" custT="1"/>
      <dgm:spPr/>
      <dgm:t>
        <a:bodyPr/>
        <a:lstStyle/>
        <a:p>
          <a:r>
            <a:rPr lang="en-US" altLang="zh-CN" sz="500" b="1"/>
            <a:t>3. </a:t>
          </a:r>
          <a:r>
            <a:rPr lang="zh-CN" altLang="en-US" sz="500" b="1"/>
            <a:t>发布成绩</a:t>
          </a:r>
        </a:p>
      </dgm:t>
    </dgm:pt>
    <dgm:pt modelId="{1311E167-1534-4422-B301-0C29B13732FD}" type="parTrans" cxnId="{8CF06273-779A-488E-84C3-9D60C32D8F22}">
      <dgm:prSet/>
      <dgm:spPr/>
      <dgm:t>
        <a:bodyPr/>
        <a:lstStyle/>
        <a:p>
          <a:endParaRPr lang="zh-CN" altLang="en-US"/>
        </a:p>
      </dgm:t>
    </dgm:pt>
    <dgm:pt modelId="{278475BF-9468-4E2E-9181-E2747A70A04F}" type="sibTrans" cxnId="{8CF06273-779A-488E-84C3-9D60C32D8F22}">
      <dgm:prSet/>
      <dgm:spPr/>
      <dgm:t>
        <a:bodyPr/>
        <a:lstStyle/>
        <a:p>
          <a:endParaRPr lang="zh-CN" altLang="en-US"/>
        </a:p>
      </dgm:t>
    </dgm:pt>
    <dgm:pt modelId="{5687465E-91ED-4B2D-ABE3-2EC9F408C919}">
      <dgm:prSet phldrT="[文本]" custT="1"/>
      <dgm:spPr/>
      <dgm:t>
        <a:bodyPr/>
        <a:lstStyle/>
        <a:p>
          <a:r>
            <a:rPr lang="en-US" altLang="zh-CN" sz="500" b="1"/>
            <a:t>3.1 </a:t>
          </a:r>
          <a:r>
            <a:rPr lang="zh-CN" altLang="en-US" sz="500" b="1"/>
            <a:t>登录</a:t>
          </a:r>
        </a:p>
      </dgm:t>
    </dgm:pt>
    <dgm:pt modelId="{D7C1059B-F762-4D1D-BDCF-039EC943D590}" type="parTrans" cxnId="{80474A5F-AC55-4A02-A9C6-108F1C49FFEC}">
      <dgm:prSet/>
      <dgm:spPr/>
      <dgm:t>
        <a:bodyPr/>
        <a:lstStyle/>
        <a:p>
          <a:endParaRPr lang="zh-CN" altLang="en-US"/>
        </a:p>
      </dgm:t>
    </dgm:pt>
    <dgm:pt modelId="{EFB5B0EE-099A-485A-9BD9-E8C8763FE565}" type="sibTrans" cxnId="{80474A5F-AC55-4A02-A9C6-108F1C49FFEC}">
      <dgm:prSet/>
      <dgm:spPr/>
      <dgm:t>
        <a:bodyPr/>
        <a:lstStyle/>
        <a:p>
          <a:endParaRPr lang="zh-CN" altLang="en-US"/>
        </a:p>
      </dgm:t>
    </dgm:pt>
    <dgm:pt modelId="{6D784E9D-5F2E-4830-89B7-BE2ECC4872D4}">
      <dgm:prSet phldrT="[文本]" custT="1"/>
      <dgm:spPr/>
      <dgm:t>
        <a:bodyPr/>
        <a:lstStyle/>
        <a:p>
          <a:r>
            <a:rPr lang="en-US" altLang="zh-CN" sz="500" b="1"/>
            <a:t>3.2 </a:t>
          </a:r>
          <a:r>
            <a:rPr lang="zh-CN" altLang="en-US" sz="500" b="1"/>
            <a:t>提醒未完全录入成绩的老师</a:t>
          </a:r>
        </a:p>
      </dgm:t>
    </dgm:pt>
    <dgm:pt modelId="{3419D5DF-A54C-46A5-90C1-18DE26EA4D38}" type="parTrans" cxnId="{93085033-090B-46B4-BEB5-389872C380B4}">
      <dgm:prSet/>
      <dgm:spPr/>
      <dgm:t>
        <a:bodyPr/>
        <a:lstStyle/>
        <a:p>
          <a:endParaRPr lang="zh-CN" altLang="en-US"/>
        </a:p>
      </dgm:t>
    </dgm:pt>
    <dgm:pt modelId="{DD7009CA-307A-4EC0-A74D-1D0986616186}" type="sibTrans" cxnId="{93085033-090B-46B4-BEB5-389872C380B4}">
      <dgm:prSet/>
      <dgm:spPr/>
      <dgm:t>
        <a:bodyPr/>
        <a:lstStyle/>
        <a:p>
          <a:endParaRPr lang="zh-CN" altLang="en-US"/>
        </a:p>
      </dgm:t>
    </dgm:pt>
    <dgm:pt modelId="{B527909B-7918-4B2F-83A2-8E4CB654187B}">
      <dgm:prSet phldrT="[文本]" custT="1"/>
      <dgm:spPr/>
      <dgm:t>
        <a:bodyPr/>
        <a:lstStyle/>
        <a:p>
          <a:r>
            <a:rPr lang="en-US" altLang="zh-CN" sz="500" b="1"/>
            <a:t>3.3 </a:t>
          </a:r>
          <a:r>
            <a:rPr lang="zh-CN" altLang="en-US" sz="500" b="1"/>
            <a:t>发布成绩</a:t>
          </a:r>
        </a:p>
      </dgm:t>
    </dgm:pt>
    <dgm:pt modelId="{5801778E-3E3C-46A3-B002-81471D781B0F}" type="parTrans" cxnId="{214D7CFD-B701-45D5-9F16-61A515BAC2DA}">
      <dgm:prSet/>
      <dgm:spPr/>
      <dgm:t>
        <a:bodyPr/>
        <a:lstStyle/>
        <a:p>
          <a:endParaRPr lang="zh-CN" altLang="en-US"/>
        </a:p>
      </dgm:t>
    </dgm:pt>
    <dgm:pt modelId="{3AB20C7D-B3C6-4837-B83A-7E016BCEBDFD}" type="sibTrans" cxnId="{214D7CFD-B701-45D5-9F16-61A515BAC2DA}">
      <dgm:prSet/>
      <dgm:spPr/>
      <dgm:t>
        <a:bodyPr/>
        <a:lstStyle/>
        <a:p>
          <a:endParaRPr lang="zh-CN" altLang="en-US"/>
        </a:p>
      </dgm:t>
    </dgm:pt>
    <dgm:pt modelId="{C9E2BAE8-3C28-4A73-8532-ACF2B58FA5C7}">
      <dgm:prSet phldrT="[文本]" custT="1"/>
      <dgm:spPr/>
      <dgm:t>
        <a:bodyPr/>
        <a:lstStyle/>
        <a:p>
          <a:r>
            <a:rPr lang="en-US" altLang="zh-CN" sz="500" b="1"/>
            <a:t>3.4 </a:t>
          </a:r>
          <a:r>
            <a:rPr lang="zh-CN" altLang="en-US" sz="500" b="1"/>
            <a:t>修改密码</a:t>
          </a:r>
        </a:p>
      </dgm:t>
    </dgm:pt>
    <dgm:pt modelId="{174D79D2-F7F1-41DA-841F-ED8BD4B970D3}" type="parTrans" cxnId="{3899DCE9-6173-4E76-9D01-64A51BCDC44E}">
      <dgm:prSet/>
      <dgm:spPr/>
      <dgm:t>
        <a:bodyPr/>
        <a:lstStyle/>
        <a:p>
          <a:endParaRPr lang="zh-CN" altLang="en-US"/>
        </a:p>
      </dgm:t>
    </dgm:pt>
    <dgm:pt modelId="{6CCEDEA6-14D3-483D-B35A-6AC565E0DBD4}" type="sibTrans" cxnId="{3899DCE9-6173-4E76-9D01-64A51BCDC44E}">
      <dgm:prSet/>
      <dgm:spPr/>
      <dgm:t>
        <a:bodyPr/>
        <a:lstStyle/>
        <a:p>
          <a:endParaRPr lang="zh-CN" altLang="en-US"/>
        </a:p>
      </dgm:t>
    </dgm:pt>
    <dgm:pt modelId="{F4276E8B-626D-4494-A830-E7FFD1BA6AD7}">
      <dgm:prSet phldrT="[文本]" custT="1"/>
      <dgm:spPr/>
      <dgm:t>
        <a:bodyPr/>
        <a:lstStyle/>
        <a:p>
          <a:r>
            <a:rPr lang="en-US" altLang="zh-CN" sz="500" b="1"/>
            <a:t>4.1 </a:t>
          </a:r>
          <a:r>
            <a:rPr lang="zh-CN" altLang="en-US" sz="500" b="1"/>
            <a:t>登录</a:t>
          </a:r>
        </a:p>
      </dgm:t>
    </dgm:pt>
    <dgm:pt modelId="{E0F813B1-626C-459F-B8A4-F2B105780BFA}" type="parTrans" cxnId="{DA02091E-24DD-40B6-AE6E-13E1BB157D0F}">
      <dgm:prSet/>
      <dgm:spPr/>
      <dgm:t>
        <a:bodyPr/>
        <a:lstStyle/>
        <a:p>
          <a:endParaRPr lang="zh-CN" altLang="en-US"/>
        </a:p>
      </dgm:t>
    </dgm:pt>
    <dgm:pt modelId="{CE7CFB2F-2A74-4950-AC4F-EA09A6EC4B06}" type="sibTrans" cxnId="{DA02091E-24DD-40B6-AE6E-13E1BB157D0F}">
      <dgm:prSet/>
      <dgm:spPr/>
      <dgm:t>
        <a:bodyPr/>
        <a:lstStyle/>
        <a:p>
          <a:endParaRPr lang="zh-CN" altLang="en-US"/>
        </a:p>
      </dgm:t>
    </dgm:pt>
    <dgm:pt modelId="{128D40C4-BE90-4B74-9723-A6B45EF23F74}">
      <dgm:prSet phldrT="[文本]" custT="1"/>
      <dgm:spPr/>
      <dgm:t>
        <a:bodyPr/>
        <a:lstStyle/>
        <a:p>
          <a:r>
            <a:rPr lang="en-US" altLang="zh-CN" sz="500" b="1"/>
            <a:t>4.2 </a:t>
          </a:r>
          <a:r>
            <a:rPr lang="zh-CN" altLang="en-US" sz="500" b="1"/>
            <a:t>查询成绩</a:t>
          </a:r>
        </a:p>
      </dgm:t>
    </dgm:pt>
    <dgm:pt modelId="{DC115BCB-223B-4C93-84D2-96E18615293A}" type="parTrans" cxnId="{D6AC72D2-92A2-42AE-A615-DA780E97152F}">
      <dgm:prSet/>
      <dgm:spPr/>
      <dgm:t>
        <a:bodyPr/>
        <a:lstStyle/>
        <a:p>
          <a:endParaRPr lang="zh-CN" altLang="en-US"/>
        </a:p>
      </dgm:t>
    </dgm:pt>
    <dgm:pt modelId="{9DE5AE7A-2723-43F8-904C-AD4ADCAA46E1}" type="sibTrans" cxnId="{D6AC72D2-92A2-42AE-A615-DA780E97152F}">
      <dgm:prSet/>
      <dgm:spPr/>
      <dgm:t>
        <a:bodyPr/>
        <a:lstStyle/>
        <a:p>
          <a:endParaRPr lang="zh-CN" altLang="en-US"/>
        </a:p>
      </dgm:t>
    </dgm:pt>
    <dgm:pt modelId="{D5872513-1EC7-424A-87D2-8FC0D46D3356}">
      <dgm:prSet phldrT="[文本]" custT="1"/>
      <dgm:spPr/>
      <dgm:t>
        <a:bodyPr/>
        <a:lstStyle/>
        <a:p>
          <a:r>
            <a:rPr lang="en-US" altLang="zh-CN" sz="500" b="1"/>
            <a:t>4.3 </a:t>
          </a:r>
          <a:r>
            <a:rPr lang="zh-CN" altLang="en-US" sz="500" b="1"/>
            <a:t>修改个人信息</a:t>
          </a:r>
        </a:p>
      </dgm:t>
    </dgm:pt>
    <dgm:pt modelId="{6AE8E52E-29C7-44F4-BE9B-6AE1AFEE93F0}" type="parTrans" cxnId="{874C16F2-35BE-425C-B4DD-E331858D99D1}">
      <dgm:prSet/>
      <dgm:spPr/>
      <dgm:t>
        <a:bodyPr/>
        <a:lstStyle/>
        <a:p>
          <a:endParaRPr lang="zh-CN" altLang="en-US"/>
        </a:p>
      </dgm:t>
    </dgm:pt>
    <dgm:pt modelId="{23EC974C-480B-4406-AE9C-6C15D26FB7CB}" type="sibTrans" cxnId="{874C16F2-35BE-425C-B4DD-E331858D99D1}">
      <dgm:prSet/>
      <dgm:spPr/>
      <dgm:t>
        <a:bodyPr/>
        <a:lstStyle/>
        <a:p>
          <a:endParaRPr lang="zh-CN" altLang="en-US"/>
        </a:p>
      </dgm:t>
    </dgm:pt>
    <dgm:pt modelId="{3446D805-9C31-4924-A303-F754447892AF}">
      <dgm:prSet phldrT="[文本]" custT="1"/>
      <dgm:spPr/>
      <dgm:t>
        <a:bodyPr/>
        <a:lstStyle/>
        <a:p>
          <a:r>
            <a:rPr lang="en-US" altLang="zh-CN" sz="500" b="1"/>
            <a:t>4.4 </a:t>
          </a:r>
          <a:r>
            <a:rPr lang="zh-CN" altLang="en-US" sz="500" b="1"/>
            <a:t>修改密码</a:t>
          </a:r>
        </a:p>
      </dgm:t>
    </dgm:pt>
    <dgm:pt modelId="{45FF79CF-9BDF-412C-A9B9-36C5E5D37FF3}" type="parTrans" cxnId="{57A137EB-899D-4AA0-8089-4C6F49D891FC}">
      <dgm:prSet/>
      <dgm:spPr/>
      <dgm:t>
        <a:bodyPr/>
        <a:lstStyle/>
        <a:p>
          <a:endParaRPr lang="zh-CN" altLang="en-US"/>
        </a:p>
      </dgm:t>
    </dgm:pt>
    <dgm:pt modelId="{788EE216-EC82-4FF3-8801-46C2516DB9BB}" type="sibTrans" cxnId="{57A137EB-899D-4AA0-8089-4C6F49D891FC}">
      <dgm:prSet/>
      <dgm:spPr/>
      <dgm:t>
        <a:bodyPr/>
        <a:lstStyle/>
        <a:p>
          <a:endParaRPr lang="zh-CN" altLang="en-US"/>
        </a:p>
      </dgm:t>
    </dgm:pt>
    <dgm:pt modelId="{ACC25691-FBA5-48FC-8D51-D26CEDF5ABCD}">
      <dgm:prSet phldrT="[文本]" custT="1"/>
      <dgm:spPr/>
      <dgm:t>
        <a:bodyPr/>
        <a:lstStyle/>
        <a:p>
          <a:r>
            <a:rPr lang="en-US" altLang="zh-CN" sz="500" b="1"/>
            <a:t>5. </a:t>
          </a:r>
          <a:r>
            <a:rPr lang="zh-CN" altLang="en-US" sz="500" b="1"/>
            <a:t>归档记录，管理用户</a:t>
          </a:r>
        </a:p>
      </dgm:t>
    </dgm:pt>
    <dgm:pt modelId="{A7BF8AD6-2E58-498B-96FF-2B1953E3F8DB}" type="parTrans" cxnId="{77939882-EC28-4CC5-A3E4-12AF6E38107F}">
      <dgm:prSet/>
      <dgm:spPr/>
      <dgm:t>
        <a:bodyPr/>
        <a:lstStyle/>
        <a:p>
          <a:endParaRPr lang="zh-CN" altLang="en-US"/>
        </a:p>
      </dgm:t>
    </dgm:pt>
    <dgm:pt modelId="{17503549-99A5-4BFA-82AF-15FE17514E47}" type="sibTrans" cxnId="{77939882-EC28-4CC5-A3E4-12AF6E38107F}">
      <dgm:prSet/>
      <dgm:spPr/>
      <dgm:t>
        <a:bodyPr/>
        <a:lstStyle/>
        <a:p>
          <a:endParaRPr lang="zh-CN" altLang="en-US"/>
        </a:p>
      </dgm:t>
    </dgm:pt>
    <dgm:pt modelId="{10DEBCC1-F798-486B-98AA-B28FB12745B7}">
      <dgm:prSet phldrT="[文本]" custT="1"/>
      <dgm:spPr/>
      <dgm:t>
        <a:bodyPr/>
        <a:lstStyle/>
        <a:p>
          <a:r>
            <a:rPr lang="en-US" altLang="zh-CN" sz="500" b="1"/>
            <a:t>5.2 </a:t>
          </a:r>
          <a:r>
            <a:rPr lang="zh-CN" altLang="en-US" sz="500" b="1"/>
            <a:t>用户信息管理</a:t>
          </a:r>
        </a:p>
      </dgm:t>
    </dgm:pt>
    <dgm:pt modelId="{A8C23486-035B-428E-80C0-87CBF9469665}" type="parTrans" cxnId="{2616A375-FCF0-41EB-82E6-067CEF4CBA84}">
      <dgm:prSet/>
      <dgm:spPr/>
      <dgm:t>
        <a:bodyPr/>
        <a:lstStyle/>
        <a:p>
          <a:endParaRPr lang="zh-CN" altLang="en-US"/>
        </a:p>
      </dgm:t>
    </dgm:pt>
    <dgm:pt modelId="{54A2CBFB-05E7-42A3-8787-0DE21363C9FB}" type="sibTrans" cxnId="{2616A375-FCF0-41EB-82E6-067CEF4CBA84}">
      <dgm:prSet/>
      <dgm:spPr/>
      <dgm:t>
        <a:bodyPr/>
        <a:lstStyle/>
        <a:p>
          <a:endParaRPr lang="zh-CN" altLang="en-US"/>
        </a:p>
      </dgm:t>
    </dgm:pt>
    <dgm:pt modelId="{EE671D10-C9A8-44B4-B507-E1466FF18110}">
      <dgm:prSet phldrT="[文本]" custT="1"/>
      <dgm:spPr/>
      <dgm:t>
        <a:bodyPr/>
        <a:lstStyle/>
        <a:p>
          <a:r>
            <a:rPr lang="en-US" altLang="zh-CN" sz="500" b="1"/>
            <a:t>5.3 </a:t>
          </a:r>
          <a:r>
            <a:rPr lang="zh-CN" altLang="en-US" sz="500" b="1"/>
            <a:t>归档记录</a:t>
          </a:r>
        </a:p>
      </dgm:t>
    </dgm:pt>
    <dgm:pt modelId="{3DAE7877-5E1E-4933-BAEA-459231E5CF8A}" type="parTrans" cxnId="{5EB8E115-E3F6-4632-A734-538152F0539A}">
      <dgm:prSet/>
      <dgm:spPr/>
      <dgm:t>
        <a:bodyPr/>
        <a:lstStyle/>
        <a:p>
          <a:endParaRPr lang="zh-CN" altLang="en-US"/>
        </a:p>
      </dgm:t>
    </dgm:pt>
    <dgm:pt modelId="{D6CF8B81-EFB4-403C-85F7-C1B3365227A8}" type="sibTrans" cxnId="{5EB8E115-E3F6-4632-A734-538152F0539A}">
      <dgm:prSet/>
      <dgm:spPr/>
      <dgm:t>
        <a:bodyPr/>
        <a:lstStyle/>
        <a:p>
          <a:endParaRPr lang="zh-CN" altLang="en-US"/>
        </a:p>
      </dgm:t>
    </dgm:pt>
    <dgm:pt modelId="{5D991BFA-8CA8-4A94-AC8B-609C4E2DB48E}">
      <dgm:prSet phldrT="[文本]" custT="1"/>
      <dgm:spPr/>
      <dgm:t>
        <a:bodyPr/>
        <a:lstStyle/>
        <a:p>
          <a:r>
            <a:rPr lang="en-US" altLang="zh-CN" sz="500" b="1"/>
            <a:t>5.4 </a:t>
          </a:r>
          <a:r>
            <a:rPr lang="zh-CN" altLang="en-US" sz="500" b="1"/>
            <a:t>修改密码</a:t>
          </a:r>
        </a:p>
      </dgm:t>
    </dgm:pt>
    <dgm:pt modelId="{59DD7315-795A-4023-BBA0-D302FFDA43E2}" type="parTrans" cxnId="{F9876C62-86C4-4750-8A77-FC94F155F383}">
      <dgm:prSet/>
      <dgm:spPr/>
      <dgm:t>
        <a:bodyPr/>
        <a:lstStyle/>
        <a:p>
          <a:endParaRPr lang="zh-CN" altLang="en-US"/>
        </a:p>
      </dgm:t>
    </dgm:pt>
    <dgm:pt modelId="{C481BACF-23EE-4B99-8869-052757392E3F}" type="sibTrans" cxnId="{F9876C62-86C4-4750-8A77-FC94F155F383}">
      <dgm:prSet/>
      <dgm:spPr/>
      <dgm:t>
        <a:bodyPr/>
        <a:lstStyle/>
        <a:p>
          <a:endParaRPr lang="zh-CN" altLang="en-US"/>
        </a:p>
      </dgm:t>
    </dgm:pt>
    <dgm:pt modelId="{FD422EF8-CCA7-4711-BEFB-319B252CA38B}">
      <dgm:prSet phldrT="[文本]" custT="1"/>
      <dgm:spPr/>
      <dgm:t>
        <a:bodyPr/>
        <a:lstStyle/>
        <a:p>
          <a:r>
            <a:rPr lang="zh-CN" altLang="en-US" sz="500" b="1"/>
            <a:t>“用户信息管理”能够控制不同用户的使用权限；教师入职或离职时进行信息变动；在用户忘记密码时进行密码重置</a:t>
          </a:r>
        </a:p>
      </dgm:t>
    </dgm:pt>
    <dgm:pt modelId="{68661E24-423B-45DF-A157-8767EF499ADC}" type="parTrans" cxnId="{4E016A77-7DE5-4A2A-B13D-C1B246813E09}">
      <dgm:prSet/>
      <dgm:spPr/>
      <dgm:t>
        <a:bodyPr/>
        <a:lstStyle/>
        <a:p>
          <a:endParaRPr lang="zh-CN" altLang="en-US"/>
        </a:p>
      </dgm:t>
    </dgm:pt>
    <dgm:pt modelId="{9590BEE8-A11A-4813-B82F-C66983F78169}" type="sibTrans" cxnId="{4E016A77-7DE5-4A2A-B13D-C1B246813E09}">
      <dgm:prSet/>
      <dgm:spPr/>
      <dgm:t>
        <a:bodyPr/>
        <a:lstStyle/>
        <a:p>
          <a:endParaRPr lang="zh-CN" altLang="en-US"/>
        </a:p>
      </dgm:t>
    </dgm:pt>
    <dgm:pt modelId="{97B47B0C-40D7-45DF-B3C9-21E74D4AB62C}" type="pres">
      <dgm:prSet presAssocID="{DDD61266-6456-4B7D-9196-FF644187A5F3}" presName="hierChild1" presStyleCnt="0">
        <dgm:presLayoutVars>
          <dgm:orgChart val="1"/>
          <dgm:chPref val="1"/>
          <dgm:dir/>
          <dgm:animOne val="branch"/>
          <dgm:animLvl val="lvl"/>
          <dgm:resizeHandles/>
        </dgm:presLayoutVars>
      </dgm:prSet>
      <dgm:spPr/>
      <dgm:t>
        <a:bodyPr/>
        <a:lstStyle/>
        <a:p>
          <a:endParaRPr lang="zh-CN" altLang="en-US"/>
        </a:p>
      </dgm:t>
    </dgm:pt>
    <dgm:pt modelId="{D931783A-CC18-4F4A-9F0D-BC84180EFD8C}" type="pres">
      <dgm:prSet presAssocID="{FF390C5C-AF33-44A1-AD84-4CEE1D2534F8}" presName="hierRoot1" presStyleCnt="0">
        <dgm:presLayoutVars>
          <dgm:hierBranch val="init"/>
        </dgm:presLayoutVars>
      </dgm:prSet>
      <dgm:spPr/>
    </dgm:pt>
    <dgm:pt modelId="{F88B167C-A4E6-4FC1-B0B9-C8115BE6D07F}" type="pres">
      <dgm:prSet presAssocID="{FF390C5C-AF33-44A1-AD84-4CEE1D2534F8}" presName="rootComposite1" presStyleCnt="0"/>
      <dgm:spPr/>
    </dgm:pt>
    <dgm:pt modelId="{E581E24E-3C4A-497D-AA0A-8C96C938B111}" type="pres">
      <dgm:prSet presAssocID="{FF390C5C-AF33-44A1-AD84-4CEE1D2534F8}" presName="rootText1" presStyleLbl="node0" presStyleIdx="0" presStyleCnt="1" custScaleX="167859" custScaleY="177142" custLinFactNeighborX="-4139">
        <dgm:presLayoutVars>
          <dgm:chPref val="3"/>
        </dgm:presLayoutVars>
      </dgm:prSet>
      <dgm:spPr/>
      <dgm:t>
        <a:bodyPr/>
        <a:lstStyle/>
        <a:p>
          <a:endParaRPr lang="zh-CN" altLang="en-US"/>
        </a:p>
      </dgm:t>
    </dgm:pt>
    <dgm:pt modelId="{77519E7A-8B33-45A1-A8B4-03327EFCE1E7}" type="pres">
      <dgm:prSet presAssocID="{FF390C5C-AF33-44A1-AD84-4CEE1D2534F8}" presName="rootConnector1" presStyleLbl="node1" presStyleIdx="0" presStyleCnt="0"/>
      <dgm:spPr/>
      <dgm:t>
        <a:bodyPr/>
        <a:lstStyle/>
        <a:p>
          <a:endParaRPr lang="zh-CN" altLang="en-US"/>
        </a:p>
      </dgm:t>
    </dgm:pt>
    <dgm:pt modelId="{A4903FD6-05CA-4546-8ED0-5E2706B367E1}" type="pres">
      <dgm:prSet presAssocID="{FF390C5C-AF33-44A1-AD84-4CEE1D2534F8}" presName="hierChild2" presStyleCnt="0"/>
      <dgm:spPr/>
    </dgm:pt>
    <dgm:pt modelId="{DA8F9053-7E3F-43DB-A281-C071C89AFC00}" type="pres">
      <dgm:prSet presAssocID="{9AF438DC-D2CB-4FA8-80F2-53ADD4DB9A04}" presName="Name64" presStyleLbl="parChTrans1D2" presStyleIdx="0" presStyleCnt="5"/>
      <dgm:spPr/>
      <dgm:t>
        <a:bodyPr/>
        <a:lstStyle/>
        <a:p>
          <a:endParaRPr lang="zh-CN" altLang="en-US"/>
        </a:p>
      </dgm:t>
    </dgm:pt>
    <dgm:pt modelId="{50A6F235-5319-4F36-BF67-BCBB6C53216F}" type="pres">
      <dgm:prSet presAssocID="{FB8A08D6-D0B9-410B-8CAF-A1BCBC871A20}" presName="hierRoot2" presStyleCnt="0">
        <dgm:presLayoutVars>
          <dgm:hierBranch val="init"/>
        </dgm:presLayoutVars>
      </dgm:prSet>
      <dgm:spPr/>
    </dgm:pt>
    <dgm:pt modelId="{4919D65B-2E59-4E05-96BB-74934DB75A28}" type="pres">
      <dgm:prSet presAssocID="{FB8A08D6-D0B9-410B-8CAF-A1BCBC871A20}" presName="rootComposite" presStyleCnt="0"/>
      <dgm:spPr/>
    </dgm:pt>
    <dgm:pt modelId="{364DAB9A-6B23-4CFB-A9E3-E7A3498D0297}" type="pres">
      <dgm:prSet presAssocID="{FB8A08D6-D0B9-410B-8CAF-A1BCBC871A20}" presName="rootText" presStyleLbl="node2" presStyleIdx="0" presStyleCnt="5">
        <dgm:presLayoutVars>
          <dgm:chPref val="3"/>
        </dgm:presLayoutVars>
      </dgm:prSet>
      <dgm:spPr/>
      <dgm:t>
        <a:bodyPr/>
        <a:lstStyle/>
        <a:p>
          <a:endParaRPr lang="zh-CN" altLang="en-US"/>
        </a:p>
      </dgm:t>
    </dgm:pt>
    <dgm:pt modelId="{FAFAA797-A268-45B0-B622-022D2ADA49BA}" type="pres">
      <dgm:prSet presAssocID="{FB8A08D6-D0B9-410B-8CAF-A1BCBC871A20}" presName="rootConnector" presStyleLbl="node2" presStyleIdx="0" presStyleCnt="5"/>
      <dgm:spPr/>
      <dgm:t>
        <a:bodyPr/>
        <a:lstStyle/>
        <a:p>
          <a:endParaRPr lang="zh-CN" altLang="en-US"/>
        </a:p>
      </dgm:t>
    </dgm:pt>
    <dgm:pt modelId="{127F92A0-570C-48FC-ABB7-249FF50AA9D2}" type="pres">
      <dgm:prSet presAssocID="{FB8A08D6-D0B9-410B-8CAF-A1BCBC871A20}" presName="hierChild4" presStyleCnt="0"/>
      <dgm:spPr/>
    </dgm:pt>
    <dgm:pt modelId="{43B3444D-AEA3-4C8A-AEB2-FE997F8C51B1}" type="pres">
      <dgm:prSet presAssocID="{0E802E12-A8EB-4531-A624-AEDDAB8BDD76}" presName="Name64" presStyleLbl="parChTrans1D3" presStyleIdx="0" presStyleCnt="22"/>
      <dgm:spPr/>
      <dgm:t>
        <a:bodyPr/>
        <a:lstStyle/>
        <a:p>
          <a:endParaRPr lang="zh-CN" altLang="en-US"/>
        </a:p>
      </dgm:t>
    </dgm:pt>
    <dgm:pt modelId="{E889BD83-8986-42AD-9485-8F9B3BE3E319}" type="pres">
      <dgm:prSet presAssocID="{829AAAA3-38DF-42C0-83AA-54514D375135}" presName="hierRoot2" presStyleCnt="0">
        <dgm:presLayoutVars>
          <dgm:hierBranch val="init"/>
        </dgm:presLayoutVars>
      </dgm:prSet>
      <dgm:spPr/>
    </dgm:pt>
    <dgm:pt modelId="{F9382114-0415-4B31-AEF5-F1B8E35B72C6}" type="pres">
      <dgm:prSet presAssocID="{829AAAA3-38DF-42C0-83AA-54514D375135}" presName="rootComposite" presStyleCnt="0"/>
      <dgm:spPr/>
    </dgm:pt>
    <dgm:pt modelId="{F1F73743-62CD-4AE5-8491-A4AA9B00E1C5}" type="pres">
      <dgm:prSet presAssocID="{829AAAA3-38DF-42C0-83AA-54514D375135}" presName="rootText" presStyleLbl="node3" presStyleIdx="0" presStyleCnt="22" custLinFactNeighborY="12975">
        <dgm:presLayoutVars>
          <dgm:chPref val="3"/>
        </dgm:presLayoutVars>
      </dgm:prSet>
      <dgm:spPr/>
      <dgm:t>
        <a:bodyPr/>
        <a:lstStyle/>
        <a:p>
          <a:endParaRPr lang="zh-CN" altLang="en-US"/>
        </a:p>
      </dgm:t>
    </dgm:pt>
    <dgm:pt modelId="{F6996987-48AC-4F73-9130-5496F63772A2}" type="pres">
      <dgm:prSet presAssocID="{829AAAA3-38DF-42C0-83AA-54514D375135}" presName="rootConnector" presStyleLbl="node3" presStyleIdx="0" presStyleCnt="22"/>
      <dgm:spPr/>
      <dgm:t>
        <a:bodyPr/>
        <a:lstStyle/>
        <a:p>
          <a:endParaRPr lang="zh-CN" altLang="en-US"/>
        </a:p>
      </dgm:t>
    </dgm:pt>
    <dgm:pt modelId="{54156F2F-07B9-40B6-A9E9-88A30FB85268}" type="pres">
      <dgm:prSet presAssocID="{829AAAA3-38DF-42C0-83AA-54514D375135}" presName="hierChild4" presStyleCnt="0"/>
      <dgm:spPr/>
    </dgm:pt>
    <dgm:pt modelId="{7062F9AD-E069-4934-9054-6397C61A682C}" type="pres">
      <dgm:prSet presAssocID="{829AAAA3-38DF-42C0-83AA-54514D375135}" presName="hierChild5" presStyleCnt="0"/>
      <dgm:spPr/>
    </dgm:pt>
    <dgm:pt modelId="{49A9ECB0-2244-4557-8E66-18832315D28C}" type="pres">
      <dgm:prSet presAssocID="{D0B85974-3D7E-40BD-B619-A5F01F6E5C0E}" presName="Name64" presStyleLbl="parChTrans1D3" presStyleIdx="1" presStyleCnt="22"/>
      <dgm:spPr/>
      <dgm:t>
        <a:bodyPr/>
        <a:lstStyle/>
        <a:p>
          <a:endParaRPr lang="zh-CN" altLang="en-US"/>
        </a:p>
      </dgm:t>
    </dgm:pt>
    <dgm:pt modelId="{6FE8F110-10E1-4B83-8244-BACD585954C7}" type="pres">
      <dgm:prSet presAssocID="{B2221BB1-1FC2-4279-8A16-071477963E93}" presName="hierRoot2" presStyleCnt="0">
        <dgm:presLayoutVars>
          <dgm:hierBranch val="init"/>
        </dgm:presLayoutVars>
      </dgm:prSet>
      <dgm:spPr/>
    </dgm:pt>
    <dgm:pt modelId="{565F5EFF-AF3D-445C-BF73-00DC265D8653}" type="pres">
      <dgm:prSet presAssocID="{B2221BB1-1FC2-4279-8A16-071477963E93}" presName="rootComposite" presStyleCnt="0"/>
      <dgm:spPr/>
    </dgm:pt>
    <dgm:pt modelId="{6F580180-4B7E-49C8-9BD1-0939CD5B7900}" type="pres">
      <dgm:prSet presAssocID="{B2221BB1-1FC2-4279-8A16-071477963E93}" presName="rootText" presStyleLbl="node3" presStyleIdx="1" presStyleCnt="22">
        <dgm:presLayoutVars>
          <dgm:chPref val="3"/>
        </dgm:presLayoutVars>
      </dgm:prSet>
      <dgm:spPr/>
      <dgm:t>
        <a:bodyPr/>
        <a:lstStyle/>
        <a:p>
          <a:endParaRPr lang="zh-CN" altLang="en-US"/>
        </a:p>
      </dgm:t>
    </dgm:pt>
    <dgm:pt modelId="{805C7ED5-83FE-4016-AA6D-BFCE7F0E36CD}" type="pres">
      <dgm:prSet presAssocID="{B2221BB1-1FC2-4279-8A16-071477963E93}" presName="rootConnector" presStyleLbl="node3" presStyleIdx="1" presStyleCnt="22"/>
      <dgm:spPr/>
      <dgm:t>
        <a:bodyPr/>
        <a:lstStyle/>
        <a:p>
          <a:endParaRPr lang="zh-CN" altLang="en-US"/>
        </a:p>
      </dgm:t>
    </dgm:pt>
    <dgm:pt modelId="{865F3EEE-7E4A-469A-8565-0B7445164C1A}" type="pres">
      <dgm:prSet presAssocID="{B2221BB1-1FC2-4279-8A16-071477963E93}" presName="hierChild4" presStyleCnt="0"/>
      <dgm:spPr/>
    </dgm:pt>
    <dgm:pt modelId="{8E294382-72F1-443F-9538-AAD31C521B25}" type="pres">
      <dgm:prSet presAssocID="{B2221BB1-1FC2-4279-8A16-071477963E93}" presName="hierChild5" presStyleCnt="0"/>
      <dgm:spPr/>
    </dgm:pt>
    <dgm:pt modelId="{FF41583B-95F0-4B12-A204-1B6A3B6A9FF2}" type="pres">
      <dgm:prSet presAssocID="{7BF6DF38-F6C4-4A0D-B5BC-54A53B22429E}" presName="Name64" presStyleLbl="parChTrans1D3" presStyleIdx="2" presStyleCnt="22"/>
      <dgm:spPr/>
      <dgm:t>
        <a:bodyPr/>
        <a:lstStyle/>
        <a:p>
          <a:endParaRPr lang="zh-CN" altLang="en-US"/>
        </a:p>
      </dgm:t>
    </dgm:pt>
    <dgm:pt modelId="{820162B6-F9D8-49B7-B832-228490FAA3D4}" type="pres">
      <dgm:prSet presAssocID="{0EF907FE-E813-4917-BC8D-5489D0DE6426}" presName="hierRoot2" presStyleCnt="0">
        <dgm:presLayoutVars>
          <dgm:hierBranch val="init"/>
        </dgm:presLayoutVars>
      </dgm:prSet>
      <dgm:spPr/>
    </dgm:pt>
    <dgm:pt modelId="{F29DD517-0F0B-4505-91DE-76C744525CDE}" type="pres">
      <dgm:prSet presAssocID="{0EF907FE-E813-4917-BC8D-5489D0DE6426}" presName="rootComposite" presStyleCnt="0"/>
      <dgm:spPr/>
    </dgm:pt>
    <dgm:pt modelId="{81D47E38-607F-44C5-A7A8-770138ED1622}" type="pres">
      <dgm:prSet presAssocID="{0EF907FE-E813-4917-BC8D-5489D0DE6426}" presName="rootText" presStyleLbl="node3" presStyleIdx="2" presStyleCnt="22">
        <dgm:presLayoutVars>
          <dgm:chPref val="3"/>
        </dgm:presLayoutVars>
      </dgm:prSet>
      <dgm:spPr/>
      <dgm:t>
        <a:bodyPr/>
        <a:lstStyle/>
        <a:p>
          <a:endParaRPr lang="zh-CN" altLang="en-US"/>
        </a:p>
      </dgm:t>
    </dgm:pt>
    <dgm:pt modelId="{C854AD2A-6558-4DB5-B0D8-0E06AD0B77CA}" type="pres">
      <dgm:prSet presAssocID="{0EF907FE-E813-4917-BC8D-5489D0DE6426}" presName="rootConnector" presStyleLbl="node3" presStyleIdx="2" presStyleCnt="22"/>
      <dgm:spPr/>
      <dgm:t>
        <a:bodyPr/>
        <a:lstStyle/>
        <a:p>
          <a:endParaRPr lang="zh-CN" altLang="en-US"/>
        </a:p>
      </dgm:t>
    </dgm:pt>
    <dgm:pt modelId="{9F59E810-77A0-48E1-A6E7-7D7316F19C47}" type="pres">
      <dgm:prSet presAssocID="{0EF907FE-E813-4917-BC8D-5489D0DE6426}" presName="hierChild4" presStyleCnt="0"/>
      <dgm:spPr/>
    </dgm:pt>
    <dgm:pt modelId="{1AC6F354-2ED1-4576-9EF9-E1677EA12A8A}" type="pres">
      <dgm:prSet presAssocID="{0EF907FE-E813-4917-BC8D-5489D0DE6426}" presName="hierChild5" presStyleCnt="0"/>
      <dgm:spPr/>
    </dgm:pt>
    <dgm:pt modelId="{6CC4F2CD-7E49-4CD6-BD90-5284D2433A9E}" type="pres">
      <dgm:prSet presAssocID="{B55EE7CB-36A8-4508-B134-3DC5E373596D}" presName="Name64" presStyleLbl="parChTrans1D3" presStyleIdx="3" presStyleCnt="22"/>
      <dgm:spPr/>
      <dgm:t>
        <a:bodyPr/>
        <a:lstStyle/>
        <a:p>
          <a:endParaRPr lang="zh-CN" altLang="en-US"/>
        </a:p>
      </dgm:t>
    </dgm:pt>
    <dgm:pt modelId="{F108C2C2-D411-471D-8E15-E3604208F898}" type="pres">
      <dgm:prSet presAssocID="{2AAF9495-A23C-49DA-AB3A-8312D525569D}" presName="hierRoot2" presStyleCnt="0">
        <dgm:presLayoutVars>
          <dgm:hierBranch val="init"/>
        </dgm:presLayoutVars>
      </dgm:prSet>
      <dgm:spPr/>
    </dgm:pt>
    <dgm:pt modelId="{E8FD904D-F6A4-4ACE-8F7F-82A8603BF1DC}" type="pres">
      <dgm:prSet presAssocID="{2AAF9495-A23C-49DA-AB3A-8312D525569D}" presName="rootComposite" presStyleCnt="0"/>
      <dgm:spPr/>
    </dgm:pt>
    <dgm:pt modelId="{938F21BE-0EF8-4350-8704-C262C8B52883}" type="pres">
      <dgm:prSet presAssocID="{2AAF9495-A23C-49DA-AB3A-8312D525569D}" presName="rootText" presStyleLbl="node3" presStyleIdx="3" presStyleCnt="22">
        <dgm:presLayoutVars>
          <dgm:chPref val="3"/>
        </dgm:presLayoutVars>
      </dgm:prSet>
      <dgm:spPr/>
      <dgm:t>
        <a:bodyPr/>
        <a:lstStyle/>
        <a:p>
          <a:endParaRPr lang="zh-CN" altLang="en-US"/>
        </a:p>
      </dgm:t>
    </dgm:pt>
    <dgm:pt modelId="{0B563D12-1A97-4AD8-98DC-1FD5E620EBEF}" type="pres">
      <dgm:prSet presAssocID="{2AAF9495-A23C-49DA-AB3A-8312D525569D}" presName="rootConnector" presStyleLbl="node3" presStyleIdx="3" presStyleCnt="22"/>
      <dgm:spPr/>
      <dgm:t>
        <a:bodyPr/>
        <a:lstStyle/>
        <a:p>
          <a:endParaRPr lang="zh-CN" altLang="en-US"/>
        </a:p>
      </dgm:t>
    </dgm:pt>
    <dgm:pt modelId="{E1A20F0B-D5D1-4BAA-A98C-FE1887569A2F}" type="pres">
      <dgm:prSet presAssocID="{2AAF9495-A23C-49DA-AB3A-8312D525569D}" presName="hierChild4" presStyleCnt="0"/>
      <dgm:spPr/>
    </dgm:pt>
    <dgm:pt modelId="{64857ED2-0772-4BBD-9E3A-437198857EF6}" type="pres">
      <dgm:prSet presAssocID="{2AAF9495-A23C-49DA-AB3A-8312D525569D}" presName="hierChild5" presStyleCnt="0"/>
      <dgm:spPr/>
    </dgm:pt>
    <dgm:pt modelId="{2798CA88-DDC7-4B39-87E6-527ED24CEED2}" type="pres">
      <dgm:prSet presAssocID="{50AF4057-DD2F-4A0D-838F-97BB61BB2CD7}" presName="Name64" presStyleLbl="parChTrans1D3" presStyleIdx="4" presStyleCnt="22"/>
      <dgm:spPr/>
      <dgm:t>
        <a:bodyPr/>
        <a:lstStyle/>
        <a:p>
          <a:endParaRPr lang="zh-CN" altLang="en-US"/>
        </a:p>
      </dgm:t>
    </dgm:pt>
    <dgm:pt modelId="{A4AEE78B-5E2D-4DDA-BA44-0ED0AC9E1257}" type="pres">
      <dgm:prSet presAssocID="{4D2A87E7-0A19-463B-AADB-D1A5C9E842A8}" presName="hierRoot2" presStyleCnt="0">
        <dgm:presLayoutVars>
          <dgm:hierBranch val="init"/>
        </dgm:presLayoutVars>
      </dgm:prSet>
      <dgm:spPr/>
    </dgm:pt>
    <dgm:pt modelId="{DD78FBF1-8D9B-4109-8662-D23496CBCF12}" type="pres">
      <dgm:prSet presAssocID="{4D2A87E7-0A19-463B-AADB-D1A5C9E842A8}" presName="rootComposite" presStyleCnt="0"/>
      <dgm:spPr/>
    </dgm:pt>
    <dgm:pt modelId="{C751B5FB-4C28-4679-8C1B-2C41C51538F4}" type="pres">
      <dgm:prSet presAssocID="{4D2A87E7-0A19-463B-AADB-D1A5C9E842A8}" presName="rootText" presStyleLbl="node3" presStyleIdx="4" presStyleCnt="22">
        <dgm:presLayoutVars>
          <dgm:chPref val="3"/>
        </dgm:presLayoutVars>
      </dgm:prSet>
      <dgm:spPr/>
      <dgm:t>
        <a:bodyPr/>
        <a:lstStyle/>
        <a:p>
          <a:endParaRPr lang="zh-CN" altLang="en-US"/>
        </a:p>
      </dgm:t>
    </dgm:pt>
    <dgm:pt modelId="{D3DE7233-19FA-4073-86DB-CBE0B3903B19}" type="pres">
      <dgm:prSet presAssocID="{4D2A87E7-0A19-463B-AADB-D1A5C9E842A8}" presName="rootConnector" presStyleLbl="node3" presStyleIdx="4" presStyleCnt="22"/>
      <dgm:spPr/>
      <dgm:t>
        <a:bodyPr/>
        <a:lstStyle/>
        <a:p>
          <a:endParaRPr lang="zh-CN" altLang="en-US"/>
        </a:p>
      </dgm:t>
    </dgm:pt>
    <dgm:pt modelId="{7DE967D0-24CC-47C7-B83C-18736CD1BBF0}" type="pres">
      <dgm:prSet presAssocID="{4D2A87E7-0A19-463B-AADB-D1A5C9E842A8}" presName="hierChild4" presStyleCnt="0"/>
      <dgm:spPr/>
    </dgm:pt>
    <dgm:pt modelId="{3BA713FB-4140-40F0-9A4F-E39C33B56E79}" type="pres">
      <dgm:prSet presAssocID="{4D2A87E7-0A19-463B-AADB-D1A5C9E842A8}" presName="hierChild5" presStyleCnt="0"/>
      <dgm:spPr/>
    </dgm:pt>
    <dgm:pt modelId="{24C6AB7D-463F-4304-9C6A-ADC0C6DFFDAD}" type="pres">
      <dgm:prSet presAssocID="{FB8A08D6-D0B9-410B-8CAF-A1BCBC871A20}" presName="hierChild5" presStyleCnt="0"/>
      <dgm:spPr/>
    </dgm:pt>
    <dgm:pt modelId="{E277B388-9079-40B4-B3C6-F7B41BB2115D}" type="pres">
      <dgm:prSet presAssocID="{C95A4DB1-CDC2-4CA2-B841-E8538A21D2F2}" presName="Name64" presStyleLbl="parChTrans1D2" presStyleIdx="1" presStyleCnt="5"/>
      <dgm:spPr/>
      <dgm:t>
        <a:bodyPr/>
        <a:lstStyle/>
        <a:p>
          <a:endParaRPr lang="zh-CN" altLang="en-US"/>
        </a:p>
      </dgm:t>
    </dgm:pt>
    <dgm:pt modelId="{7C3662E1-9598-4B15-8A20-3B0E71F89E6F}" type="pres">
      <dgm:prSet presAssocID="{DC49F317-C457-47B7-8FED-9228115FCE42}" presName="hierRoot2" presStyleCnt="0">
        <dgm:presLayoutVars>
          <dgm:hierBranch val="init"/>
        </dgm:presLayoutVars>
      </dgm:prSet>
      <dgm:spPr/>
    </dgm:pt>
    <dgm:pt modelId="{9C4977A3-0219-4ED2-912B-E7B542381F3A}" type="pres">
      <dgm:prSet presAssocID="{DC49F317-C457-47B7-8FED-9228115FCE42}" presName="rootComposite" presStyleCnt="0"/>
      <dgm:spPr/>
    </dgm:pt>
    <dgm:pt modelId="{8FBC6FD8-7C63-4095-8A23-AD334414166C}" type="pres">
      <dgm:prSet presAssocID="{DC49F317-C457-47B7-8FED-9228115FCE42}" presName="rootText" presStyleLbl="node2" presStyleIdx="1" presStyleCnt="5">
        <dgm:presLayoutVars>
          <dgm:chPref val="3"/>
        </dgm:presLayoutVars>
      </dgm:prSet>
      <dgm:spPr/>
      <dgm:t>
        <a:bodyPr/>
        <a:lstStyle/>
        <a:p>
          <a:endParaRPr lang="zh-CN" altLang="en-US"/>
        </a:p>
      </dgm:t>
    </dgm:pt>
    <dgm:pt modelId="{48B2644D-A10C-4727-A041-5A0389DEFF39}" type="pres">
      <dgm:prSet presAssocID="{DC49F317-C457-47B7-8FED-9228115FCE42}" presName="rootConnector" presStyleLbl="node2" presStyleIdx="1" presStyleCnt="5"/>
      <dgm:spPr/>
      <dgm:t>
        <a:bodyPr/>
        <a:lstStyle/>
        <a:p>
          <a:endParaRPr lang="zh-CN" altLang="en-US"/>
        </a:p>
      </dgm:t>
    </dgm:pt>
    <dgm:pt modelId="{1E980FEC-17A7-43C3-A53B-4D90683129DA}" type="pres">
      <dgm:prSet presAssocID="{DC49F317-C457-47B7-8FED-9228115FCE42}" presName="hierChild4" presStyleCnt="0"/>
      <dgm:spPr/>
    </dgm:pt>
    <dgm:pt modelId="{E30AF8BC-A2AB-41F3-A289-18985BF9B5F7}" type="pres">
      <dgm:prSet presAssocID="{FDCEE071-2E37-4462-9D8A-FF725105F0D3}" presName="Name64" presStyleLbl="parChTrans1D3" presStyleIdx="5" presStyleCnt="22"/>
      <dgm:spPr/>
      <dgm:t>
        <a:bodyPr/>
        <a:lstStyle/>
        <a:p>
          <a:endParaRPr lang="zh-CN" altLang="en-US"/>
        </a:p>
      </dgm:t>
    </dgm:pt>
    <dgm:pt modelId="{E3D26854-9F3E-437F-99DC-449AC59D5F66}" type="pres">
      <dgm:prSet presAssocID="{5DD5BF02-1D2D-4B12-9EC9-812AE097FC10}" presName="hierRoot2" presStyleCnt="0">
        <dgm:presLayoutVars>
          <dgm:hierBranch val="init"/>
        </dgm:presLayoutVars>
      </dgm:prSet>
      <dgm:spPr/>
    </dgm:pt>
    <dgm:pt modelId="{220F080E-AC01-4F9D-81AC-5C65175D9D7E}" type="pres">
      <dgm:prSet presAssocID="{5DD5BF02-1D2D-4B12-9EC9-812AE097FC10}" presName="rootComposite" presStyleCnt="0"/>
      <dgm:spPr/>
    </dgm:pt>
    <dgm:pt modelId="{7F978E59-4C95-4B01-8E1E-965EEF573518}" type="pres">
      <dgm:prSet presAssocID="{5DD5BF02-1D2D-4B12-9EC9-812AE097FC10}" presName="rootText" presStyleLbl="node3" presStyleIdx="5" presStyleCnt="22">
        <dgm:presLayoutVars>
          <dgm:chPref val="3"/>
        </dgm:presLayoutVars>
      </dgm:prSet>
      <dgm:spPr/>
      <dgm:t>
        <a:bodyPr/>
        <a:lstStyle/>
        <a:p>
          <a:endParaRPr lang="zh-CN" altLang="en-US"/>
        </a:p>
      </dgm:t>
    </dgm:pt>
    <dgm:pt modelId="{AB44EC68-9E6F-4E44-9C9F-3F81B48953B3}" type="pres">
      <dgm:prSet presAssocID="{5DD5BF02-1D2D-4B12-9EC9-812AE097FC10}" presName="rootConnector" presStyleLbl="node3" presStyleIdx="5" presStyleCnt="22"/>
      <dgm:spPr/>
      <dgm:t>
        <a:bodyPr/>
        <a:lstStyle/>
        <a:p>
          <a:endParaRPr lang="zh-CN" altLang="en-US"/>
        </a:p>
      </dgm:t>
    </dgm:pt>
    <dgm:pt modelId="{6AF73095-643E-4D5B-ADA4-D3687AB0ED46}" type="pres">
      <dgm:prSet presAssocID="{5DD5BF02-1D2D-4B12-9EC9-812AE097FC10}" presName="hierChild4" presStyleCnt="0"/>
      <dgm:spPr/>
    </dgm:pt>
    <dgm:pt modelId="{31ED4B85-2565-445D-8BF6-921D6E7EC0FA}" type="pres">
      <dgm:prSet presAssocID="{5DD5BF02-1D2D-4B12-9EC9-812AE097FC10}" presName="hierChild5" presStyleCnt="0"/>
      <dgm:spPr/>
    </dgm:pt>
    <dgm:pt modelId="{736CFF92-02CC-480E-8A9D-250705B5BBB8}" type="pres">
      <dgm:prSet presAssocID="{F4EB2907-BAF6-4F6B-84B1-147BD6447106}" presName="Name64" presStyleLbl="parChTrans1D3" presStyleIdx="6" presStyleCnt="22"/>
      <dgm:spPr/>
      <dgm:t>
        <a:bodyPr/>
        <a:lstStyle/>
        <a:p>
          <a:endParaRPr lang="zh-CN" altLang="en-US"/>
        </a:p>
      </dgm:t>
    </dgm:pt>
    <dgm:pt modelId="{0B0C8CA2-A3B1-47B2-B0E2-FDECB6F5E0E2}" type="pres">
      <dgm:prSet presAssocID="{A6E92032-ED10-4538-BBE6-731880D1D986}" presName="hierRoot2" presStyleCnt="0">
        <dgm:presLayoutVars>
          <dgm:hierBranch val="init"/>
        </dgm:presLayoutVars>
      </dgm:prSet>
      <dgm:spPr/>
    </dgm:pt>
    <dgm:pt modelId="{E8B79599-A168-4A5D-BFCC-AC4C99AB056F}" type="pres">
      <dgm:prSet presAssocID="{A6E92032-ED10-4538-BBE6-731880D1D986}" presName="rootComposite" presStyleCnt="0"/>
      <dgm:spPr/>
    </dgm:pt>
    <dgm:pt modelId="{21EBA8F2-6A2D-489A-B5F2-3A4E0AC5650B}" type="pres">
      <dgm:prSet presAssocID="{A6E92032-ED10-4538-BBE6-731880D1D986}" presName="rootText" presStyleLbl="node3" presStyleIdx="6" presStyleCnt="22">
        <dgm:presLayoutVars>
          <dgm:chPref val="3"/>
        </dgm:presLayoutVars>
      </dgm:prSet>
      <dgm:spPr/>
      <dgm:t>
        <a:bodyPr/>
        <a:lstStyle/>
        <a:p>
          <a:endParaRPr lang="zh-CN" altLang="en-US"/>
        </a:p>
      </dgm:t>
    </dgm:pt>
    <dgm:pt modelId="{472D7797-3579-42B2-AFD7-57F45C1D4E5C}" type="pres">
      <dgm:prSet presAssocID="{A6E92032-ED10-4538-BBE6-731880D1D986}" presName="rootConnector" presStyleLbl="node3" presStyleIdx="6" presStyleCnt="22"/>
      <dgm:spPr/>
      <dgm:t>
        <a:bodyPr/>
        <a:lstStyle/>
        <a:p>
          <a:endParaRPr lang="zh-CN" altLang="en-US"/>
        </a:p>
      </dgm:t>
    </dgm:pt>
    <dgm:pt modelId="{6D31E664-ABCA-4C80-9F89-333FE5DBA0DD}" type="pres">
      <dgm:prSet presAssocID="{A6E92032-ED10-4538-BBE6-731880D1D986}" presName="hierChild4" presStyleCnt="0"/>
      <dgm:spPr/>
    </dgm:pt>
    <dgm:pt modelId="{5CED5E3D-DD6A-4C19-9D66-937DBA7CF850}" type="pres">
      <dgm:prSet presAssocID="{A6E92032-ED10-4538-BBE6-731880D1D986}" presName="hierChild5" presStyleCnt="0"/>
      <dgm:spPr/>
    </dgm:pt>
    <dgm:pt modelId="{94395766-E901-4BBB-9D14-C2E61707BC13}" type="pres">
      <dgm:prSet presAssocID="{DECD0B76-412C-4FDB-8C20-D249F8BB5B7A}" presName="Name64" presStyleLbl="parChTrans1D3" presStyleIdx="7" presStyleCnt="22"/>
      <dgm:spPr/>
      <dgm:t>
        <a:bodyPr/>
        <a:lstStyle/>
        <a:p>
          <a:endParaRPr lang="zh-CN" altLang="en-US"/>
        </a:p>
      </dgm:t>
    </dgm:pt>
    <dgm:pt modelId="{BE204F55-E04A-4258-95FF-E8B1DD839DDA}" type="pres">
      <dgm:prSet presAssocID="{4BFA0CC8-B582-4B5F-8EFC-5E0262FC7D08}" presName="hierRoot2" presStyleCnt="0">
        <dgm:presLayoutVars>
          <dgm:hierBranch val="init"/>
        </dgm:presLayoutVars>
      </dgm:prSet>
      <dgm:spPr/>
    </dgm:pt>
    <dgm:pt modelId="{37812775-DA45-4A27-AC16-640BED76756C}" type="pres">
      <dgm:prSet presAssocID="{4BFA0CC8-B582-4B5F-8EFC-5E0262FC7D08}" presName="rootComposite" presStyleCnt="0"/>
      <dgm:spPr/>
    </dgm:pt>
    <dgm:pt modelId="{A39DEE5A-9885-4562-A053-9E46C23B1798}" type="pres">
      <dgm:prSet presAssocID="{4BFA0CC8-B582-4B5F-8EFC-5E0262FC7D08}" presName="rootText" presStyleLbl="node3" presStyleIdx="7" presStyleCnt="22">
        <dgm:presLayoutVars>
          <dgm:chPref val="3"/>
        </dgm:presLayoutVars>
      </dgm:prSet>
      <dgm:spPr/>
      <dgm:t>
        <a:bodyPr/>
        <a:lstStyle/>
        <a:p>
          <a:endParaRPr lang="zh-CN" altLang="en-US"/>
        </a:p>
      </dgm:t>
    </dgm:pt>
    <dgm:pt modelId="{AA653B3B-211D-4E6F-A9B3-5B3EB0740101}" type="pres">
      <dgm:prSet presAssocID="{4BFA0CC8-B582-4B5F-8EFC-5E0262FC7D08}" presName="rootConnector" presStyleLbl="node3" presStyleIdx="7" presStyleCnt="22"/>
      <dgm:spPr/>
      <dgm:t>
        <a:bodyPr/>
        <a:lstStyle/>
        <a:p>
          <a:endParaRPr lang="zh-CN" altLang="en-US"/>
        </a:p>
      </dgm:t>
    </dgm:pt>
    <dgm:pt modelId="{C1DD7148-373E-40F7-9FFA-A0363C4E2BE4}" type="pres">
      <dgm:prSet presAssocID="{4BFA0CC8-B582-4B5F-8EFC-5E0262FC7D08}" presName="hierChild4" presStyleCnt="0"/>
      <dgm:spPr/>
    </dgm:pt>
    <dgm:pt modelId="{EFE31C6D-EE50-433B-AEF3-0D4DF308110F}" type="pres">
      <dgm:prSet presAssocID="{4BFA0CC8-B582-4B5F-8EFC-5E0262FC7D08}" presName="hierChild5" presStyleCnt="0"/>
      <dgm:spPr/>
    </dgm:pt>
    <dgm:pt modelId="{778CBF5D-CF8D-491A-B07A-81379B27D451}" type="pres">
      <dgm:prSet presAssocID="{E290785B-D3E6-467C-BFC5-BE046F80ED61}" presName="Name64" presStyleLbl="parChTrans1D3" presStyleIdx="8" presStyleCnt="22"/>
      <dgm:spPr/>
      <dgm:t>
        <a:bodyPr/>
        <a:lstStyle/>
        <a:p>
          <a:endParaRPr lang="zh-CN" altLang="en-US"/>
        </a:p>
      </dgm:t>
    </dgm:pt>
    <dgm:pt modelId="{0992DA4E-746B-44D9-AF68-3ED567A3CBCC}" type="pres">
      <dgm:prSet presAssocID="{3520202F-1F82-4E33-8825-CA5BFB32C3AA}" presName="hierRoot2" presStyleCnt="0">
        <dgm:presLayoutVars>
          <dgm:hierBranch val="init"/>
        </dgm:presLayoutVars>
      </dgm:prSet>
      <dgm:spPr/>
    </dgm:pt>
    <dgm:pt modelId="{44831BEB-9B70-4425-939B-6C2F3B09CD79}" type="pres">
      <dgm:prSet presAssocID="{3520202F-1F82-4E33-8825-CA5BFB32C3AA}" presName="rootComposite" presStyleCnt="0"/>
      <dgm:spPr/>
    </dgm:pt>
    <dgm:pt modelId="{B21DF72F-B67F-43EB-834D-ECAD33B590F3}" type="pres">
      <dgm:prSet presAssocID="{3520202F-1F82-4E33-8825-CA5BFB32C3AA}" presName="rootText" presStyleLbl="node3" presStyleIdx="8" presStyleCnt="22">
        <dgm:presLayoutVars>
          <dgm:chPref val="3"/>
        </dgm:presLayoutVars>
      </dgm:prSet>
      <dgm:spPr/>
      <dgm:t>
        <a:bodyPr/>
        <a:lstStyle/>
        <a:p>
          <a:endParaRPr lang="zh-CN" altLang="en-US"/>
        </a:p>
      </dgm:t>
    </dgm:pt>
    <dgm:pt modelId="{BCE3647F-E94B-42BB-AE30-A2F886CF93F8}" type="pres">
      <dgm:prSet presAssocID="{3520202F-1F82-4E33-8825-CA5BFB32C3AA}" presName="rootConnector" presStyleLbl="node3" presStyleIdx="8" presStyleCnt="22"/>
      <dgm:spPr/>
      <dgm:t>
        <a:bodyPr/>
        <a:lstStyle/>
        <a:p>
          <a:endParaRPr lang="zh-CN" altLang="en-US"/>
        </a:p>
      </dgm:t>
    </dgm:pt>
    <dgm:pt modelId="{0FC8BFC6-FF00-47E8-B9BA-C09F6FFC1535}" type="pres">
      <dgm:prSet presAssocID="{3520202F-1F82-4E33-8825-CA5BFB32C3AA}" presName="hierChild4" presStyleCnt="0"/>
      <dgm:spPr/>
    </dgm:pt>
    <dgm:pt modelId="{DCB6E74E-5F6E-4F31-B415-FCB62FEE6113}" type="pres">
      <dgm:prSet presAssocID="{3520202F-1F82-4E33-8825-CA5BFB32C3AA}" presName="hierChild5" presStyleCnt="0"/>
      <dgm:spPr/>
    </dgm:pt>
    <dgm:pt modelId="{16797474-D08E-4460-B62E-550F550B856C}" type="pres">
      <dgm:prSet presAssocID="{B2A43847-FE33-4D8B-AAD2-E6FFA93CC0A8}" presName="Name64" presStyleLbl="parChTrans1D3" presStyleIdx="9" presStyleCnt="22"/>
      <dgm:spPr/>
      <dgm:t>
        <a:bodyPr/>
        <a:lstStyle/>
        <a:p>
          <a:endParaRPr lang="zh-CN" altLang="en-US"/>
        </a:p>
      </dgm:t>
    </dgm:pt>
    <dgm:pt modelId="{5864E3CC-E985-4003-AC1D-9D32FD49EEAB}" type="pres">
      <dgm:prSet presAssocID="{BD010B79-9DD4-4362-AABF-C3497FCED8B1}" presName="hierRoot2" presStyleCnt="0">
        <dgm:presLayoutVars>
          <dgm:hierBranch val="init"/>
        </dgm:presLayoutVars>
      </dgm:prSet>
      <dgm:spPr/>
    </dgm:pt>
    <dgm:pt modelId="{95070EBB-4635-4EDD-9889-B1E226522BD8}" type="pres">
      <dgm:prSet presAssocID="{BD010B79-9DD4-4362-AABF-C3497FCED8B1}" presName="rootComposite" presStyleCnt="0"/>
      <dgm:spPr/>
    </dgm:pt>
    <dgm:pt modelId="{21F55AF5-C024-49F6-A1EE-A3BDF5EB5E62}" type="pres">
      <dgm:prSet presAssocID="{BD010B79-9DD4-4362-AABF-C3497FCED8B1}" presName="rootText" presStyleLbl="node3" presStyleIdx="9" presStyleCnt="22">
        <dgm:presLayoutVars>
          <dgm:chPref val="3"/>
        </dgm:presLayoutVars>
      </dgm:prSet>
      <dgm:spPr/>
      <dgm:t>
        <a:bodyPr/>
        <a:lstStyle/>
        <a:p>
          <a:endParaRPr lang="zh-CN" altLang="en-US"/>
        </a:p>
      </dgm:t>
    </dgm:pt>
    <dgm:pt modelId="{44162469-6D20-405A-B9A7-FB00D8035641}" type="pres">
      <dgm:prSet presAssocID="{BD010B79-9DD4-4362-AABF-C3497FCED8B1}" presName="rootConnector" presStyleLbl="node3" presStyleIdx="9" presStyleCnt="22"/>
      <dgm:spPr/>
      <dgm:t>
        <a:bodyPr/>
        <a:lstStyle/>
        <a:p>
          <a:endParaRPr lang="zh-CN" altLang="en-US"/>
        </a:p>
      </dgm:t>
    </dgm:pt>
    <dgm:pt modelId="{0709505A-FD18-4656-A0CE-1A2EC6F97180}" type="pres">
      <dgm:prSet presAssocID="{BD010B79-9DD4-4362-AABF-C3497FCED8B1}" presName="hierChild4" presStyleCnt="0"/>
      <dgm:spPr/>
    </dgm:pt>
    <dgm:pt modelId="{643E9E06-4B6E-4138-A0C0-99044668A7DC}" type="pres">
      <dgm:prSet presAssocID="{BD010B79-9DD4-4362-AABF-C3497FCED8B1}" presName="hierChild5" presStyleCnt="0"/>
      <dgm:spPr/>
    </dgm:pt>
    <dgm:pt modelId="{B6B5FE39-C390-4F4D-9204-515F56744187}" type="pres">
      <dgm:prSet presAssocID="{DC49F317-C457-47B7-8FED-9228115FCE42}" presName="hierChild5" presStyleCnt="0"/>
      <dgm:spPr/>
    </dgm:pt>
    <dgm:pt modelId="{8EBB2B1B-D68B-4602-BA61-223258EABFDC}" type="pres">
      <dgm:prSet presAssocID="{1311E167-1534-4422-B301-0C29B13732FD}" presName="Name64" presStyleLbl="parChTrans1D2" presStyleIdx="2" presStyleCnt="5"/>
      <dgm:spPr/>
      <dgm:t>
        <a:bodyPr/>
        <a:lstStyle/>
        <a:p>
          <a:endParaRPr lang="zh-CN" altLang="en-US"/>
        </a:p>
      </dgm:t>
    </dgm:pt>
    <dgm:pt modelId="{55862417-2245-4539-90E6-33D343BBD732}" type="pres">
      <dgm:prSet presAssocID="{8526651F-061E-4BB7-A830-B1022E9A0026}" presName="hierRoot2" presStyleCnt="0">
        <dgm:presLayoutVars>
          <dgm:hierBranch val="init"/>
        </dgm:presLayoutVars>
      </dgm:prSet>
      <dgm:spPr/>
    </dgm:pt>
    <dgm:pt modelId="{8D0AE6F8-B71A-4C9B-806D-AFFE6291B3B0}" type="pres">
      <dgm:prSet presAssocID="{8526651F-061E-4BB7-A830-B1022E9A0026}" presName="rootComposite" presStyleCnt="0"/>
      <dgm:spPr/>
    </dgm:pt>
    <dgm:pt modelId="{8DF1B535-533A-4A98-B3AA-17B54A9D5479}" type="pres">
      <dgm:prSet presAssocID="{8526651F-061E-4BB7-A830-B1022E9A0026}" presName="rootText" presStyleLbl="node2" presStyleIdx="2" presStyleCnt="5">
        <dgm:presLayoutVars>
          <dgm:chPref val="3"/>
        </dgm:presLayoutVars>
      </dgm:prSet>
      <dgm:spPr/>
      <dgm:t>
        <a:bodyPr/>
        <a:lstStyle/>
        <a:p>
          <a:endParaRPr lang="zh-CN" altLang="en-US"/>
        </a:p>
      </dgm:t>
    </dgm:pt>
    <dgm:pt modelId="{A8F6BD6D-9E91-4257-A082-80533F377AEE}" type="pres">
      <dgm:prSet presAssocID="{8526651F-061E-4BB7-A830-B1022E9A0026}" presName="rootConnector" presStyleLbl="node2" presStyleIdx="2" presStyleCnt="5"/>
      <dgm:spPr/>
      <dgm:t>
        <a:bodyPr/>
        <a:lstStyle/>
        <a:p>
          <a:endParaRPr lang="zh-CN" altLang="en-US"/>
        </a:p>
      </dgm:t>
    </dgm:pt>
    <dgm:pt modelId="{B8FD0E59-47EF-4B27-8307-6C06EC8AE7E5}" type="pres">
      <dgm:prSet presAssocID="{8526651F-061E-4BB7-A830-B1022E9A0026}" presName="hierChild4" presStyleCnt="0"/>
      <dgm:spPr/>
    </dgm:pt>
    <dgm:pt modelId="{A1FF9855-A9F0-40BD-8958-B6C0F8F4AFB5}" type="pres">
      <dgm:prSet presAssocID="{D7C1059B-F762-4D1D-BDCF-039EC943D590}" presName="Name64" presStyleLbl="parChTrans1D3" presStyleIdx="10" presStyleCnt="22"/>
      <dgm:spPr/>
      <dgm:t>
        <a:bodyPr/>
        <a:lstStyle/>
        <a:p>
          <a:endParaRPr lang="zh-CN" altLang="en-US"/>
        </a:p>
      </dgm:t>
    </dgm:pt>
    <dgm:pt modelId="{9FAB9D2F-3150-4D45-A93E-4F5365C805CE}" type="pres">
      <dgm:prSet presAssocID="{5687465E-91ED-4B2D-ABE3-2EC9F408C919}" presName="hierRoot2" presStyleCnt="0">
        <dgm:presLayoutVars>
          <dgm:hierBranch val="init"/>
        </dgm:presLayoutVars>
      </dgm:prSet>
      <dgm:spPr/>
    </dgm:pt>
    <dgm:pt modelId="{5F9F1361-BCD1-4590-91E1-618D02CE7832}" type="pres">
      <dgm:prSet presAssocID="{5687465E-91ED-4B2D-ABE3-2EC9F408C919}" presName="rootComposite" presStyleCnt="0"/>
      <dgm:spPr/>
    </dgm:pt>
    <dgm:pt modelId="{E7B1F1FD-2245-4632-A0A1-1CD248B006D8}" type="pres">
      <dgm:prSet presAssocID="{5687465E-91ED-4B2D-ABE3-2EC9F408C919}" presName="rootText" presStyleLbl="node3" presStyleIdx="10" presStyleCnt="22">
        <dgm:presLayoutVars>
          <dgm:chPref val="3"/>
        </dgm:presLayoutVars>
      </dgm:prSet>
      <dgm:spPr/>
      <dgm:t>
        <a:bodyPr/>
        <a:lstStyle/>
        <a:p>
          <a:endParaRPr lang="zh-CN" altLang="en-US"/>
        </a:p>
      </dgm:t>
    </dgm:pt>
    <dgm:pt modelId="{999D085D-F9B0-43B9-A757-472F5638134A}" type="pres">
      <dgm:prSet presAssocID="{5687465E-91ED-4B2D-ABE3-2EC9F408C919}" presName="rootConnector" presStyleLbl="node3" presStyleIdx="10" presStyleCnt="22"/>
      <dgm:spPr/>
      <dgm:t>
        <a:bodyPr/>
        <a:lstStyle/>
        <a:p>
          <a:endParaRPr lang="zh-CN" altLang="en-US"/>
        </a:p>
      </dgm:t>
    </dgm:pt>
    <dgm:pt modelId="{150207B3-8B07-4429-B4F9-82E703650EFE}" type="pres">
      <dgm:prSet presAssocID="{5687465E-91ED-4B2D-ABE3-2EC9F408C919}" presName="hierChild4" presStyleCnt="0"/>
      <dgm:spPr/>
    </dgm:pt>
    <dgm:pt modelId="{18CC05E2-34F6-4A25-8796-4B17604E9040}" type="pres">
      <dgm:prSet presAssocID="{5687465E-91ED-4B2D-ABE3-2EC9F408C919}" presName="hierChild5" presStyleCnt="0"/>
      <dgm:spPr/>
    </dgm:pt>
    <dgm:pt modelId="{2FE48BA4-F71B-4A10-8F23-8877A15BD1B0}" type="pres">
      <dgm:prSet presAssocID="{3419D5DF-A54C-46A5-90C1-18DE26EA4D38}" presName="Name64" presStyleLbl="parChTrans1D3" presStyleIdx="11" presStyleCnt="22"/>
      <dgm:spPr/>
      <dgm:t>
        <a:bodyPr/>
        <a:lstStyle/>
        <a:p>
          <a:endParaRPr lang="zh-CN" altLang="en-US"/>
        </a:p>
      </dgm:t>
    </dgm:pt>
    <dgm:pt modelId="{9C1338D1-BA9B-4C84-A492-997E721C8033}" type="pres">
      <dgm:prSet presAssocID="{6D784E9D-5F2E-4830-89B7-BE2ECC4872D4}" presName="hierRoot2" presStyleCnt="0">
        <dgm:presLayoutVars>
          <dgm:hierBranch val="init"/>
        </dgm:presLayoutVars>
      </dgm:prSet>
      <dgm:spPr/>
    </dgm:pt>
    <dgm:pt modelId="{EC68FD35-8610-412D-8623-583A53F3A6D6}" type="pres">
      <dgm:prSet presAssocID="{6D784E9D-5F2E-4830-89B7-BE2ECC4872D4}" presName="rootComposite" presStyleCnt="0"/>
      <dgm:spPr/>
    </dgm:pt>
    <dgm:pt modelId="{388ED7FD-57E2-49E1-9224-E6CEAF01EE17}" type="pres">
      <dgm:prSet presAssocID="{6D784E9D-5F2E-4830-89B7-BE2ECC4872D4}" presName="rootText" presStyleLbl="node3" presStyleIdx="11" presStyleCnt="22">
        <dgm:presLayoutVars>
          <dgm:chPref val="3"/>
        </dgm:presLayoutVars>
      </dgm:prSet>
      <dgm:spPr/>
      <dgm:t>
        <a:bodyPr/>
        <a:lstStyle/>
        <a:p>
          <a:endParaRPr lang="zh-CN" altLang="en-US"/>
        </a:p>
      </dgm:t>
    </dgm:pt>
    <dgm:pt modelId="{BC27356C-7B60-4DED-8EC2-B6DCDDF9891E}" type="pres">
      <dgm:prSet presAssocID="{6D784E9D-5F2E-4830-89B7-BE2ECC4872D4}" presName="rootConnector" presStyleLbl="node3" presStyleIdx="11" presStyleCnt="22"/>
      <dgm:spPr/>
      <dgm:t>
        <a:bodyPr/>
        <a:lstStyle/>
        <a:p>
          <a:endParaRPr lang="zh-CN" altLang="en-US"/>
        </a:p>
      </dgm:t>
    </dgm:pt>
    <dgm:pt modelId="{D4B2B24F-4AD3-43E3-82DF-2B3167E9871F}" type="pres">
      <dgm:prSet presAssocID="{6D784E9D-5F2E-4830-89B7-BE2ECC4872D4}" presName="hierChild4" presStyleCnt="0"/>
      <dgm:spPr/>
    </dgm:pt>
    <dgm:pt modelId="{23096A7A-FED9-4E56-BCEC-C8A2B4CB619C}" type="pres">
      <dgm:prSet presAssocID="{6D784E9D-5F2E-4830-89B7-BE2ECC4872D4}" presName="hierChild5" presStyleCnt="0"/>
      <dgm:spPr/>
    </dgm:pt>
    <dgm:pt modelId="{A2E8BF5D-F248-4A03-B1BD-30A68A2C7296}" type="pres">
      <dgm:prSet presAssocID="{5801778E-3E3C-46A3-B002-81471D781B0F}" presName="Name64" presStyleLbl="parChTrans1D3" presStyleIdx="12" presStyleCnt="22"/>
      <dgm:spPr/>
      <dgm:t>
        <a:bodyPr/>
        <a:lstStyle/>
        <a:p>
          <a:endParaRPr lang="zh-CN" altLang="en-US"/>
        </a:p>
      </dgm:t>
    </dgm:pt>
    <dgm:pt modelId="{40663438-025A-45DF-9FD4-230380B40F18}" type="pres">
      <dgm:prSet presAssocID="{B527909B-7918-4B2F-83A2-8E4CB654187B}" presName="hierRoot2" presStyleCnt="0">
        <dgm:presLayoutVars>
          <dgm:hierBranch val="init"/>
        </dgm:presLayoutVars>
      </dgm:prSet>
      <dgm:spPr/>
    </dgm:pt>
    <dgm:pt modelId="{93DDA281-1D5E-4257-BAB9-40EF05CB36AC}" type="pres">
      <dgm:prSet presAssocID="{B527909B-7918-4B2F-83A2-8E4CB654187B}" presName="rootComposite" presStyleCnt="0"/>
      <dgm:spPr/>
    </dgm:pt>
    <dgm:pt modelId="{A1797471-9A91-4464-AA89-FC1F215872F4}" type="pres">
      <dgm:prSet presAssocID="{B527909B-7918-4B2F-83A2-8E4CB654187B}" presName="rootText" presStyleLbl="node3" presStyleIdx="12" presStyleCnt="22">
        <dgm:presLayoutVars>
          <dgm:chPref val="3"/>
        </dgm:presLayoutVars>
      </dgm:prSet>
      <dgm:spPr/>
      <dgm:t>
        <a:bodyPr/>
        <a:lstStyle/>
        <a:p>
          <a:endParaRPr lang="zh-CN" altLang="en-US"/>
        </a:p>
      </dgm:t>
    </dgm:pt>
    <dgm:pt modelId="{851101BB-64E0-4E23-8E37-2C011E7C50C9}" type="pres">
      <dgm:prSet presAssocID="{B527909B-7918-4B2F-83A2-8E4CB654187B}" presName="rootConnector" presStyleLbl="node3" presStyleIdx="12" presStyleCnt="22"/>
      <dgm:spPr/>
      <dgm:t>
        <a:bodyPr/>
        <a:lstStyle/>
        <a:p>
          <a:endParaRPr lang="zh-CN" altLang="en-US"/>
        </a:p>
      </dgm:t>
    </dgm:pt>
    <dgm:pt modelId="{09236897-5B84-4595-A642-9D5DE9C6071E}" type="pres">
      <dgm:prSet presAssocID="{B527909B-7918-4B2F-83A2-8E4CB654187B}" presName="hierChild4" presStyleCnt="0"/>
      <dgm:spPr/>
    </dgm:pt>
    <dgm:pt modelId="{C78C83A5-C68C-4E0C-9E24-3878CC77667F}" type="pres">
      <dgm:prSet presAssocID="{B527909B-7918-4B2F-83A2-8E4CB654187B}" presName="hierChild5" presStyleCnt="0"/>
      <dgm:spPr/>
    </dgm:pt>
    <dgm:pt modelId="{3ACA0E25-B1F5-476D-9831-19E0096E6287}" type="pres">
      <dgm:prSet presAssocID="{174D79D2-F7F1-41DA-841F-ED8BD4B970D3}" presName="Name64" presStyleLbl="parChTrans1D3" presStyleIdx="13" presStyleCnt="22"/>
      <dgm:spPr/>
      <dgm:t>
        <a:bodyPr/>
        <a:lstStyle/>
        <a:p>
          <a:endParaRPr lang="zh-CN" altLang="en-US"/>
        </a:p>
      </dgm:t>
    </dgm:pt>
    <dgm:pt modelId="{7E462D04-E734-432B-AB52-1F870A86DDFF}" type="pres">
      <dgm:prSet presAssocID="{C9E2BAE8-3C28-4A73-8532-ACF2B58FA5C7}" presName="hierRoot2" presStyleCnt="0">
        <dgm:presLayoutVars>
          <dgm:hierBranch val="init"/>
        </dgm:presLayoutVars>
      </dgm:prSet>
      <dgm:spPr/>
    </dgm:pt>
    <dgm:pt modelId="{252BFCC6-88AF-4367-B744-812DBD9F3935}" type="pres">
      <dgm:prSet presAssocID="{C9E2BAE8-3C28-4A73-8532-ACF2B58FA5C7}" presName="rootComposite" presStyleCnt="0"/>
      <dgm:spPr/>
    </dgm:pt>
    <dgm:pt modelId="{6A1530A7-F6F1-4F60-A305-C1768971BC44}" type="pres">
      <dgm:prSet presAssocID="{C9E2BAE8-3C28-4A73-8532-ACF2B58FA5C7}" presName="rootText" presStyleLbl="node3" presStyleIdx="13" presStyleCnt="22">
        <dgm:presLayoutVars>
          <dgm:chPref val="3"/>
        </dgm:presLayoutVars>
      </dgm:prSet>
      <dgm:spPr/>
      <dgm:t>
        <a:bodyPr/>
        <a:lstStyle/>
        <a:p>
          <a:endParaRPr lang="zh-CN" altLang="en-US"/>
        </a:p>
      </dgm:t>
    </dgm:pt>
    <dgm:pt modelId="{C076B68A-491A-4B42-B060-9DB4298B28C6}" type="pres">
      <dgm:prSet presAssocID="{C9E2BAE8-3C28-4A73-8532-ACF2B58FA5C7}" presName="rootConnector" presStyleLbl="node3" presStyleIdx="13" presStyleCnt="22"/>
      <dgm:spPr/>
      <dgm:t>
        <a:bodyPr/>
        <a:lstStyle/>
        <a:p>
          <a:endParaRPr lang="zh-CN" altLang="en-US"/>
        </a:p>
      </dgm:t>
    </dgm:pt>
    <dgm:pt modelId="{31262CCE-7826-45E2-ADC8-D4FD3D24FD61}" type="pres">
      <dgm:prSet presAssocID="{C9E2BAE8-3C28-4A73-8532-ACF2B58FA5C7}" presName="hierChild4" presStyleCnt="0"/>
      <dgm:spPr/>
    </dgm:pt>
    <dgm:pt modelId="{8BDCEB50-F8F1-45F8-9C29-26532198EC53}" type="pres">
      <dgm:prSet presAssocID="{C9E2BAE8-3C28-4A73-8532-ACF2B58FA5C7}" presName="hierChild5" presStyleCnt="0"/>
      <dgm:spPr/>
    </dgm:pt>
    <dgm:pt modelId="{816FCBE3-E15B-4191-8EE2-4FFBED14FB57}" type="pres">
      <dgm:prSet presAssocID="{8526651F-061E-4BB7-A830-B1022E9A0026}" presName="hierChild5" presStyleCnt="0"/>
      <dgm:spPr/>
    </dgm:pt>
    <dgm:pt modelId="{1D23F5F9-A9D4-4E82-8599-32412E8D4503}" type="pres">
      <dgm:prSet presAssocID="{96DB377D-BB65-4B0F-9CB9-4524CA0915E2}" presName="Name64" presStyleLbl="parChTrans1D2" presStyleIdx="3" presStyleCnt="5"/>
      <dgm:spPr/>
      <dgm:t>
        <a:bodyPr/>
        <a:lstStyle/>
        <a:p>
          <a:endParaRPr lang="zh-CN" altLang="en-US"/>
        </a:p>
      </dgm:t>
    </dgm:pt>
    <dgm:pt modelId="{89CA200F-BB20-4832-9ABC-3CF3FB974FC7}" type="pres">
      <dgm:prSet presAssocID="{6E673A4D-3D36-444A-9E6A-92ABCF8D2B3D}" presName="hierRoot2" presStyleCnt="0">
        <dgm:presLayoutVars>
          <dgm:hierBranch val="init"/>
        </dgm:presLayoutVars>
      </dgm:prSet>
      <dgm:spPr/>
    </dgm:pt>
    <dgm:pt modelId="{9B17A194-6C7F-4D83-8773-518BFE25E05C}" type="pres">
      <dgm:prSet presAssocID="{6E673A4D-3D36-444A-9E6A-92ABCF8D2B3D}" presName="rootComposite" presStyleCnt="0"/>
      <dgm:spPr/>
    </dgm:pt>
    <dgm:pt modelId="{120D800D-DECF-44B1-8A07-EBD099FB9658}" type="pres">
      <dgm:prSet presAssocID="{6E673A4D-3D36-444A-9E6A-92ABCF8D2B3D}" presName="rootText" presStyleLbl="node2" presStyleIdx="3" presStyleCnt="5">
        <dgm:presLayoutVars>
          <dgm:chPref val="3"/>
        </dgm:presLayoutVars>
      </dgm:prSet>
      <dgm:spPr/>
      <dgm:t>
        <a:bodyPr/>
        <a:lstStyle/>
        <a:p>
          <a:endParaRPr lang="zh-CN" altLang="en-US"/>
        </a:p>
      </dgm:t>
    </dgm:pt>
    <dgm:pt modelId="{42EF03D0-45DA-479F-9A99-92738796C10C}" type="pres">
      <dgm:prSet presAssocID="{6E673A4D-3D36-444A-9E6A-92ABCF8D2B3D}" presName="rootConnector" presStyleLbl="node2" presStyleIdx="3" presStyleCnt="5"/>
      <dgm:spPr/>
      <dgm:t>
        <a:bodyPr/>
        <a:lstStyle/>
        <a:p>
          <a:endParaRPr lang="zh-CN" altLang="en-US"/>
        </a:p>
      </dgm:t>
    </dgm:pt>
    <dgm:pt modelId="{709F0568-75B3-40A1-ADEC-86D3814FC31F}" type="pres">
      <dgm:prSet presAssocID="{6E673A4D-3D36-444A-9E6A-92ABCF8D2B3D}" presName="hierChild4" presStyleCnt="0"/>
      <dgm:spPr/>
    </dgm:pt>
    <dgm:pt modelId="{C02AD807-4878-4107-AAFA-1C2B30DF8015}" type="pres">
      <dgm:prSet presAssocID="{E0F813B1-626C-459F-B8A4-F2B105780BFA}" presName="Name64" presStyleLbl="parChTrans1D3" presStyleIdx="14" presStyleCnt="22"/>
      <dgm:spPr/>
      <dgm:t>
        <a:bodyPr/>
        <a:lstStyle/>
        <a:p>
          <a:endParaRPr lang="zh-CN" altLang="en-US"/>
        </a:p>
      </dgm:t>
    </dgm:pt>
    <dgm:pt modelId="{58963BD9-236C-417A-9899-8C7BF9894966}" type="pres">
      <dgm:prSet presAssocID="{F4276E8B-626D-4494-A830-E7FFD1BA6AD7}" presName="hierRoot2" presStyleCnt="0">
        <dgm:presLayoutVars>
          <dgm:hierBranch val="init"/>
        </dgm:presLayoutVars>
      </dgm:prSet>
      <dgm:spPr/>
    </dgm:pt>
    <dgm:pt modelId="{580494CD-7C66-4277-BD16-54CE1C9B18EC}" type="pres">
      <dgm:prSet presAssocID="{F4276E8B-626D-4494-A830-E7FFD1BA6AD7}" presName="rootComposite" presStyleCnt="0"/>
      <dgm:spPr/>
    </dgm:pt>
    <dgm:pt modelId="{3C8D362F-0B22-436A-BAB4-A3B4F550C679}" type="pres">
      <dgm:prSet presAssocID="{F4276E8B-626D-4494-A830-E7FFD1BA6AD7}" presName="rootText" presStyleLbl="node3" presStyleIdx="14" presStyleCnt="22">
        <dgm:presLayoutVars>
          <dgm:chPref val="3"/>
        </dgm:presLayoutVars>
      </dgm:prSet>
      <dgm:spPr/>
      <dgm:t>
        <a:bodyPr/>
        <a:lstStyle/>
        <a:p>
          <a:endParaRPr lang="zh-CN" altLang="en-US"/>
        </a:p>
      </dgm:t>
    </dgm:pt>
    <dgm:pt modelId="{6A749164-7DC9-40A2-8483-40E31C877443}" type="pres">
      <dgm:prSet presAssocID="{F4276E8B-626D-4494-A830-E7FFD1BA6AD7}" presName="rootConnector" presStyleLbl="node3" presStyleIdx="14" presStyleCnt="22"/>
      <dgm:spPr/>
      <dgm:t>
        <a:bodyPr/>
        <a:lstStyle/>
        <a:p>
          <a:endParaRPr lang="zh-CN" altLang="en-US"/>
        </a:p>
      </dgm:t>
    </dgm:pt>
    <dgm:pt modelId="{5CFC0EBE-2584-4D88-A7DE-78DAD7F9F0CB}" type="pres">
      <dgm:prSet presAssocID="{F4276E8B-626D-4494-A830-E7FFD1BA6AD7}" presName="hierChild4" presStyleCnt="0"/>
      <dgm:spPr/>
    </dgm:pt>
    <dgm:pt modelId="{AE8F868D-4810-4D96-96EA-D6D59E73DFE1}" type="pres">
      <dgm:prSet presAssocID="{F4276E8B-626D-4494-A830-E7FFD1BA6AD7}" presName="hierChild5" presStyleCnt="0"/>
      <dgm:spPr/>
    </dgm:pt>
    <dgm:pt modelId="{6537F881-E4F2-4F17-93BD-66BE6966FC83}" type="pres">
      <dgm:prSet presAssocID="{DC115BCB-223B-4C93-84D2-96E18615293A}" presName="Name64" presStyleLbl="parChTrans1D3" presStyleIdx="15" presStyleCnt="22"/>
      <dgm:spPr/>
      <dgm:t>
        <a:bodyPr/>
        <a:lstStyle/>
        <a:p>
          <a:endParaRPr lang="zh-CN" altLang="en-US"/>
        </a:p>
      </dgm:t>
    </dgm:pt>
    <dgm:pt modelId="{E3C830F9-5937-4D4A-8E88-CC756BCCF9B3}" type="pres">
      <dgm:prSet presAssocID="{128D40C4-BE90-4B74-9723-A6B45EF23F74}" presName="hierRoot2" presStyleCnt="0">
        <dgm:presLayoutVars>
          <dgm:hierBranch val="init"/>
        </dgm:presLayoutVars>
      </dgm:prSet>
      <dgm:spPr/>
    </dgm:pt>
    <dgm:pt modelId="{4C4EA9A8-467A-4B39-9682-CF5882BCA212}" type="pres">
      <dgm:prSet presAssocID="{128D40C4-BE90-4B74-9723-A6B45EF23F74}" presName="rootComposite" presStyleCnt="0"/>
      <dgm:spPr/>
    </dgm:pt>
    <dgm:pt modelId="{D2A14DA4-8423-4491-8194-A9095092CCE1}" type="pres">
      <dgm:prSet presAssocID="{128D40C4-BE90-4B74-9723-A6B45EF23F74}" presName="rootText" presStyleLbl="node3" presStyleIdx="15" presStyleCnt="22">
        <dgm:presLayoutVars>
          <dgm:chPref val="3"/>
        </dgm:presLayoutVars>
      </dgm:prSet>
      <dgm:spPr/>
      <dgm:t>
        <a:bodyPr/>
        <a:lstStyle/>
        <a:p>
          <a:endParaRPr lang="zh-CN" altLang="en-US"/>
        </a:p>
      </dgm:t>
    </dgm:pt>
    <dgm:pt modelId="{DC60AABB-4152-4EDA-AE95-340DC7F2CCBF}" type="pres">
      <dgm:prSet presAssocID="{128D40C4-BE90-4B74-9723-A6B45EF23F74}" presName="rootConnector" presStyleLbl="node3" presStyleIdx="15" presStyleCnt="22"/>
      <dgm:spPr/>
      <dgm:t>
        <a:bodyPr/>
        <a:lstStyle/>
        <a:p>
          <a:endParaRPr lang="zh-CN" altLang="en-US"/>
        </a:p>
      </dgm:t>
    </dgm:pt>
    <dgm:pt modelId="{F4D80A8B-9E00-44B6-987F-22BA1FDDBCE3}" type="pres">
      <dgm:prSet presAssocID="{128D40C4-BE90-4B74-9723-A6B45EF23F74}" presName="hierChild4" presStyleCnt="0"/>
      <dgm:spPr/>
    </dgm:pt>
    <dgm:pt modelId="{791A19B2-F4CC-48D9-B08F-FD68D3B5798B}" type="pres">
      <dgm:prSet presAssocID="{128D40C4-BE90-4B74-9723-A6B45EF23F74}" presName="hierChild5" presStyleCnt="0"/>
      <dgm:spPr/>
    </dgm:pt>
    <dgm:pt modelId="{25527DBA-B14D-4839-930F-485F91155B99}" type="pres">
      <dgm:prSet presAssocID="{6AE8E52E-29C7-44F4-BE9B-6AE1AFEE93F0}" presName="Name64" presStyleLbl="parChTrans1D3" presStyleIdx="16" presStyleCnt="22"/>
      <dgm:spPr/>
      <dgm:t>
        <a:bodyPr/>
        <a:lstStyle/>
        <a:p>
          <a:endParaRPr lang="zh-CN" altLang="en-US"/>
        </a:p>
      </dgm:t>
    </dgm:pt>
    <dgm:pt modelId="{1475BF9D-1B5F-492B-BFA1-03FE23C3E2AD}" type="pres">
      <dgm:prSet presAssocID="{D5872513-1EC7-424A-87D2-8FC0D46D3356}" presName="hierRoot2" presStyleCnt="0">
        <dgm:presLayoutVars>
          <dgm:hierBranch val="init"/>
        </dgm:presLayoutVars>
      </dgm:prSet>
      <dgm:spPr/>
    </dgm:pt>
    <dgm:pt modelId="{810FA7C7-E666-4ED1-995F-D1D9B46F2A54}" type="pres">
      <dgm:prSet presAssocID="{D5872513-1EC7-424A-87D2-8FC0D46D3356}" presName="rootComposite" presStyleCnt="0"/>
      <dgm:spPr/>
    </dgm:pt>
    <dgm:pt modelId="{94494781-3A9A-497E-ADBD-E71D0405E395}" type="pres">
      <dgm:prSet presAssocID="{D5872513-1EC7-424A-87D2-8FC0D46D3356}" presName="rootText" presStyleLbl="node3" presStyleIdx="16" presStyleCnt="22">
        <dgm:presLayoutVars>
          <dgm:chPref val="3"/>
        </dgm:presLayoutVars>
      </dgm:prSet>
      <dgm:spPr/>
      <dgm:t>
        <a:bodyPr/>
        <a:lstStyle/>
        <a:p>
          <a:endParaRPr lang="zh-CN" altLang="en-US"/>
        </a:p>
      </dgm:t>
    </dgm:pt>
    <dgm:pt modelId="{66EC0E3C-949E-4906-B6BA-2D7750007E04}" type="pres">
      <dgm:prSet presAssocID="{D5872513-1EC7-424A-87D2-8FC0D46D3356}" presName="rootConnector" presStyleLbl="node3" presStyleIdx="16" presStyleCnt="22"/>
      <dgm:spPr/>
      <dgm:t>
        <a:bodyPr/>
        <a:lstStyle/>
        <a:p>
          <a:endParaRPr lang="zh-CN" altLang="en-US"/>
        </a:p>
      </dgm:t>
    </dgm:pt>
    <dgm:pt modelId="{D44B529A-CB62-44A7-A974-FD02E5CBCA4B}" type="pres">
      <dgm:prSet presAssocID="{D5872513-1EC7-424A-87D2-8FC0D46D3356}" presName="hierChild4" presStyleCnt="0"/>
      <dgm:spPr/>
    </dgm:pt>
    <dgm:pt modelId="{E88BC97D-1468-46F0-9CEE-53066997CE6B}" type="pres">
      <dgm:prSet presAssocID="{D5872513-1EC7-424A-87D2-8FC0D46D3356}" presName="hierChild5" presStyleCnt="0"/>
      <dgm:spPr/>
    </dgm:pt>
    <dgm:pt modelId="{D9191D10-CA25-483D-A8D0-17AAE1A933B2}" type="pres">
      <dgm:prSet presAssocID="{45FF79CF-9BDF-412C-A9B9-36C5E5D37FF3}" presName="Name64" presStyleLbl="parChTrans1D3" presStyleIdx="17" presStyleCnt="22"/>
      <dgm:spPr/>
      <dgm:t>
        <a:bodyPr/>
        <a:lstStyle/>
        <a:p>
          <a:endParaRPr lang="zh-CN" altLang="en-US"/>
        </a:p>
      </dgm:t>
    </dgm:pt>
    <dgm:pt modelId="{6DA3EE27-7D42-4E3A-BBE6-B89327CA5835}" type="pres">
      <dgm:prSet presAssocID="{3446D805-9C31-4924-A303-F754447892AF}" presName="hierRoot2" presStyleCnt="0">
        <dgm:presLayoutVars>
          <dgm:hierBranch val="init"/>
        </dgm:presLayoutVars>
      </dgm:prSet>
      <dgm:spPr/>
    </dgm:pt>
    <dgm:pt modelId="{1F878B54-39D1-4F5A-8587-F3DEC8BBEE63}" type="pres">
      <dgm:prSet presAssocID="{3446D805-9C31-4924-A303-F754447892AF}" presName="rootComposite" presStyleCnt="0"/>
      <dgm:spPr/>
    </dgm:pt>
    <dgm:pt modelId="{7DA3A26B-49D0-42BD-833D-DA9044DDB19F}" type="pres">
      <dgm:prSet presAssocID="{3446D805-9C31-4924-A303-F754447892AF}" presName="rootText" presStyleLbl="node3" presStyleIdx="17" presStyleCnt="22">
        <dgm:presLayoutVars>
          <dgm:chPref val="3"/>
        </dgm:presLayoutVars>
      </dgm:prSet>
      <dgm:spPr/>
      <dgm:t>
        <a:bodyPr/>
        <a:lstStyle/>
        <a:p>
          <a:endParaRPr lang="zh-CN" altLang="en-US"/>
        </a:p>
      </dgm:t>
    </dgm:pt>
    <dgm:pt modelId="{FDBD14D2-1C7F-476D-A3CF-B5EC3BB0CC62}" type="pres">
      <dgm:prSet presAssocID="{3446D805-9C31-4924-A303-F754447892AF}" presName="rootConnector" presStyleLbl="node3" presStyleIdx="17" presStyleCnt="22"/>
      <dgm:spPr/>
      <dgm:t>
        <a:bodyPr/>
        <a:lstStyle/>
        <a:p>
          <a:endParaRPr lang="zh-CN" altLang="en-US"/>
        </a:p>
      </dgm:t>
    </dgm:pt>
    <dgm:pt modelId="{72CF3168-4212-45AF-9FF5-464C74CEA23B}" type="pres">
      <dgm:prSet presAssocID="{3446D805-9C31-4924-A303-F754447892AF}" presName="hierChild4" presStyleCnt="0"/>
      <dgm:spPr/>
    </dgm:pt>
    <dgm:pt modelId="{B4BA9E03-1C83-43D4-ABA2-77C66649A1B4}" type="pres">
      <dgm:prSet presAssocID="{3446D805-9C31-4924-A303-F754447892AF}" presName="hierChild5" presStyleCnt="0"/>
      <dgm:spPr/>
    </dgm:pt>
    <dgm:pt modelId="{714634F4-6B75-4A9D-B933-C9AC944225B5}" type="pres">
      <dgm:prSet presAssocID="{6E673A4D-3D36-444A-9E6A-92ABCF8D2B3D}" presName="hierChild5" presStyleCnt="0"/>
      <dgm:spPr/>
    </dgm:pt>
    <dgm:pt modelId="{D7F9739D-60CB-4095-A641-82E84870ACC5}" type="pres">
      <dgm:prSet presAssocID="{A7BF8AD6-2E58-498B-96FF-2B1953E3F8DB}" presName="Name64" presStyleLbl="parChTrans1D2" presStyleIdx="4" presStyleCnt="5"/>
      <dgm:spPr/>
      <dgm:t>
        <a:bodyPr/>
        <a:lstStyle/>
        <a:p>
          <a:endParaRPr lang="zh-CN" altLang="en-US"/>
        </a:p>
      </dgm:t>
    </dgm:pt>
    <dgm:pt modelId="{374C05C2-6486-40A3-BED5-A133EDC2ED88}" type="pres">
      <dgm:prSet presAssocID="{ACC25691-FBA5-48FC-8D51-D26CEDF5ABCD}" presName="hierRoot2" presStyleCnt="0">
        <dgm:presLayoutVars>
          <dgm:hierBranch val="init"/>
        </dgm:presLayoutVars>
      </dgm:prSet>
      <dgm:spPr/>
    </dgm:pt>
    <dgm:pt modelId="{160B2FB7-62BA-4F84-8C5C-32C1DEAAE4AD}" type="pres">
      <dgm:prSet presAssocID="{ACC25691-FBA5-48FC-8D51-D26CEDF5ABCD}" presName="rootComposite" presStyleCnt="0"/>
      <dgm:spPr/>
    </dgm:pt>
    <dgm:pt modelId="{A84437FF-C5DA-4D47-B85E-74844830B573}" type="pres">
      <dgm:prSet presAssocID="{ACC25691-FBA5-48FC-8D51-D26CEDF5ABCD}" presName="rootText" presStyleLbl="node2" presStyleIdx="4" presStyleCnt="5">
        <dgm:presLayoutVars>
          <dgm:chPref val="3"/>
        </dgm:presLayoutVars>
      </dgm:prSet>
      <dgm:spPr/>
      <dgm:t>
        <a:bodyPr/>
        <a:lstStyle/>
        <a:p>
          <a:endParaRPr lang="zh-CN" altLang="en-US"/>
        </a:p>
      </dgm:t>
    </dgm:pt>
    <dgm:pt modelId="{FB812AD8-DF35-4052-A96B-EA09E6DE9FC9}" type="pres">
      <dgm:prSet presAssocID="{ACC25691-FBA5-48FC-8D51-D26CEDF5ABCD}" presName="rootConnector" presStyleLbl="node2" presStyleIdx="4" presStyleCnt="5"/>
      <dgm:spPr/>
      <dgm:t>
        <a:bodyPr/>
        <a:lstStyle/>
        <a:p>
          <a:endParaRPr lang="zh-CN" altLang="en-US"/>
        </a:p>
      </dgm:t>
    </dgm:pt>
    <dgm:pt modelId="{108AF599-88B4-418D-A586-4E41C10E498B}" type="pres">
      <dgm:prSet presAssocID="{ACC25691-FBA5-48FC-8D51-D26CEDF5ABCD}" presName="hierChild4" presStyleCnt="0"/>
      <dgm:spPr/>
    </dgm:pt>
    <dgm:pt modelId="{38B1F763-7856-4926-8271-917EE6C6DAA6}" type="pres">
      <dgm:prSet presAssocID="{BF2CEABD-4D61-40BE-A48B-94A3B5DAC6BD}" presName="Name64" presStyleLbl="parChTrans1D3" presStyleIdx="18" presStyleCnt="22"/>
      <dgm:spPr/>
      <dgm:t>
        <a:bodyPr/>
        <a:lstStyle/>
        <a:p>
          <a:endParaRPr lang="zh-CN" altLang="en-US"/>
        </a:p>
      </dgm:t>
    </dgm:pt>
    <dgm:pt modelId="{FDA267F9-5F1D-4C1E-A124-6FD9AD548D39}" type="pres">
      <dgm:prSet presAssocID="{D30A5C88-2CFD-444A-9644-16CD6C65F718}" presName="hierRoot2" presStyleCnt="0">
        <dgm:presLayoutVars>
          <dgm:hierBranch val="init"/>
        </dgm:presLayoutVars>
      </dgm:prSet>
      <dgm:spPr/>
    </dgm:pt>
    <dgm:pt modelId="{EDAEBAAD-4ADA-4E4C-A46D-5601B0EBAB2A}" type="pres">
      <dgm:prSet presAssocID="{D30A5C88-2CFD-444A-9644-16CD6C65F718}" presName="rootComposite" presStyleCnt="0"/>
      <dgm:spPr/>
    </dgm:pt>
    <dgm:pt modelId="{6AD6D7A3-8668-493A-882C-94B662E0539F}" type="pres">
      <dgm:prSet presAssocID="{D30A5C88-2CFD-444A-9644-16CD6C65F718}" presName="rootText" presStyleLbl="node3" presStyleIdx="18" presStyleCnt="22">
        <dgm:presLayoutVars>
          <dgm:chPref val="3"/>
        </dgm:presLayoutVars>
      </dgm:prSet>
      <dgm:spPr/>
      <dgm:t>
        <a:bodyPr/>
        <a:lstStyle/>
        <a:p>
          <a:endParaRPr lang="zh-CN" altLang="en-US"/>
        </a:p>
      </dgm:t>
    </dgm:pt>
    <dgm:pt modelId="{A06E55A9-A0D7-4BF0-AF29-6745EF92127A}" type="pres">
      <dgm:prSet presAssocID="{D30A5C88-2CFD-444A-9644-16CD6C65F718}" presName="rootConnector" presStyleLbl="node3" presStyleIdx="18" presStyleCnt="22"/>
      <dgm:spPr/>
      <dgm:t>
        <a:bodyPr/>
        <a:lstStyle/>
        <a:p>
          <a:endParaRPr lang="zh-CN" altLang="en-US"/>
        </a:p>
      </dgm:t>
    </dgm:pt>
    <dgm:pt modelId="{775951CB-9A28-450B-9A71-7C558C91FF9F}" type="pres">
      <dgm:prSet presAssocID="{D30A5C88-2CFD-444A-9644-16CD6C65F718}" presName="hierChild4" presStyleCnt="0"/>
      <dgm:spPr/>
    </dgm:pt>
    <dgm:pt modelId="{0EA9DF76-64A8-4921-80EB-64260872B85B}" type="pres">
      <dgm:prSet presAssocID="{D30A5C88-2CFD-444A-9644-16CD6C65F718}" presName="hierChild5" presStyleCnt="0"/>
      <dgm:spPr/>
    </dgm:pt>
    <dgm:pt modelId="{A006809A-F43D-49E4-907A-A226459DF997}" type="pres">
      <dgm:prSet presAssocID="{A8C23486-035B-428E-80C0-87CBF9469665}" presName="Name64" presStyleLbl="parChTrans1D3" presStyleIdx="19" presStyleCnt="22"/>
      <dgm:spPr/>
      <dgm:t>
        <a:bodyPr/>
        <a:lstStyle/>
        <a:p>
          <a:endParaRPr lang="zh-CN" altLang="en-US"/>
        </a:p>
      </dgm:t>
    </dgm:pt>
    <dgm:pt modelId="{B12BE122-D11D-4839-9C43-CF4CA71FBD8C}" type="pres">
      <dgm:prSet presAssocID="{10DEBCC1-F798-486B-98AA-B28FB12745B7}" presName="hierRoot2" presStyleCnt="0">
        <dgm:presLayoutVars>
          <dgm:hierBranch val="init"/>
        </dgm:presLayoutVars>
      </dgm:prSet>
      <dgm:spPr/>
    </dgm:pt>
    <dgm:pt modelId="{0C1B3862-167C-425C-B07E-158E5EE4621E}" type="pres">
      <dgm:prSet presAssocID="{10DEBCC1-F798-486B-98AA-B28FB12745B7}" presName="rootComposite" presStyleCnt="0"/>
      <dgm:spPr/>
    </dgm:pt>
    <dgm:pt modelId="{F4F7349A-E690-40AA-B3BC-A47922B109E8}" type="pres">
      <dgm:prSet presAssocID="{10DEBCC1-F798-486B-98AA-B28FB12745B7}" presName="rootText" presStyleLbl="node3" presStyleIdx="19" presStyleCnt="22">
        <dgm:presLayoutVars>
          <dgm:chPref val="3"/>
        </dgm:presLayoutVars>
      </dgm:prSet>
      <dgm:spPr/>
      <dgm:t>
        <a:bodyPr/>
        <a:lstStyle/>
        <a:p>
          <a:endParaRPr lang="zh-CN" altLang="en-US"/>
        </a:p>
      </dgm:t>
    </dgm:pt>
    <dgm:pt modelId="{D9B65E01-55A7-4348-8738-8BA97CA49E7A}" type="pres">
      <dgm:prSet presAssocID="{10DEBCC1-F798-486B-98AA-B28FB12745B7}" presName="rootConnector" presStyleLbl="node3" presStyleIdx="19" presStyleCnt="22"/>
      <dgm:spPr/>
      <dgm:t>
        <a:bodyPr/>
        <a:lstStyle/>
        <a:p>
          <a:endParaRPr lang="zh-CN" altLang="en-US"/>
        </a:p>
      </dgm:t>
    </dgm:pt>
    <dgm:pt modelId="{FBAB8CC1-E32C-4D2B-8FEB-55B2312FA115}" type="pres">
      <dgm:prSet presAssocID="{10DEBCC1-F798-486B-98AA-B28FB12745B7}" presName="hierChild4" presStyleCnt="0"/>
      <dgm:spPr/>
    </dgm:pt>
    <dgm:pt modelId="{C018FC8A-419B-43C2-B80A-AC39DAFEFE9B}" type="pres">
      <dgm:prSet presAssocID="{68661E24-423B-45DF-A157-8767EF499ADC}" presName="Name64" presStyleLbl="parChTrans1D4" presStyleIdx="0" presStyleCnt="1"/>
      <dgm:spPr/>
      <dgm:t>
        <a:bodyPr/>
        <a:lstStyle/>
        <a:p>
          <a:endParaRPr lang="zh-CN" altLang="en-US"/>
        </a:p>
      </dgm:t>
    </dgm:pt>
    <dgm:pt modelId="{E9A21BA5-0A3D-4A8A-A4FA-6FBD9487BED9}" type="pres">
      <dgm:prSet presAssocID="{FD422EF8-CCA7-4711-BEFB-319B252CA38B}" presName="hierRoot2" presStyleCnt="0">
        <dgm:presLayoutVars>
          <dgm:hierBranch val="init"/>
        </dgm:presLayoutVars>
      </dgm:prSet>
      <dgm:spPr/>
    </dgm:pt>
    <dgm:pt modelId="{3DDE5A95-CAE0-4DCF-996E-B27DBFEB3B63}" type="pres">
      <dgm:prSet presAssocID="{FD422EF8-CCA7-4711-BEFB-319B252CA38B}" presName="rootComposite" presStyleCnt="0"/>
      <dgm:spPr/>
    </dgm:pt>
    <dgm:pt modelId="{82B29C89-FEF2-4F83-B2B2-70D6CF153CD8}" type="pres">
      <dgm:prSet presAssocID="{FD422EF8-CCA7-4711-BEFB-319B252CA38B}" presName="rootText" presStyleLbl="node4" presStyleIdx="0" presStyleCnt="1" custScaleX="117392" custScaleY="415441">
        <dgm:presLayoutVars>
          <dgm:chPref val="3"/>
        </dgm:presLayoutVars>
      </dgm:prSet>
      <dgm:spPr/>
      <dgm:t>
        <a:bodyPr/>
        <a:lstStyle/>
        <a:p>
          <a:endParaRPr lang="zh-CN" altLang="en-US"/>
        </a:p>
      </dgm:t>
    </dgm:pt>
    <dgm:pt modelId="{0FD49DBB-9470-4FBC-9202-704498CC687C}" type="pres">
      <dgm:prSet presAssocID="{FD422EF8-CCA7-4711-BEFB-319B252CA38B}" presName="rootConnector" presStyleLbl="node4" presStyleIdx="0" presStyleCnt="1"/>
      <dgm:spPr/>
      <dgm:t>
        <a:bodyPr/>
        <a:lstStyle/>
        <a:p>
          <a:endParaRPr lang="zh-CN" altLang="en-US"/>
        </a:p>
      </dgm:t>
    </dgm:pt>
    <dgm:pt modelId="{F1FF7CEB-8E90-4F6B-8B7A-1598A368A95B}" type="pres">
      <dgm:prSet presAssocID="{FD422EF8-CCA7-4711-BEFB-319B252CA38B}" presName="hierChild4" presStyleCnt="0"/>
      <dgm:spPr/>
    </dgm:pt>
    <dgm:pt modelId="{4E3E1B5C-8350-45E5-8343-A20895EE93E8}" type="pres">
      <dgm:prSet presAssocID="{FD422EF8-CCA7-4711-BEFB-319B252CA38B}" presName="hierChild5" presStyleCnt="0"/>
      <dgm:spPr/>
    </dgm:pt>
    <dgm:pt modelId="{18B4FA8A-3570-40F8-A7CB-712803F03235}" type="pres">
      <dgm:prSet presAssocID="{10DEBCC1-F798-486B-98AA-B28FB12745B7}" presName="hierChild5" presStyleCnt="0"/>
      <dgm:spPr/>
    </dgm:pt>
    <dgm:pt modelId="{D7BADA45-4A4A-420D-9B69-399EA479353E}" type="pres">
      <dgm:prSet presAssocID="{3DAE7877-5E1E-4933-BAEA-459231E5CF8A}" presName="Name64" presStyleLbl="parChTrans1D3" presStyleIdx="20" presStyleCnt="22"/>
      <dgm:spPr/>
      <dgm:t>
        <a:bodyPr/>
        <a:lstStyle/>
        <a:p>
          <a:endParaRPr lang="zh-CN" altLang="en-US"/>
        </a:p>
      </dgm:t>
    </dgm:pt>
    <dgm:pt modelId="{68D622B2-6F06-4440-ADFE-78C23A4FCE1B}" type="pres">
      <dgm:prSet presAssocID="{EE671D10-C9A8-44B4-B507-E1466FF18110}" presName="hierRoot2" presStyleCnt="0">
        <dgm:presLayoutVars>
          <dgm:hierBranch val="init"/>
        </dgm:presLayoutVars>
      </dgm:prSet>
      <dgm:spPr/>
    </dgm:pt>
    <dgm:pt modelId="{A91856F2-1011-40D2-8065-FE5767437D4A}" type="pres">
      <dgm:prSet presAssocID="{EE671D10-C9A8-44B4-B507-E1466FF18110}" presName="rootComposite" presStyleCnt="0"/>
      <dgm:spPr/>
    </dgm:pt>
    <dgm:pt modelId="{42FE2DE2-129B-487D-A31A-277396E1B724}" type="pres">
      <dgm:prSet presAssocID="{EE671D10-C9A8-44B4-B507-E1466FF18110}" presName="rootText" presStyleLbl="node3" presStyleIdx="20" presStyleCnt="22">
        <dgm:presLayoutVars>
          <dgm:chPref val="3"/>
        </dgm:presLayoutVars>
      </dgm:prSet>
      <dgm:spPr/>
      <dgm:t>
        <a:bodyPr/>
        <a:lstStyle/>
        <a:p>
          <a:endParaRPr lang="zh-CN" altLang="en-US"/>
        </a:p>
      </dgm:t>
    </dgm:pt>
    <dgm:pt modelId="{C6B4F1D1-2AF5-4745-910E-DDBE3779E76F}" type="pres">
      <dgm:prSet presAssocID="{EE671D10-C9A8-44B4-B507-E1466FF18110}" presName="rootConnector" presStyleLbl="node3" presStyleIdx="20" presStyleCnt="22"/>
      <dgm:spPr/>
      <dgm:t>
        <a:bodyPr/>
        <a:lstStyle/>
        <a:p>
          <a:endParaRPr lang="zh-CN" altLang="en-US"/>
        </a:p>
      </dgm:t>
    </dgm:pt>
    <dgm:pt modelId="{40DAFEB1-93B9-423D-BAD2-AB03A9028366}" type="pres">
      <dgm:prSet presAssocID="{EE671D10-C9A8-44B4-B507-E1466FF18110}" presName="hierChild4" presStyleCnt="0"/>
      <dgm:spPr/>
    </dgm:pt>
    <dgm:pt modelId="{E04CCDB2-0C00-47E3-B75E-0D618F45FF02}" type="pres">
      <dgm:prSet presAssocID="{EE671D10-C9A8-44B4-B507-E1466FF18110}" presName="hierChild5" presStyleCnt="0"/>
      <dgm:spPr/>
    </dgm:pt>
    <dgm:pt modelId="{2F2A772C-F430-4AF0-A09A-647270A93A27}" type="pres">
      <dgm:prSet presAssocID="{59DD7315-795A-4023-BBA0-D302FFDA43E2}" presName="Name64" presStyleLbl="parChTrans1D3" presStyleIdx="21" presStyleCnt="22"/>
      <dgm:spPr/>
      <dgm:t>
        <a:bodyPr/>
        <a:lstStyle/>
        <a:p>
          <a:endParaRPr lang="zh-CN" altLang="en-US"/>
        </a:p>
      </dgm:t>
    </dgm:pt>
    <dgm:pt modelId="{BE006FF9-5704-4820-A65C-4AD1E7768597}" type="pres">
      <dgm:prSet presAssocID="{5D991BFA-8CA8-4A94-AC8B-609C4E2DB48E}" presName="hierRoot2" presStyleCnt="0">
        <dgm:presLayoutVars>
          <dgm:hierBranch val="init"/>
        </dgm:presLayoutVars>
      </dgm:prSet>
      <dgm:spPr/>
    </dgm:pt>
    <dgm:pt modelId="{F22B543C-8F11-4CA8-9F01-531248D0FFF9}" type="pres">
      <dgm:prSet presAssocID="{5D991BFA-8CA8-4A94-AC8B-609C4E2DB48E}" presName="rootComposite" presStyleCnt="0"/>
      <dgm:spPr/>
    </dgm:pt>
    <dgm:pt modelId="{90042341-E280-4A26-B43B-2F41E790DC4A}" type="pres">
      <dgm:prSet presAssocID="{5D991BFA-8CA8-4A94-AC8B-609C4E2DB48E}" presName="rootText" presStyleLbl="node3" presStyleIdx="21" presStyleCnt="22" custLinFactNeighborY="-1999">
        <dgm:presLayoutVars>
          <dgm:chPref val="3"/>
        </dgm:presLayoutVars>
      </dgm:prSet>
      <dgm:spPr/>
      <dgm:t>
        <a:bodyPr/>
        <a:lstStyle/>
        <a:p>
          <a:endParaRPr lang="zh-CN" altLang="en-US"/>
        </a:p>
      </dgm:t>
    </dgm:pt>
    <dgm:pt modelId="{97DF8DDB-F233-452C-B478-B75B7329F79F}" type="pres">
      <dgm:prSet presAssocID="{5D991BFA-8CA8-4A94-AC8B-609C4E2DB48E}" presName="rootConnector" presStyleLbl="node3" presStyleIdx="21" presStyleCnt="22"/>
      <dgm:spPr/>
      <dgm:t>
        <a:bodyPr/>
        <a:lstStyle/>
        <a:p>
          <a:endParaRPr lang="zh-CN" altLang="en-US"/>
        </a:p>
      </dgm:t>
    </dgm:pt>
    <dgm:pt modelId="{F93F589E-5E4C-4925-8258-639BA8FEB7A3}" type="pres">
      <dgm:prSet presAssocID="{5D991BFA-8CA8-4A94-AC8B-609C4E2DB48E}" presName="hierChild4" presStyleCnt="0"/>
      <dgm:spPr/>
    </dgm:pt>
    <dgm:pt modelId="{DF00142A-D09D-4D2B-9E45-647B8307376C}" type="pres">
      <dgm:prSet presAssocID="{5D991BFA-8CA8-4A94-AC8B-609C4E2DB48E}" presName="hierChild5" presStyleCnt="0"/>
      <dgm:spPr/>
    </dgm:pt>
    <dgm:pt modelId="{AB24A89E-B9B2-4678-8574-5CAB87478D20}" type="pres">
      <dgm:prSet presAssocID="{ACC25691-FBA5-48FC-8D51-D26CEDF5ABCD}" presName="hierChild5" presStyleCnt="0"/>
      <dgm:spPr/>
    </dgm:pt>
    <dgm:pt modelId="{F0429346-4C5B-4674-9A35-58B2D707A345}" type="pres">
      <dgm:prSet presAssocID="{FF390C5C-AF33-44A1-AD84-4CEE1D2534F8}" presName="hierChild3" presStyleCnt="0"/>
      <dgm:spPr/>
    </dgm:pt>
  </dgm:ptLst>
  <dgm:cxnLst>
    <dgm:cxn modelId="{7A1B94A0-F6F5-4261-AF8E-4B3C4DED5476}" type="presOf" srcId="{ACC25691-FBA5-48FC-8D51-D26CEDF5ABCD}" destId="{A84437FF-C5DA-4D47-B85E-74844830B573}" srcOrd="0" destOrd="0" presId="urn:microsoft.com/office/officeart/2009/3/layout/HorizontalOrganizationChart"/>
    <dgm:cxn modelId="{6D5FF935-42C2-4DD3-873E-E9D3E9D526E5}" type="presOf" srcId="{9AF438DC-D2CB-4FA8-80F2-53ADD4DB9A04}" destId="{DA8F9053-7E3F-43DB-A281-C071C89AFC00}" srcOrd="0" destOrd="0" presId="urn:microsoft.com/office/officeart/2009/3/layout/HorizontalOrganizationChart"/>
    <dgm:cxn modelId="{770F0BCC-08C1-4931-BD27-2D54F0E234DB}" type="presOf" srcId="{D0B85974-3D7E-40BD-B619-A5F01F6E5C0E}" destId="{49A9ECB0-2244-4557-8E66-18832315D28C}" srcOrd="0" destOrd="0" presId="urn:microsoft.com/office/officeart/2009/3/layout/HorizontalOrganizationChart"/>
    <dgm:cxn modelId="{214D7CFD-B701-45D5-9F16-61A515BAC2DA}" srcId="{8526651F-061E-4BB7-A830-B1022E9A0026}" destId="{B527909B-7918-4B2F-83A2-8E4CB654187B}" srcOrd="2" destOrd="0" parTransId="{5801778E-3E3C-46A3-B002-81471D781B0F}" sibTransId="{3AB20C7D-B3C6-4837-B83A-7E016BCEBDFD}"/>
    <dgm:cxn modelId="{1AFED3D2-4D12-4D97-AEC1-BED18850C29D}" type="presOf" srcId="{3520202F-1F82-4E33-8825-CA5BFB32C3AA}" destId="{B21DF72F-B67F-43EB-834D-ECAD33B590F3}" srcOrd="0" destOrd="0" presId="urn:microsoft.com/office/officeart/2009/3/layout/HorizontalOrganizationChart"/>
    <dgm:cxn modelId="{9CC9B6D5-1461-4526-BE50-70F0D30FC729}" srcId="{ACC25691-FBA5-48FC-8D51-D26CEDF5ABCD}" destId="{D30A5C88-2CFD-444A-9644-16CD6C65F718}" srcOrd="0" destOrd="0" parTransId="{BF2CEABD-4D61-40BE-A48B-94A3B5DAC6BD}" sibTransId="{CF7DCBC6-23A1-43B1-91D5-D647FD79EF52}"/>
    <dgm:cxn modelId="{F9876C62-86C4-4750-8A77-FC94F155F383}" srcId="{ACC25691-FBA5-48FC-8D51-D26CEDF5ABCD}" destId="{5D991BFA-8CA8-4A94-AC8B-609C4E2DB48E}" srcOrd="3" destOrd="0" parTransId="{59DD7315-795A-4023-BBA0-D302FFDA43E2}" sibTransId="{C481BACF-23EE-4B99-8869-052757392E3F}"/>
    <dgm:cxn modelId="{ABD093E0-B855-4B45-9CE1-4984016F0DF8}" type="presOf" srcId="{FB8A08D6-D0B9-410B-8CAF-A1BCBC871A20}" destId="{364DAB9A-6B23-4CFB-A9E3-E7A3498D0297}" srcOrd="0" destOrd="0" presId="urn:microsoft.com/office/officeart/2009/3/layout/HorizontalOrganizationChart"/>
    <dgm:cxn modelId="{EE50FBD5-62F8-4AA0-8A24-52584467D6D9}" type="presOf" srcId="{7BF6DF38-F6C4-4A0D-B5BC-54A53B22429E}" destId="{FF41583B-95F0-4B12-A204-1B6A3B6A9FF2}" srcOrd="0" destOrd="0" presId="urn:microsoft.com/office/officeart/2009/3/layout/HorizontalOrganizationChart"/>
    <dgm:cxn modelId="{DA02091E-24DD-40B6-AE6E-13E1BB157D0F}" srcId="{6E673A4D-3D36-444A-9E6A-92ABCF8D2B3D}" destId="{F4276E8B-626D-4494-A830-E7FFD1BA6AD7}" srcOrd="0" destOrd="0" parTransId="{E0F813B1-626C-459F-B8A4-F2B105780BFA}" sibTransId="{CE7CFB2F-2A74-4950-AC4F-EA09A6EC4B06}"/>
    <dgm:cxn modelId="{AD2C4743-3D59-400E-AA85-AE585BE8A04D}" type="presOf" srcId="{E0F813B1-626C-459F-B8A4-F2B105780BFA}" destId="{C02AD807-4878-4107-AAFA-1C2B30DF8015}" srcOrd="0" destOrd="0" presId="urn:microsoft.com/office/officeart/2009/3/layout/HorizontalOrganizationChart"/>
    <dgm:cxn modelId="{2848E6F3-B131-44FF-8BF8-478E18159AC1}" type="presOf" srcId="{FF390C5C-AF33-44A1-AD84-4CEE1D2534F8}" destId="{77519E7A-8B33-45A1-A8B4-03327EFCE1E7}" srcOrd="1" destOrd="0" presId="urn:microsoft.com/office/officeart/2009/3/layout/HorizontalOrganizationChart"/>
    <dgm:cxn modelId="{3838F350-68B5-4093-BC1E-47FC8A061068}" type="presOf" srcId="{2AAF9495-A23C-49DA-AB3A-8312D525569D}" destId="{0B563D12-1A97-4AD8-98DC-1FD5E620EBEF}" srcOrd="1" destOrd="0" presId="urn:microsoft.com/office/officeart/2009/3/layout/HorizontalOrganizationChart"/>
    <dgm:cxn modelId="{FC83FBE6-0AD7-4940-9C6B-0E72E5CB6D0C}" type="presOf" srcId="{6E673A4D-3D36-444A-9E6A-92ABCF8D2B3D}" destId="{42EF03D0-45DA-479F-9A99-92738796C10C}" srcOrd="1" destOrd="0" presId="urn:microsoft.com/office/officeart/2009/3/layout/HorizontalOrganizationChart"/>
    <dgm:cxn modelId="{0CFB1ECB-A920-47BE-B6AD-AE7E65596EE8}" srcId="{FF390C5C-AF33-44A1-AD84-4CEE1D2534F8}" destId="{DC49F317-C457-47B7-8FED-9228115FCE42}" srcOrd="1" destOrd="0" parTransId="{C95A4DB1-CDC2-4CA2-B841-E8538A21D2F2}" sibTransId="{2BFE667F-B0B1-400A-9C69-2126B9276C8B}"/>
    <dgm:cxn modelId="{6C5BD5AD-3936-46C2-9924-D79744AD0918}" type="presOf" srcId="{E290785B-D3E6-467C-BFC5-BE046F80ED61}" destId="{778CBF5D-CF8D-491A-B07A-81379B27D451}" srcOrd="0" destOrd="0" presId="urn:microsoft.com/office/officeart/2009/3/layout/HorizontalOrganizationChart"/>
    <dgm:cxn modelId="{1A2F7ADF-F5A0-4F44-BE90-68F9032587D2}" type="presOf" srcId="{2AAF9495-A23C-49DA-AB3A-8312D525569D}" destId="{938F21BE-0EF8-4350-8704-C262C8B52883}" srcOrd="0" destOrd="0" presId="urn:microsoft.com/office/officeart/2009/3/layout/HorizontalOrganizationChart"/>
    <dgm:cxn modelId="{5D7D68F0-079C-4EF8-A255-E23E800F3370}" type="presOf" srcId="{C9E2BAE8-3C28-4A73-8532-ACF2B58FA5C7}" destId="{6A1530A7-F6F1-4F60-A305-C1768971BC44}" srcOrd="0" destOrd="0" presId="urn:microsoft.com/office/officeart/2009/3/layout/HorizontalOrganizationChart"/>
    <dgm:cxn modelId="{8A60D10F-E04A-4A4D-B2E4-0B2F958408A4}" type="presOf" srcId="{DDD61266-6456-4B7D-9196-FF644187A5F3}" destId="{97B47B0C-40D7-45DF-B3C9-21E74D4AB62C}" srcOrd="0" destOrd="0" presId="urn:microsoft.com/office/officeart/2009/3/layout/HorizontalOrganizationChart"/>
    <dgm:cxn modelId="{DBB0FF25-70D0-477E-B817-A0B9572A5A7C}" type="presOf" srcId="{D30A5C88-2CFD-444A-9644-16CD6C65F718}" destId="{6AD6D7A3-8668-493A-882C-94B662E0539F}" srcOrd="0" destOrd="0" presId="urn:microsoft.com/office/officeart/2009/3/layout/HorizontalOrganizationChart"/>
    <dgm:cxn modelId="{27A06110-5BC5-454B-ADFC-8F9003E9C1BC}" type="presOf" srcId="{1311E167-1534-4422-B301-0C29B13732FD}" destId="{8EBB2B1B-D68B-4602-BA61-223258EABFDC}" srcOrd="0" destOrd="0" presId="urn:microsoft.com/office/officeart/2009/3/layout/HorizontalOrganizationChart"/>
    <dgm:cxn modelId="{DB710056-38C4-4745-89C7-77551EC62E0B}" type="presOf" srcId="{6D784E9D-5F2E-4830-89B7-BE2ECC4872D4}" destId="{BC27356C-7B60-4DED-8EC2-B6DCDDF9891E}" srcOrd="1" destOrd="0" presId="urn:microsoft.com/office/officeart/2009/3/layout/HorizontalOrganizationChart"/>
    <dgm:cxn modelId="{F294A274-B8C0-4F7A-B215-3E6967900699}" type="presOf" srcId="{B2A43847-FE33-4D8B-AAD2-E6FFA93CC0A8}" destId="{16797474-D08E-4460-B62E-550F550B856C}" srcOrd="0" destOrd="0" presId="urn:microsoft.com/office/officeart/2009/3/layout/HorizontalOrganizationChart"/>
    <dgm:cxn modelId="{384C0964-41AA-4E28-BC96-23D4682C8477}" type="presOf" srcId="{DC49F317-C457-47B7-8FED-9228115FCE42}" destId="{48B2644D-A10C-4727-A041-5A0389DEFF39}" srcOrd="1" destOrd="0" presId="urn:microsoft.com/office/officeart/2009/3/layout/HorizontalOrganizationChart"/>
    <dgm:cxn modelId="{8D363E7A-070A-44D9-BC55-325E8F404535}" type="presOf" srcId="{8526651F-061E-4BB7-A830-B1022E9A0026}" destId="{A8F6BD6D-9E91-4257-A082-80533F377AEE}" srcOrd="1" destOrd="0" presId="urn:microsoft.com/office/officeart/2009/3/layout/HorizontalOrganizationChart"/>
    <dgm:cxn modelId="{7903F553-3B9F-44A5-96B4-C169E1A5C54B}" type="presOf" srcId="{C9E2BAE8-3C28-4A73-8532-ACF2B58FA5C7}" destId="{C076B68A-491A-4B42-B060-9DB4298B28C6}" srcOrd="1" destOrd="0" presId="urn:microsoft.com/office/officeart/2009/3/layout/HorizontalOrganizationChart"/>
    <dgm:cxn modelId="{3DC40489-7EAC-443E-9387-580DDD34E126}" type="presOf" srcId="{FDCEE071-2E37-4462-9D8A-FF725105F0D3}" destId="{E30AF8BC-A2AB-41F3-A289-18985BF9B5F7}" srcOrd="0" destOrd="0" presId="urn:microsoft.com/office/officeart/2009/3/layout/HorizontalOrganizationChart"/>
    <dgm:cxn modelId="{D6AC72D2-92A2-42AE-A615-DA780E97152F}" srcId="{6E673A4D-3D36-444A-9E6A-92ABCF8D2B3D}" destId="{128D40C4-BE90-4B74-9723-A6B45EF23F74}" srcOrd="1" destOrd="0" parTransId="{DC115BCB-223B-4C93-84D2-96E18615293A}" sibTransId="{9DE5AE7A-2723-43F8-904C-AD4ADCAA46E1}"/>
    <dgm:cxn modelId="{BC84B675-DED6-4D9B-9EF2-491C23C0531C}" srcId="{FB8A08D6-D0B9-410B-8CAF-A1BCBC871A20}" destId="{B2221BB1-1FC2-4279-8A16-071477963E93}" srcOrd="1" destOrd="0" parTransId="{D0B85974-3D7E-40BD-B619-A5F01F6E5C0E}" sibTransId="{1C27D44C-95C6-4747-9B53-62931DDF005F}"/>
    <dgm:cxn modelId="{4E016A77-7DE5-4A2A-B13D-C1B246813E09}" srcId="{10DEBCC1-F798-486B-98AA-B28FB12745B7}" destId="{FD422EF8-CCA7-4711-BEFB-319B252CA38B}" srcOrd="0" destOrd="0" parTransId="{68661E24-423B-45DF-A157-8767EF499ADC}" sibTransId="{9590BEE8-A11A-4813-B82F-C66983F78169}"/>
    <dgm:cxn modelId="{2616A375-FCF0-41EB-82E6-067CEF4CBA84}" srcId="{ACC25691-FBA5-48FC-8D51-D26CEDF5ABCD}" destId="{10DEBCC1-F798-486B-98AA-B28FB12745B7}" srcOrd="1" destOrd="0" parTransId="{A8C23486-035B-428E-80C0-87CBF9469665}" sibTransId="{54A2CBFB-05E7-42A3-8787-0DE21363C9FB}"/>
    <dgm:cxn modelId="{E934256A-FA42-40A3-B08F-329552C0CCA1}" type="presOf" srcId="{0EF907FE-E813-4917-BC8D-5489D0DE6426}" destId="{C854AD2A-6558-4DB5-B0D8-0E06AD0B77CA}" srcOrd="1" destOrd="0" presId="urn:microsoft.com/office/officeart/2009/3/layout/HorizontalOrganizationChart"/>
    <dgm:cxn modelId="{F4DC29A7-3B65-4E0D-97FB-7401798A3073}" type="presOf" srcId="{BD010B79-9DD4-4362-AABF-C3497FCED8B1}" destId="{44162469-6D20-405A-B9A7-FB00D8035641}" srcOrd="1" destOrd="0" presId="urn:microsoft.com/office/officeart/2009/3/layout/HorizontalOrganizationChart"/>
    <dgm:cxn modelId="{D0E5C129-5AD9-401C-8263-473FF3174357}" type="presOf" srcId="{A8C23486-035B-428E-80C0-87CBF9469665}" destId="{A006809A-F43D-49E4-907A-A226459DF997}" srcOrd="0" destOrd="0" presId="urn:microsoft.com/office/officeart/2009/3/layout/HorizontalOrganizationChart"/>
    <dgm:cxn modelId="{396D2A5F-129E-4A5D-A73D-294DC745B3AB}" type="presOf" srcId="{D5872513-1EC7-424A-87D2-8FC0D46D3356}" destId="{66EC0E3C-949E-4906-B6BA-2D7750007E04}" srcOrd="1" destOrd="0" presId="urn:microsoft.com/office/officeart/2009/3/layout/HorizontalOrganizationChart"/>
    <dgm:cxn modelId="{34184B4E-FBBB-42A5-94EF-76CF1F89FB27}" type="presOf" srcId="{4BFA0CC8-B582-4B5F-8EFC-5E0262FC7D08}" destId="{A39DEE5A-9885-4562-A053-9E46C23B1798}" srcOrd="0" destOrd="0" presId="urn:microsoft.com/office/officeart/2009/3/layout/HorizontalOrganizationChart"/>
    <dgm:cxn modelId="{518D0AF4-0B0C-4365-8C4B-D92436B6C069}" type="presOf" srcId="{6D784E9D-5F2E-4830-89B7-BE2ECC4872D4}" destId="{388ED7FD-57E2-49E1-9224-E6CEAF01EE17}" srcOrd="0" destOrd="0" presId="urn:microsoft.com/office/officeart/2009/3/layout/HorizontalOrganizationChart"/>
    <dgm:cxn modelId="{2896CC62-6BBD-46C4-9342-9799F0707320}" type="presOf" srcId="{5801778E-3E3C-46A3-B002-81471D781B0F}" destId="{A2E8BF5D-F248-4A03-B1BD-30A68A2C7296}" srcOrd="0" destOrd="0" presId="urn:microsoft.com/office/officeart/2009/3/layout/HorizontalOrganizationChart"/>
    <dgm:cxn modelId="{D8D02803-3C7F-42C5-B744-2DD31713F885}" type="presOf" srcId="{4D2A87E7-0A19-463B-AADB-D1A5C9E842A8}" destId="{D3DE7233-19FA-4073-86DB-CBE0B3903B19}" srcOrd="1" destOrd="0" presId="urn:microsoft.com/office/officeart/2009/3/layout/HorizontalOrganizationChart"/>
    <dgm:cxn modelId="{78B45C3D-83B8-477F-A908-EE526005BA6F}" type="presOf" srcId="{F4EB2907-BAF6-4F6B-84B1-147BD6447106}" destId="{736CFF92-02CC-480E-8A9D-250705B5BBB8}" srcOrd="0" destOrd="0" presId="urn:microsoft.com/office/officeart/2009/3/layout/HorizontalOrganizationChart"/>
    <dgm:cxn modelId="{86034363-9C51-49F5-AAAC-02A57DC2E4BA}" type="presOf" srcId="{B527909B-7918-4B2F-83A2-8E4CB654187B}" destId="{A1797471-9A91-4464-AA89-FC1F215872F4}" srcOrd="0" destOrd="0" presId="urn:microsoft.com/office/officeart/2009/3/layout/HorizontalOrganizationChart"/>
    <dgm:cxn modelId="{E913A70E-2118-43EC-8653-E2181E341E5B}" type="presOf" srcId="{3446D805-9C31-4924-A303-F754447892AF}" destId="{FDBD14D2-1C7F-476D-A3CF-B5EC3BB0CC62}" srcOrd="1" destOrd="0" presId="urn:microsoft.com/office/officeart/2009/3/layout/HorizontalOrganizationChart"/>
    <dgm:cxn modelId="{73172B3B-81E6-45C3-9BD7-38D4FB9E8E22}" type="presOf" srcId="{10DEBCC1-F798-486B-98AA-B28FB12745B7}" destId="{F4F7349A-E690-40AA-B3BC-A47922B109E8}" srcOrd="0" destOrd="0" presId="urn:microsoft.com/office/officeart/2009/3/layout/HorizontalOrganizationChart"/>
    <dgm:cxn modelId="{5254F703-A817-4FEB-B541-866B3340B517}" srcId="{FB8A08D6-D0B9-410B-8CAF-A1BCBC871A20}" destId="{4D2A87E7-0A19-463B-AADB-D1A5C9E842A8}" srcOrd="4" destOrd="0" parTransId="{50AF4057-DD2F-4A0D-838F-97BB61BB2CD7}" sibTransId="{EE589B69-4789-472D-B2FA-0B2DB220873E}"/>
    <dgm:cxn modelId="{EC721C4E-A5C0-4447-A3AC-9DB30E60C07E}" type="presOf" srcId="{174D79D2-F7F1-41DA-841F-ED8BD4B970D3}" destId="{3ACA0E25-B1F5-476D-9831-19E0096E6287}" srcOrd="0" destOrd="0" presId="urn:microsoft.com/office/officeart/2009/3/layout/HorizontalOrganizationChart"/>
    <dgm:cxn modelId="{DEA21DF6-A37B-4D0D-84C8-204E7D017C66}" type="presOf" srcId="{B55EE7CB-36A8-4508-B134-3DC5E373596D}" destId="{6CC4F2CD-7E49-4CD6-BD90-5284D2433A9E}" srcOrd="0" destOrd="0" presId="urn:microsoft.com/office/officeart/2009/3/layout/HorizontalOrganizationChart"/>
    <dgm:cxn modelId="{AF7670CF-2F20-4B6A-8C52-678C505695C9}" srcId="{DC49F317-C457-47B7-8FED-9228115FCE42}" destId="{5DD5BF02-1D2D-4B12-9EC9-812AE097FC10}" srcOrd="0" destOrd="0" parTransId="{FDCEE071-2E37-4462-9D8A-FF725105F0D3}" sibTransId="{2B7CCBED-A2F3-4E6B-8CF9-FE7D6C95788A}"/>
    <dgm:cxn modelId="{E4A065A8-E9AE-480D-A8BB-CB417D6238D2}" type="presOf" srcId="{B527909B-7918-4B2F-83A2-8E4CB654187B}" destId="{851101BB-64E0-4E23-8E37-2C011E7C50C9}" srcOrd="1" destOrd="0" presId="urn:microsoft.com/office/officeart/2009/3/layout/HorizontalOrganizationChart"/>
    <dgm:cxn modelId="{8EBF2F8D-3AD7-4F89-AA62-D3E19F3B009F}" type="presOf" srcId="{D5872513-1EC7-424A-87D2-8FC0D46D3356}" destId="{94494781-3A9A-497E-ADBD-E71D0405E395}" srcOrd="0" destOrd="0" presId="urn:microsoft.com/office/officeart/2009/3/layout/HorizontalOrganizationChart"/>
    <dgm:cxn modelId="{80474A5F-AC55-4A02-A9C6-108F1C49FFEC}" srcId="{8526651F-061E-4BB7-A830-B1022E9A0026}" destId="{5687465E-91ED-4B2D-ABE3-2EC9F408C919}" srcOrd="0" destOrd="0" parTransId="{D7C1059B-F762-4D1D-BDCF-039EC943D590}" sibTransId="{EFB5B0EE-099A-485A-9BD9-E8C8763FE565}"/>
    <dgm:cxn modelId="{AE412F57-3FED-4189-BA14-38C98B3DF75F}" type="presOf" srcId="{F4276E8B-626D-4494-A830-E7FFD1BA6AD7}" destId="{6A749164-7DC9-40A2-8483-40E31C877443}" srcOrd="1" destOrd="0" presId="urn:microsoft.com/office/officeart/2009/3/layout/HorizontalOrganizationChart"/>
    <dgm:cxn modelId="{8403216F-0901-4319-8E41-DEDCBCD86402}" type="presOf" srcId="{0E802E12-A8EB-4531-A624-AEDDAB8BDD76}" destId="{43B3444D-AEA3-4C8A-AEB2-FE997F8C51B1}" srcOrd="0" destOrd="0" presId="urn:microsoft.com/office/officeart/2009/3/layout/HorizontalOrganizationChart"/>
    <dgm:cxn modelId="{BD1FD559-4E0C-41A0-8149-8052DA4F4301}" type="presOf" srcId="{EE671D10-C9A8-44B4-B507-E1466FF18110}" destId="{C6B4F1D1-2AF5-4745-910E-DDBE3779E76F}" srcOrd="1" destOrd="0" presId="urn:microsoft.com/office/officeart/2009/3/layout/HorizontalOrganizationChart"/>
    <dgm:cxn modelId="{3CCD6878-6D2F-4B67-967F-43112A36CA80}" srcId="{DC49F317-C457-47B7-8FED-9228115FCE42}" destId="{3520202F-1F82-4E33-8825-CA5BFB32C3AA}" srcOrd="3" destOrd="0" parTransId="{E290785B-D3E6-467C-BFC5-BE046F80ED61}" sibTransId="{FD0799E2-8DFC-44BF-8EE4-0ACF135E3C05}"/>
    <dgm:cxn modelId="{E577DE6E-46D8-4140-B448-AA9DADFAD75B}" type="presOf" srcId="{8526651F-061E-4BB7-A830-B1022E9A0026}" destId="{8DF1B535-533A-4A98-B3AA-17B54A9D5479}" srcOrd="0" destOrd="0" presId="urn:microsoft.com/office/officeart/2009/3/layout/HorizontalOrganizationChart"/>
    <dgm:cxn modelId="{856CD8F2-14AA-44D8-9F09-B0974F0FF680}" type="presOf" srcId="{3419D5DF-A54C-46A5-90C1-18DE26EA4D38}" destId="{2FE48BA4-F71B-4A10-8F23-8877A15BD1B0}" srcOrd="0" destOrd="0" presId="urn:microsoft.com/office/officeart/2009/3/layout/HorizontalOrganizationChart"/>
    <dgm:cxn modelId="{93085033-090B-46B4-BEB5-389872C380B4}" srcId="{8526651F-061E-4BB7-A830-B1022E9A0026}" destId="{6D784E9D-5F2E-4830-89B7-BE2ECC4872D4}" srcOrd="1" destOrd="0" parTransId="{3419D5DF-A54C-46A5-90C1-18DE26EA4D38}" sibTransId="{DD7009CA-307A-4EC0-A74D-1D0986616186}"/>
    <dgm:cxn modelId="{3BA416E5-50BA-4C05-989A-31967E736EC1}" type="presOf" srcId="{3520202F-1F82-4E33-8825-CA5BFB32C3AA}" destId="{BCE3647F-E94B-42BB-AE30-A2F886CF93F8}" srcOrd="1" destOrd="0" presId="urn:microsoft.com/office/officeart/2009/3/layout/HorizontalOrganizationChart"/>
    <dgm:cxn modelId="{6579B6D8-95D1-44A9-930B-49B8F2EE9CA1}" type="presOf" srcId="{B2221BB1-1FC2-4279-8A16-071477963E93}" destId="{6F580180-4B7E-49C8-9BD1-0939CD5B7900}" srcOrd="0" destOrd="0" presId="urn:microsoft.com/office/officeart/2009/3/layout/HorizontalOrganizationChart"/>
    <dgm:cxn modelId="{F52D0BA5-A04B-4515-9ED6-EACF402B5498}" srcId="{FB8A08D6-D0B9-410B-8CAF-A1BCBC871A20}" destId="{829AAAA3-38DF-42C0-83AA-54514D375135}" srcOrd="0" destOrd="0" parTransId="{0E802E12-A8EB-4531-A624-AEDDAB8BDD76}" sibTransId="{1C92608D-54F8-4F42-9FE0-EBC151F032BB}"/>
    <dgm:cxn modelId="{D293D833-1FF5-4873-B4AF-7545595653F8}" type="presOf" srcId="{5D991BFA-8CA8-4A94-AC8B-609C4E2DB48E}" destId="{90042341-E280-4A26-B43B-2F41E790DC4A}" srcOrd="0" destOrd="0" presId="urn:microsoft.com/office/officeart/2009/3/layout/HorizontalOrganizationChart"/>
    <dgm:cxn modelId="{86012F64-01F6-404A-95B1-2F20A1332ADD}" type="presOf" srcId="{FF390C5C-AF33-44A1-AD84-4CEE1D2534F8}" destId="{E581E24E-3C4A-497D-AA0A-8C96C938B111}" srcOrd="0" destOrd="0" presId="urn:microsoft.com/office/officeart/2009/3/layout/HorizontalOrganizationChart"/>
    <dgm:cxn modelId="{2347730A-6C38-46F8-B71A-E6167DA07BD7}" type="presOf" srcId="{5687465E-91ED-4B2D-ABE3-2EC9F408C919}" destId="{E7B1F1FD-2245-4632-A0A1-1CD248B006D8}" srcOrd="0" destOrd="0" presId="urn:microsoft.com/office/officeart/2009/3/layout/HorizontalOrganizationChart"/>
    <dgm:cxn modelId="{5AEBE8EB-A6B0-4D6E-B288-0527025B02BB}" srcId="{FB8A08D6-D0B9-410B-8CAF-A1BCBC871A20}" destId="{0EF907FE-E813-4917-BC8D-5489D0DE6426}" srcOrd="2" destOrd="0" parTransId="{7BF6DF38-F6C4-4A0D-B5BC-54A53B22429E}" sibTransId="{FBC3808A-3AEB-4500-8191-D554919F210E}"/>
    <dgm:cxn modelId="{8CF06273-779A-488E-84C3-9D60C32D8F22}" srcId="{FF390C5C-AF33-44A1-AD84-4CEE1D2534F8}" destId="{8526651F-061E-4BB7-A830-B1022E9A0026}" srcOrd="2" destOrd="0" parTransId="{1311E167-1534-4422-B301-0C29B13732FD}" sibTransId="{278475BF-9468-4E2E-9181-E2747A70A04F}"/>
    <dgm:cxn modelId="{AB64CC1F-D713-45C6-A691-F09C8CCA3091}" type="presOf" srcId="{D30A5C88-2CFD-444A-9644-16CD6C65F718}" destId="{A06E55A9-A0D7-4BF0-AF29-6745EF92127A}" srcOrd="1" destOrd="0" presId="urn:microsoft.com/office/officeart/2009/3/layout/HorizontalOrganizationChart"/>
    <dgm:cxn modelId="{26E9C2E1-4183-4D60-9A68-FD7D3E307898}" srcId="{FF390C5C-AF33-44A1-AD84-4CEE1D2534F8}" destId="{FB8A08D6-D0B9-410B-8CAF-A1BCBC871A20}" srcOrd="0" destOrd="0" parTransId="{9AF438DC-D2CB-4FA8-80F2-53ADD4DB9A04}" sibTransId="{248491E4-D10B-400F-A30D-D987C5DF58B8}"/>
    <dgm:cxn modelId="{FE9D5A3C-B991-4F43-8BD0-4D967C2530BE}" type="presOf" srcId="{4BFA0CC8-B582-4B5F-8EFC-5E0262FC7D08}" destId="{AA653B3B-211D-4E6F-A9B3-5B3EB0740101}" srcOrd="1" destOrd="0" presId="urn:microsoft.com/office/officeart/2009/3/layout/HorizontalOrganizationChart"/>
    <dgm:cxn modelId="{3DEBBABA-0F74-4A35-9A15-7273C4E2F73B}" type="presOf" srcId="{3446D805-9C31-4924-A303-F754447892AF}" destId="{7DA3A26B-49D0-42BD-833D-DA9044DDB19F}" srcOrd="0" destOrd="0" presId="urn:microsoft.com/office/officeart/2009/3/layout/HorizontalOrganizationChart"/>
    <dgm:cxn modelId="{DAC44F11-E703-47EB-882F-6B1CEC3C0808}" type="presOf" srcId="{829AAAA3-38DF-42C0-83AA-54514D375135}" destId="{F1F73743-62CD-4AE5-8491-A4AA9B00E1C5}" srcOrd="0" destOrd="0" presId="urn:microsoft.com/office/officeart/2009/3/layout/HorizontalOrganizationChart"/>
    <dgm:cxn modelId="{C0B907A3-9CB8-41F7-8C97-B7AA0FA2120B}" type="presOf" srcId="{68661E24-423B-45DF-A157-8767EF499ADC}" destId="{C018FC8A-419B-43C2-B80A-AC39DAFEFE9B}" srcOrd="0" destOrd="0" presId="urn:microsoft.com/office/officeart/2009/3/layout/HorizontalOrganizationChart"/>
    <dgm:cxn modelId="{099BB537-3720-4D90-A95A-6349D16A1E6A}" type="presOf" srcId="{6E673A4D-3D36-444A-9E6A-92ABCF8D2B3D}" destId="{120D800D-DECF-44B1-8A07-EBD099FB9658}" srcOrd="0" destOrd="0" presId="urn:microsoft.com/office/officeart/2009/3/layout/HorizontalOrganizationChart"/>
    <dgm:cxn modelId="{55476D48-49D5-4812-A202-E079CAADBD1A}" srcId="{DC49F317-C457-47B7-8FED-9228115FCE42}" destId="{A6E92032-ED10-4538-BBE6-731880D1D986}" srcOrd="1" destOrd="0" parTransId="{F4EB2907-BAF6-4F6B-84B1-147BD6447106}" sibTransId="{50731A0A-FA36-4969-86FE-FDCF71CB3D36}"/>
    <dgm:cxn modelId="{79F73A0F-4E32-4BC1-A109-D3DAEC6AB1FA}" type="presOf" srcId="{5DD5BF02-1D2D-4B12-9EC9-812AE097FC10}" destId="{AB44EC68-9E6F-4E44-9C9F-3F81B48953B3}" srcOrd="1" destOrd="0" presId="urn:microsoft.com/office/officeart/2009/3/layout/HorizontalOrganizationChart"/>
    <dgm:cxn modelId="{7933A8D9-6B52-402C-B87D-B8C860B181D5}" type="presOf" srcId="{B2221BB1-1FC2-4279-8A16-071477963E93}" destId="{805C7ED5-83FE-4016-AA6D-BFCE7F0E36CD}" srcOrd="1" destOrd="0" presId="urn:microsoft.com/office/officeart/2009/3/layout/HorizontalOrganizationChart"/>
    <dgm:cxn modelId="{37911D1E-ABF4-4182-B0A4-430C1095E45E}" type="presOf" srcId="{4D2A87E7-0A19-463B-AADB-D1A5C9E842A8}" destId="{C751B5FB-4C28-4679-8C1B-2C41C51538F4}" srcOrd="0" destOrd="0" presId="urn:microsoft.com/office/officeart/2009/3/layout/HorizontalOrganizationChart"/>
    <dgm:cxn modelId="{77939882-EC28-4CC5-A3E4-12AF6E38107F}" srcId="{FF390C5C-AF33-44A1-AD84-4CEE1D2534F8}" destId="{ACC25691-FBA5-48FC-8D51-D26CEDF5ABCD}" srcOrd="4" destOrd="0" parTransId="{A7BF8AD6-2E58-498B-96FF-2B1953E3F8DB}" sibTransId="{17503549-99A5-4BFA-82AF-15FE17514E47}"/>
    <dgm:cxn modelId="{4E3CC00A-3DFF-4BBA-8342-423E5A8ED0DD}" type="presOf" srcId="{59DD7315-795A-4023-BBA0-D302FFDA43E2}" destId="{2F2A772C-F430-4AF0-A09A-647270A93A27}" srcOrd="0" destOrd="0" presId="urn:microsoft.com/office/officeart/2009/3/layout/HorizontalOrganizationChart"/>
    <dgm:cxn modelId="{06D3897C-DADB-43F5-9A76-B7291B616F93}" type="presOf" srcId="{0EF907FE-E813-4917-BC8D-5489D0DE6426}" destId="{81D47E38-607F-44C5-A7A8-770138ED1622}" srcOrd="0" destOrd="0" presId="urn:microsoft.com/office/officeart/2009/3/layout/HorizontalOrganizationChart"/>
    <dgm:cxn modelId="{BA8DB4EC-583C-4F4B-AC46-2E86F843066B}" srcId="{DC49F317-C457-47B7-8FED-9228115FCE42}" destId="{BD010B79-9DD4-4362-AABF-C3497FCED8B1}" srcOrd="4" destOrd="0" parTransId="{B2A43847-FE33-4D8B-AAD2-E6FFA93CC0A8}" sibTransId="{066BB9FB-FBFB-4192-AC6D-B20A4B62ADF0}"/>
    <dgm:cxn modelId="{874C16F2-35BE-425C-B4DD-E331858D99D1}" srcId="{6E673A4D-3D36-444A-9E6A-92ABCF8D2B3D}" destId="{D5872513-1EC7-424A-87D2-8FC0D46D3356}" srcOrd="2" destOrd="0" parTransId="{6AE8E52E-29C7-44F4-BE9B-6AE1AFEE93F0}" sibTransId="{23EC974C-480B-4406-AE9C-6C15D26FB7CB}"/>
    <dgm:cxn modelId="{308E5D20-4DE4-4D68-B3CA-0D00B9F333FD}" type="presOf" srcId="{5DD5BF02-1D2D-4B12-9EC9-812AE097FC10}" destId="{7F978E59-4C95-4B01-8E1E-965EEF573518}" srcOrd="0" destOrd="0" presId="urn:microsoft.com/office/officeart/2009/3/layout/HorizontalOrganizationChart"/>
    <dgm:cxn modelId="{8E8ED13E-DAFC-4C54-894A-0DB0FC00B910}" type="presOf" srcId="{F4276E8B-626D-4494-A830-E7FFD1BA6AD7}" destId="{3C8D362F-0B22-436A-BAB4-A3B4F550C679}" srcOrd="0" destOrd="0" presId="urn:microsoft.com/office/officeart/2009/3/layout/HorizontalOrganizationChart"/>
    <dgm:cxn modelId="{C57D8555-2533-4D89-9C32-B2089137B1E5}" type="presOf" srcId="{DECD0B76-412C-4FDB-8C20-D249F8BB5B7A}" destId="{94395766-E901-4BBB-9D14-C2E61707BC13}" srcOrd="0" destOrd="0" presId="urn:microsoft.com/office/officeart/2009/3/layout/HorizontalOrganizationChart"/>
    <dgm:cxn modelId="{3419743D-13F5-4351-AD92-976E4DFD4643}" type="presOf" srcId="{6AE8E52E-29C7-44F4-BE9B-6AE1AFEE93F0}" destId="{25527DBA-B14D-4839-930F-485F91155B99}" srcOrd="0" destOrd="0" presId="urn:microsoft.com/office/officeart/2009/3/layout/HorizontalOrganizationChart"/>
    <dgm:cxn modelId="{3899DCE9-6173-4E76-9D01-64A51BCDC44E}" srcId="{8526651F-061E-4BB7-A830-B1022E9A0026}" destId="{C9E2BAE8-3C28-4A73-8532-ACF2B58FA5C7}" srcOrd="3" destOrd="0" parTransId="{174D79D2-F7F1-41DA-841F-ED8BD4B970D3}" sibTransId="{6CCEDEA6-14D3-483D-B35A-6AC565E0DBD4}"/>
    <dgm:cxn modelId="{17BB6188-711E-40FE-AC99-0C99F87DC701}" type="presOf" srcId="{128D40C4-BE90-4B74-9723-A6B45EF23F74}" destId="{DC60AABB-4152-4EDA-AE95-340DC7F2CCBF}" srcOrd="1" destOrd="0" presId="urn:microsoft.com/office/officeart/2009/3/layout/HorizontalOrganizationChart"/>
    <dgm:cxn modelId="{E72FCB7D-3EFA-405A-805B-3AAE7B7E0CD8}" type="presOf" srcId="{A7BF8AD6-2E58-498B-96FF-2B1953E3F8DB}" destId="{D7F9739D-60CB-4095-A641-82E84870ACC5}" srcOrd="0" destOrd="0" presId="urn:microsoft.com/office/officeart/2009/3/layout/HorizontalOrganizationChart"/>
    <dgm:cxn modelId="{89672A00-975E-4342-8DFD-7FDDC08C640C}" srcId="{FB8A08D6-D0B9-410B-8CAF-A1BCBC871A20}" destId="{2AAF9495-A23C-49DA-AB3A-8312D525569D}" srcOrd="3" destOrd="0" parTransId="{B55EE7CB-36A8-4508-B134-3DC5E373596D}" sibTransId="{41C94406-7A88-4DE4-93BE-FAB25A1D6AC9}"/>
    <dgm:cxn modelId="{50E0A0A1-C13F-42A1-A1AE-3972B2DA2BAA}" type="presOf" srcId="{FD422EF8-CCA7-4711-BEFB-319B252CA38B}" destId="{82B29C89-FEF2-4F83-B2B2-70D6CF153CD8}" srcOrd="0" destOrd="0" presId="urn:microsoft.com/office/officeart/2009/3/layout/HorizontalOrganizationChart"/>
    <dgm:cxn modelId="{B92D6B5A-9FBF-4E37-9E3A-E5DF82542896}" type="presOf" srcId="{829AAAA3-38DF-42C0-83AA-54514D375135}" destId="{F6996987-48AC-4F73-9130-5496F63772A2}" srcOrd="1" destOrd="0" presId="urn:microsoft.com/office/officeart/2009/3/layout/HorizontalOrganizationChart"/>
    <dgm:cxn modelId="{57A137EB-899D-4AA0-8089-4C6F49D891FC}" srcId="{6E673A4D-3D36-444A-9E6A-92ABCF8D2B3D}" destId="{3446D805-9C31-4924-A303-F754447892AF}" srcOrd="3" destOrd="0" parTransId="{45FF79CF-9BDF-412C-A9B9-36C5E5D37FF3}" sibTransId="{788EE216-EC82-4FF3-8801-46C2516DB9BB}"/>
    <dgm:cxn modelId="{AF1DB92F-62AF-4420-B34C-4E2A2F55E1F3}" type="presOf" srcId="{DC115BCB-223B-4C93-84D2-96E18615293A}" destId="{6537F881-E4F2-4F17-93BD-66BE6966FC83}" srcOrd="0" destOrd="0" presId="urn:microsoft.com/office/officeart/2009/3/layout/HorizontalOrganizationChart"/>
    <dgm:cxn modelId="{FAF2E1E8-7CDA-4044-A5AB-6BC6F1CCBED5}" type="presOf" srcId="{BD010B79-9DD4-4362-AABF-C3497FCED8B1}" destId="{21F55AF5-C024-49F6-A1EE-A3BDF5EB5E62}" srcOrd="0" destOrd="0" presId="urn:microsoft.com/office/officeart/2009/3/layout/HorizontalOrganizationChart"/>
    <dgm:cxn modelId="{8545013D-B11B-41D2-9AC9-0D2004330F91}" type="presOf" srcId="{50AF4057-DD2F-4A0D-838F-97BB61BB2CD7}" destId="{2798CA88-DDC7-4B39-87E6-527ED24CEED2}" srcOrd="0" destOrd="0" presId="urn:microsoft.com/office/officeart/2009/3/layout/HorizontalOrganizationChart"/>
    <dgm:cxn modelId="{EAB45F0C-C42D-4D8E-AE03-63B4AC52EC65}" type="presOf" srcId="{45FF79CF-9BDF-412C-A9B9-36C5E5D37FF3}" destId="{D9191D10-CA25-483D-A8D0-17AAE1A933B2}" srcOrd="0" destOrd="0" presId="urn:microsoft.com/office/officeart/2009/3/layout/HorizontalOrganizationChart"/>
    <dgm:cxn modelId="{09AA89D2-1DFD-41E8-8F86-1DB6258348F6}" srcId="{DDD61266-6456-4B7D-9196-FF644187A5F3}" destId="{FF390C5C-AF33-44A1-AD84-4CEE1D2534F8}" srcOrd="0" destOrd="0" parTransId="{0A80CFC7-AED8-4396-A531-042761AF818D}" sibTransId="{BBB3A81F-021D-45A4-8BBC-70C7DDCE7F6C}"/>
    <dgm:cxn modelId="{4669EA35-10AF-4FBA-B31A-52A7D4FC40FF}" type="presOf" srcId="{A6E92032-ED10-4538-BBE6-731880D1D986}" destId="{21EBA8F2-6A2D-489A-B5F2-3A4E0AC5650B}" srcOrd="0" destOrd="0" presId="urn:microsoft.com/office/officeart/2009/3/layout/HorizontalOrganizationChart"/>
    <dgm:cxn modelId="{46B83E67-8BCB-41CB-AC4B-5B81D4A2FB59}" type="presOf" srcId="{DC49F317-C457-47B7-8FED-9228115FCE42}" destId="{8FBC6FD8-7C63-4095-8A23-AD334414166C}" srcOrd="0" destOrd="0" presId="urn:microsoft.com/office/officeart/2009/3/layout/HorizontalOrganizationChart"/>
    <dgm:cxn modelId="{5D973487-10A5-4EA2-B0EC-FF4F7A10F9B5}" type="presOf" srcId="{96DB377D-BB65-4B0F-9CB9-4524CA0915E2}" destId="{1D23F5F9-A9D4-4E82-8599-32412E8D4503}" srcOrd="0" destOrd="0" presId="urn:microsoft.com/office/officeart/2009/3/layout/HorizontalOrganizationChart"/>
    <dgm:cxn modelId="{E2F42A61-FD7C-4B98-BFA2-6AFBF8D49409}" type="presOf" srcId="{A6E92032-ED10-4538-BBE6-731880D1D986}" destId="{472D7797-3579-42B2-AFD7-57F45C1D4E5C}" srcOrd="1" destOrd="0" presId="urn:microsoft.com/office/officeart/2009/3/layout/HorizontalOrganizationChart"/>
    <dgm:cxn modelId="{846FBF23-DEA2-4E48-BF51-E6B4CEC55E54}" type="presOf" srcId="{10DEBCC1-F798-486B-98AA-B28FB12745B7}" destId="{D9B65E01-55A7-4348-8738-8BA97CA49E7A}" srcOrd="1" destOrd="0" presId="urn:microsoft.com/office/officeart/2009/3/layout/HorizontalOrganizationChart"/>
    <dgm:cxn modelId="{23A0B5F9-9039-4182-AC2B-F27A5E1D3EDD}" type="presOf" srcId="{EE671D10-C9A8-44B4-B507-E1466FF18110}" destId="{42FE2DE2-129B-487D-A31A-277396E1B724}" srcOrd="0" destOrd="0" presId="urn:microsoft.com/office/officeart/2009/3/layout/HorizontalOrganizationChart"/>
    <dgm:cxn modelId="{674440B0-A482-44D6-8ADF-550FF57C2878}" type="presOf" srcId="{5D991BFA-8CA8-4A94-AC8B-609C4E2DB48E}" destId="{97DF8DDB-F233-452C-B478-B75B7329F79F}" srcOrd="1" destOrd="0" presId="urn:microsoft.com/office/officeart/2009/3/layout/HorizontalOrganizationChart"/>
    <dgm:cxn modelId="{2E9C0BDD-9C72-41AD-8B4E-24B3B25CD163}" type="presOf" srcId="{FB8A08D6-D0B9-410B-8CAF-A1BCBC871A20}" destId="{FAFAA797-A268-45B0-B622-022D2ADA49BA}" srcOrd="1" destOrd="0" presId="urn:microsoft.com/office/officeart/2009/3/layout/HorizontalOrganizationChart"/>
    <dgm:cxn modelId="{5EB8E115-E3F6-4632-A734-538152F0539A}" srcId="{ACC25691-FBA5-48FC-8D51-D26CEDF5ABCD}" destId="{EE671D10-C9A8-44B4-B507-E1466FF18110}" srcOrd="2" destOrd="0" parTransId="{3DAE7877-5E1E-4933-BAEA-459231E5CF8A}" sibTransId="{D6CF8B81-EFB4-403C-85F7-C1B3365227A8}"/>
    <dgm:cxn modelId="{6D725DB7-52DE-4DB6-A425-D4139171E210}" srcId="{DC49F317-C457-47B7-8FED-9228115FCE42}" destId="{4BFA0CC8-B582-4B5F-8EFC-5E0262FC7D08}" srcOrd="2" destOrd="0" parTransId="{DECD0B76-412C-4FDB-8C20-D249F8BB5B7A}" sibTransId="{F2F8732D-73D2-4AE0-A775-E4961214E355}"/>
    <dgm:cxn modelId="{039FD7EA-B569-430F-8E1E-D842B73C281B}" srcId="{FF390C5C-AF33-44A1-AD84-4CEE1D2534F8}" destId="{6E673A4D-3D36-444A-9E6A-92ABCF8D2B3D}" srcOrd="3" destOrd="0" parTransId="{96DB377D-BB65-4B0F-9CB9-4524CA0915E2}" sibTransId="{43A4B748-7E39-426D-A81D-5E1C6512A67E}"/>
    <dgm:cxn modelId="{FF98EE87-C31B-4E6C-91EA-9D441983F9D7}" type="presOf" srcId="{BF2CEABD-4D61-40BE-A48B-94A3B5DAC6BD}" destId="{38B1F763-7856-4926-8271-917EE6C6DAA6}" srcOrd="0" destOrd="0" presId="urn:microsoft.com/office/officeart/2009/3/layout/HorizontalOrganizationChart"/>
    <dgm:cxn modelId="{0F96C772-210F-4C10-B75D-B8AB65C87FC7}" type="presOf" srcId="{D7C1059B-F762-4D1D-BDCF-039EC943D590}" destId="{A1FF9855-A9F0-40BD-8958-B6C0F8F4AFB5}" srcOrd="0" destOrd="0" presId="urn:microsoft.com/office/officeart/2009/3/layout/HorizontalOrganizationChart"/>
    <dgm:cxn modelId="{C79BDC15-4F6C-4F45-9267-31C2FADF63BB}" type="presOf" srcId="{C95A4DB1-CDC2-4CA2-B841-E8538A21D2F2}" destId="{E277B388-9079-40B4-B3C6-F7B41BB2115D}" srcOrd="0" destOrd="0" presId="urn:microsoft.com/office/officeart/2009/3/layout/HorizontalOrganizationChart"/>
    <dgm:cxn modelId="{E2718753-CA7B-4EB7-BC06-FB25E0F28DA5}" type="presOf" srcId="{3DAE7877-5E1E-4933-BAEA-459231E5CF8A}" destId="{D7BADA45-4A4A-420D-9B69-399EA479353E}" srcOrd="0" destOrd="0" presId="urn:microsoft.com/office/officeart/2009/3/layout/HorizontalOrganizationChart"/>
    <dgm:cxn modelId="{04F9101C-1610-4148-BA2F-CE49C97AAA17}" type="presOf" srcId="{128D40C4-BE90-4B74-9723-A6B45EF23F74}" destId="{D2A14DA4-8423-4491-8194-A9095092CCE1}" srcOrd="0" destOrd="0" presId="urn:microsoft.com/office/officeart/2009/3/layout/HorizontalOrganizationChart"/>
    <dgm:cxn modelId="{A9E84AAB-0F0C-4FC9-84C6-E3F44CB60A1E}" type="presOf" srcId="{5687465E-91ED-4B2D-ABE3-2EC9F408C919}" destId="{999D085D-F9B0-43B9-A757-472F5638134A}" srcOrd="1" destOrd="0" presId="urn:microsoft.com/office/officeart/2009/3/layout/HorizontalOrganizationChart"/>
    <dgm:cxn modelId="{5856D54B-40F9-47FB-85FB-9A14A44ABD6C}" type="presOf" srcId="{FD422EF8-CCA7-4711-BEFB-319B252CA38B}" destId="{0FD49DBB-9470-4FBC-9202-704498CC687C}" srcOrd="1" destOrd="0" presId="urn:microsoft.com/office/officeart/2009/3/layout/HorizontalOrganizationChart"/>
    <dgm:cxn modelId="{B3CF510F-66D2-4D5A-B1FE-EAADFD2FA4AD}" type="presOf" srcId="{ACC25691-FBA5-48FC-8D51-D26CEDF5ABCD}" destId="{FB812AD8-DF35-4052-A96B-EA09E6DE9FC9}" srcOrd="1" destOrd="0" presId="urn:microsoft.com/office/officeart/2009/3/layout/HorizontalOrganizationChart"/>
    <dgm:cxn modelId="{D997695D-0D9F-4792-8391-A620B6F35D2A}" type="presParOf" srcId="{97B47B0C-40D7-45DF-B3C9-21E74D4AB62C}" destId="{D931783A-CC18-4F4A-9F0D-BC84180EFD8C}" srcOrd="0" destOrd="0" presId="urn:microsoft.com/office/officeart/2009/3/layout/HorizontalOrganizationChart"/>
    <dgm:cxn modelId="{A289C371-2D35-449B-B96D-D24990AC3A26}" type="presParOf" srcId="{D931783A-CC18-4F4A-9F0D-BC84180EFD8C}" destId="{F88B167C-A4E6-4FC1-B0B9-C8115BE6D07F}" srcOrd="0" destOrd="0" presId="urn:microsoft.com/office/officeart/2009/3/layout/HorizontalOrganizationChart"/>
    <dgm:cxn modelId="{75D5A5E8-A884-4906-B588-60F65C9AFA01}" type="presParOf" srcId="{F88B167C-A4E6-4FC1-B0B9-C8115BE6D07F}" destId="{E581E24E-3C4A-497D-AA0A-8C96C938B111}" srcOrd="0" destOrd="0" presId="urn:microsoft.com/office/officeart/2009/3/layout/HorizontalOrganizationChart"/>
    <dgm:cxn modelId="{F0774292-B94B-49AE-AFC7-13DD0D9DB59B}" type="presParOf" srcId="{F88B167C-A4E6-4FC1-B0B9-C8115BE6D07F}" destId="{77519E7A-8B33-45A1-A8B4-03327EFCE1E7}" srcOrd="1" destOrd="0" presId="urn:microsoft.com/office/officeart/2009/3/layout/HorizontalOrganizationChart"/>
    <dgm:cxn modelId="{409A8E4C-E974-404D-8202-8679A5444038}" type="presParOf" srcId="{D931783A-CC18-4F4A-9F0D-BC84180EFD8C}" destId="{A4903FD6-05CA-4546-8ED0-5E2706B367E1}" srcOrd="1" destOrd="0" presId="urn:microsoft.com/office/officeart/2009/3/layout/HorizontalOrganizationChart"/>
    <dgm:cxn modelId="{88D88937-473A-48EC-87D0-1BB39EE1A2E0}" type="presParOf" srcId="{A4903FD6-05CA-4546-8ED0-5E2706B367E1}" destId="{DA8F9053-7E3F-43DB-A281-C071C89AFC00}" srcOrd="0" destOrd="0" presId="urn:microsoft.com/office/officeart/2009/3/layout/HorizontalOrganizationChart"/>
    <dgm:cxn modelId="{722B72B3-1563-470A-90F8-88D7CC5B213F}" type="presParOf" srcId="{A4903FD6-05CA-4546-8ED0-5E2706B367E1}" destId="{50A6F235-5319-4F36-BF67-BCBB6C53216F}" srcOrd="1" destOrd="0" presId="urn:microsoft.com/office/officeart/2009/3/layout/HorizontalOrganizationChart"/>
    <dgm:cxn modelId="{176DBCF0-277D-43C8-8106-09A83AE9DA82}" type="presParOf" srcId="{50A6F235-5319-4F36-BF67-BCBB6C53216F}" destId="{4919D65B-2E59-4E05-96BB-74934DB75A28}" srcOrd="0" destOrd="0" presId="urn:microsoft.com/office/officeart/2009/3/layout/HorizontalOrganizationChart"/>
    <dgm:cxn modelId="{FE7CB2D4-43F8-4A30-94CC-5006155C9D03}" type="presParOf" srcId="{4919D65B-2E59-4E05-96BB-74934DB75A28}" destId="{364DAB9A-6B23-4CFB-A9E3-E7A3498D0297}" srcOrd="0" destOrd="0" presId="urn:microsoft.com/office/officeart/2009/3/layout/HorizontalOrganizationChart"/>
    <dgm:cxn modelId="{0690F94E-FCB3-4BD4-8469-2F209AFBFAEC}" type="presParOf" srcId="{4919D65B-2E59-4E05-96BB-74934DB75A28}" destId="{FAFAA797-A268-45B0-B622-022D2ADA49BA}" srcOrd="1" destOrd="0" presId="urn:microsoft.com/office/officeart/2009/3/layout/HorizontalOrganizationChart"/>
    <dgm:cxn modelId="{1824EABA-88E1-4B19-96C0-45EA75B9A554}" type="presParOf" srcId="{50A6F235-5319-4F36-BF67-BCBB6C53216F}" destId="{127F92A0-570C-48FC-ABB7-249FF50AA9D2}" srcOrd="1" destOrd="0" presId="urn:microsoft.com/office/officeart/2009/3/layout/HorizontalOrganizationChart"/>
    <dgm:cxn modelId="{C5F972A6-8D45-437A-B1B7-66D1ACFD0D17}" type="presParOf" srcId="{127F92A0-570C-48FC-ABB7-249FF50AA9D2}" destId="{43B3444D-AEA3-4C8A-AEB2-FE997F8C51B1}" srcOrd="0" destOrd="0" presId="urn:microsoft.com/office/officeart/2009/3/layout/HorizontalOrganizationChart"/>
    <dgm:cxn modelId="{052BA01D-1CFE-4E45-B5EA-7C8D443EA154}" type="presParOf" srcId="{127F92A0-570C-48FC-ABB7-249FF50AA9D2}" destId="{E889BD83-8986-42AD-9485-8F9B3BE3E319}" srcOrd="1" destOrd="0" presId="urn:microsoft.com/office/officeart/2009/3/layout/HorizontalOrganizationChart"/>
    <dgm:cxn modelId="{D4682DCF-55FA-43F7-8E86-9D4EF87D02D0}" type="presParOf" srcId="{E889BD83-8986-42AD-9485-8F9B3BE3E319}" destId="{F9382114-0415-4B31-AEF5-F1B8E35B72C6}" srcOrd="0" destOrd="0" presId="urn:microsoft.com/office/officeart/2009/3/layout/HorizontalOrganizationChart"/>
    <dgm:cxn modelId="{0F416232-9B2E-4F9B-9435-F1F1D442CD37}" type="presParOf" srcId="{F9382114-0415-4B31-AEF5-F1B8E35B72C6}" destId="{F1F73743-62CD-4AE5-8491-A4AA9B00E1C5}" srcOrd="0" destOrd="0" presId="urn:microsoft.com/office/officeart/2009/3/layout/HorizontalOrganizationChart"/>
    <dgm:cxn modelId="{76563499-0016-4557-ABCD-5E84402CDCD1}" type="presParOf" srcId="{F9382114-0415-4B31-AEF5-F1B8E35B72C6}" destId="{F6996987-48AC-4F73-9130-5496F63772A2}" srcOrd="1" destOrd="0" presId="urn:microsoft.com/office/officeart/2009/3/layout/HorizontalOrganizationChart"/>
    <dgm:cxn modelId="{1379B481-7572-4A71-89E1-2E8D5D038EA7}" type="presParOf" srcId="{E889BD83-8986-42AD-9485-8F9B3BE3E319}" destId="{54156F2F-07B9-40B6-A9E9-88A30FB85268}" srcOrd="1" destOrd="0" presId="urn:microsoft.com/office/officeart/2009/3/layout/HorizontalOrganizationChart"/>
    <dgm:cxn modelId="{15328B6F-12FA-40EB-964A-B186CA31F44B}" type="presParOf" srcId="{E889BD83-8986-42AD-9485-8F9B3BE3E319}" destId="{7062F9AD-E069-4934-9054-6397C61A682C}" srcOrd="2" destOrd="0" presId="urn:microsoft.com/office/officeart/2009/3/layout/HorizontalOrganizationChart"/>
    <dgm:cxn modelId="{B2169EE0-9839-4D66-A6DF-DBAA62255E6C}" type="presParOf" srcId="{127F92A0-570C-48FC-ABB7-249FF50AA9D2}" destId="{49A9ECB0-2244-4557-8E66-18832315D28C}" srcOrd="2" destOrd="0" presId="urn:microsoft.com/office/officeart/2009/3/layout/HorizontalOrganizationChart"/>
    <dgm:cxn modelId="{A8236C18-1DB7-4215-88AB-5D57A1C9F2FE}" type="presParOf" srcId="{127F92A0-570C-48FC-ABB7-249FF50AA9D2}" destId="{6FE8F110-10E1-4B83-8244-BACD585954C7}" srcOrd="3" destOrd="0" presId="urn:microsoft.com/office/officeart/2009/3/layout/HorizontalOrganizationChart"/>
    <dgm:cxn modelId="{0C0B2A26-8699-4919-85C5-20C8E35822E7}" type="presParOf" srcId="{6FE8F110-10E1-4B83-8244-BACD585954C7}" destId="{565F5EFF-AF3D-445C-BF73-00DC265D8653}" srcOrd="0" destOrd="0" presId="urn:microsoft.com/office/officeart/2009/3/layout/HorizontalOrganizationChart"/>
    <dgm:cxn modelId="{27D9A88A-9FF0-441E-BDDD-3F5273B9DEF1}" type="presParOf" srcId="{565F5EFF-AF3D-445C-BF73-00DC265D8653}" destId="{6F580180-4B7E-49C8-9BD1-0939CD5B7900}" srcOrd="0" destOrd="0" presId="urn:microsoft.com/office/officeart/2009/3/layout/HorizontalOrganizationChart"/>
    <dgm:cxn modelId="{4F3B8BF7-D9FB-4AE7-8789-E2FCFF35D4E6}" type="presParOf" srcId="{565F5EFF-AF3D-445C-BF73-00DC265D8653}" destId="{805C7ED5-83FE-4016-AA6D-BFCE7F0E36CD}" srcOrd="1" destOrd="0" presId="urn:microsoft.com/office/officeart/2009/3/layout/HorizontalOrganizationChart"/>
    <dgm:cxn modelId="{AE9B6679-7A98-4564-AB31-234D403B06B7}" type="presParOf" srcId="{6FE8F110-10E1-4B83-8244-BACD585954C7}" destId="{865F3EEE-7E4A-469A-8565-0B7445164C1A}" srcOrd="1" destOrd="0" presId="urn:microsoft.com/office/officeart/2009/3/layout/HorizontalOrganizationChart"/>
    <dgm:cxn modelId="{4B537A8B-EB6E-44A6-932E-50DF85DA5303}" type="presParOf" srcId="{6FE8F110-10E1-4B83-8244-BACD585954C7}" destId="{8E294382-72F1-443F-9538-AAD31C521B25}" srcOrd="2" destOrd="0" presId="urn:microsoft.com/office/officeart/2009/3/layout/HorizontalOrganizationChart"/>
    <dgm:cxn modelId="{38B94878-7471-4CA8-8926-B9726BFA2031}" type="presParOf" srcId="{127F92A0-570C-48FC-ABB7-249FF50AA9D2}" destId="{FF41583B-95F0-4B12-A204-1B6A3B6A9FF2}" srcOrd="4" destOrd="0" presId="urn:microsoft.com/office/officeart/2009/3/layout/HorizontalOrganizationChart"/>
    <dgm:cxn modelId="{12302634-2F09-4D55-A119-BF19E59BF3B5}" type="presParOf" srcId="{127F92A0-570C-48FC-ABB7-249FF50AA9D2}" destId="{820162B6-F9D8-49B7-B832-228490FAA3D4}" srcOrd="5" destOrd="0" presId="urn:microsoft.com/office/officeart/2009/3/layout/HorizontalOrganizationChart"/>
    <dgm:cxn modelId="{9ACC684A-06FB-4322-A358-7FF39309D3EF}" type="presParOf" srcId="{820162B6-F9D8-49B7-B832-228490FAA3D4}" destId="{F29DD517-0F0B-4505-91DE-76C744525CDE}" srcOrd="0" destOrd="0" presId="urn:microsoft.com/office/officeart/2009/3/layout/HorizontalOrganizationChart"/>
    <dgm:cxn modelId="{7E330C00-1F3A-40E3-A7BF-D57583E21334}" type="presParOf" srcId="{F29DD517-0F0B-4505-91DE-76C744525CDE}" destId="{81D47E38-607F-44C5-A7A8-770138ED1622}" srcOrd="0" destOrd="0" presId="urn:microsoft.com/office/officeart/2009/3/layout/HorizontalOrganizationChart"/>
    <dgm:cxn modelId="{15F0C6CB-26A7-4584-B8F4-62F2CC69E978}" type="presParOf" srcId="{F29DD517-0F0B-4505-91DE-76C744525CDE}" destId="{C854AD2A-6558-4DB5-B0D8-0E06AD0B77CA}" srcOrd="1" destOrd="0" presId="urn:microsoft.com/office/officeart/2009/3/layout/HorizontalOrganizationChart"/>
    <dgm:cxn modelId="{5A09F2B1-0176-4728-8A0F-9518F7CDA909}" type="presParOf" srcId="{820162B6-F9D8-49B7-B832-228490FAA3D4}" destId="{9F59E810-77A0-48E1-A6E7-7D7316F19C47}" srcOrd="1" destOrd="0" presId="urn:microsoft.com/office/officeart/2009/3/layout/HorizontalOrganizationChart"/>
    <dgm:cxn modelId="{32EE49F3-815F-487C-ABDD-25D50D25C48A}" type="presParOf" srcId="{820162B6-F9D8-49B7-B832-228490FAA3D4}" destId="{1AC6F354-2ED1-4576-9EF9-E1677EA12A8A}" srcOrd="2" destOrd="0" presId="urn:microsoft.com/office/officeart/2009/3/layout/HorizontalOrganizationChart"/>
    <dgm:cxn modelId="{FC12C66B-F99E-4FC4-AB5C-B6BE9CF6DEDC}" type="presParOf" srcId="{127F92A0-570C-48FC-ABB7-249FF50AA9D2}" destId="{6CC4F2CD-7E49-4CD6-BD90-5284D2433A9E}" srcOrd="6" destOrd="0" presId="urn:microsoft.com/office/officeart/2009/3/layout/HorizontalOrganizationChart"/>
    <dgm:cxn modelId="{9655141D-D3E1-438B-8BF7-BC22CB64030C}" type="presParOf" srcId="{127F92A0-570C-48FC-ABB7-249FF50AA9D2}" destId="{F108C2C2-D411-471D-8E15-E3604208F898}" srcOrd="7" destOrd="0" presId="urn:microsoft.com/office/officeart/2009/3/layout/HorizontalOrganizationChart"/>
    <dgm:cxn modelId="{BFD6C8EB-83AD-4516-84A0-14C33B3B257E}" type="presParOf" srcId="{F108C2C2-D411-471D-8E15-E3604208F898}" destId="{E8FD904D-F6A4-4ACE-8F7F-82A8603BF1DC}" srcOrd="0" destOrd="0" presId="urn:microsoft.com/office/officeart/2009/3/layout/HorizontalOrganizationChart"/>
    <dgm:cxn modelId="{D757F4FA-9FF7-4783-943C-0025D69062EC}" type="presParOf" srcId="{E8FD904D-F6A4-4ACE-8F7F-82A8603BF1DC}" destId="{938F21BE-0EF8-4350-8704-C262C8B52883}" srcOrd="0" destOrd="0" presId="urn:microsoft.com/office/officeart/2009/3/layout/HorizontalOrganizationChart"/>
    <dgm:cxn modelId="{2283BF31-191B-4333-9B9A-BECD68BF504A}" type="presParOf" srcId="{E8FD904D-F6A4-4ACE-8F7F-82A8603BF1DC}" destId="{0B563D12-1A97-4AD8-98DC-1FD5E620EBEF}" srcOrd="1" destOrd="0" presId="urn:microsoft.com/office/officeart/2009/3/layout/HorizontalOrganizationChart"/>
    <dgm:cxn modelId="{6F82B1BA-9471-4F86-A83C-24E632F020F4}" type="presParOf" srcId="{F108C2C2-D411-471D-8E15-E3604208F898}" destId="{E1A20F0B-D5D1-4BAA-A98C-FE1887569A2F}" srcOrd="1" destOrd="0" presId="urn:microsoft.com/office/officeart/2009/3/layout/HorizontalOrganizationChart"/>
    <dgm:cxn modelId="{6A781CF2-F811-4ED1-9795-188EB494A5AB}" type="presParOf" srcId="{F108C2C2-D411-471D-8E15-E3604208F898}" destId="{64857ED2-0772-4BBD-9E3A-437198857EF6}" srcOrd="2" destOrd="0" presId="urn:microsoft.com/office/officeart/2009/3/layout/HorizontalOrganizationChart"/>
    <dgm:cxn modelId="{D4A3B7C3-38C3-4DD8-95A4-EBB1B7FDA183}" type="presParOf" srcId="{127F92A0-570C-48FC-ABB7-249FF50AA9D2}" destId="{2798CA88-DDC7-4B39-87E6-527ED24CEED2}" srcOrd="8" destOrd="0" presId="urn:microsoft.com/office/officeart/2009/3/layout/HorizontalOrganizationChart"/>
    <dgm:cxn modelId="{B6991677-178C-45F5-84A5-800AB66B4925}" type="presParOf" srcId="{127F92A0-570C-48FC-ABB7-249FF50AA9D2}" destId="{A4AEE78B-5E2D-4DDA-BA44-0ED0AC9E1257}" srcOrd="9" destOrd="0" presId="urn:microsoft.com/office/officeart/2009/3/layout/HorizontalOrganizationChart"/>
    <dgm:cxn modelId="{9265451B-05E7-43FA-A143-AAFE8C5FFD24}" type="presParOf" srcId="{A4AEE78B-5E2D-4DDA-BA44-0ED0AC9E1257}" destId="{DD78FBF1-8D9B-4109-8662-D23496CBCF12}" srcOrd="0" destOrd="0" presId="urn:microsoft.com/office/officeart/2009/3/layout/HorizontalOrganizationChart"/>
    <dgm:cxn modelId="{8C96DF3B-BE56-4C31-928D-E149C793EDE2}" type="presParOf" srcId="{DD78FBF1-8D9B-4109-8662-D23496CBCF12}" destId="{C751B5FB-4C28-4679-8C1B-2C41C51538F4}" srcOrd="0" destOrd="0" presId="urn:microsoft.com/office/officeart/2009/3/layout/HorizontalOrganizationChart"/>
    <dgm:cxn modelId="{B7816F54-ACA1-4872-A7F8-54BB5BBF44E0}" type="presParOf" srcId="{DD78FBF1-8D9B-4109-8662-D23496CBCF12}" destId="{D3DE7233-19FA-4073-86DB-CBE0B3903B19}" srcOrd="1" destOrd="0" presId="urn:microsoft.com/office/officeart/2009/3/layout/HorizontalOrganizationChart"/>
    <dgm:cxn modelId="{03A4AEBC-753D-47E7-8B63-874E4A8A3770}" type="presParOf" srcId="{A4AEE78B-5E2D-4DDA-BA44-0ED0AC9E1257}" destId="{7DE967D0-24CC-47C7-B83C-18736CD1BBF0}" srcOrd="1" destOrd="0" presId="urn:microsoft.com/office/officeart/2009/3/layout/HorizontalOrganizationChart"/>
    <dgm:cxn modelId="{E99E8D70-0969-4739-98AD-3FDCE028D439}" type="presParOf" srcId="{A4AEE78B-5E2D-4DDA-BA44-0ED0AC9E1257}" destId="{3BA713FB-4140-40F0-9A4F-E39C33B56E79}" srcOrd="2" destOrd="0" presId="urn:microsoft.com/office/officeart/2009/3/layout/HorizontalOrganizationChart"/>
    <dgm:cxn modelId="{8DD6824A-55A2-46A5-8154-C116389C252B}" type="presParOf" srcId="{50A6F235-5319-4F36-BF67-BCBB6C53216F}" destId="{24C6AB7D-463F-4304-9C6A-ADC0C6DFFDAD}" srcOrd="2" destOrd="0" presId="urn:microsoft.com/office/officeart/2009/3/layout/HorizontalOrganizationChart"/>
    <dgm:cxn modelId="{D80E6CEF-8A57-4D54-AC31-81776DEF571B}" type="presParOf" srcId="{A4903FD6-05CA-4546-8ED0-5E2706B367E1}" destId="{E277B388-9079-40B4-B3C6-F7B41BB2115D}" srcOrd="2" destOrd="0" presId="urn:microsoft.com/office/officeart/2009/3/layout/HorizontalOrganizationChart"/>
    <dgm:cxn modelId="{955600DB-F826-46F6-9D78-3DD7AE3A760B}" type="presParOf" srcId="{A4903FD6-05CA-4546-8ED0-5E2706B367E1}" destId="{7C3662E1-9598-4B15-8A20-3B0E71F89E6F}" srcOrd="3" destOrd="0" presId="urn:microsoft.com/office/officeart/2009/3/layout/HorizontalOrganizationChart"/>
    <dgm:cxn modelId="{252A3D8D-7862-4185-98C3-CDA3ED8E5C92}" type="presParOf" srcId="{7C3662E1-9598-4B15-8A20-3B0E71F89E6F}" destId="{9C4977A3-0219-4ED2-912B-E7B542381F3A}" srcOrd="0" destOrd="0" presId="urn:microsoft.com/office/officeart/2009/3/layout/HorizontalOrganizationChart"/>
    <dgm:cxn modelId="{C0B3226D-6514-4085-A3F9-5C78A0BF7BDF}" type="presParOf" srcId="{9C4977A3-0219-4ED2-912B-E7B542381F3A}" destId="{8FBC6FD8-7C63-4095-8A23-AD334414166C}" srcOrd="0" destOrd="0" presId="urn:microsoft.com/office/officeart/2009/3/layout/HorizontalOrganizationChart"/>
    <dgm:cxn modelId="{A13D1BF3-6C7B-40F2-A99C-24A85C9D50A1}" type="presParOf" srcId="{9C4977A3-0219-4ED2-912B-E7B542381F3A}" destId="{48B2644D-A10C-4727-A041-5A0389DEFF39}" srcOrd="1" destOrd="0" presId="urn:microsoft.com/office/officeart/2009/3/layout/HorizontalOrganizationChart"/>
    <dgm:cxn modelId="{3E2A2D83-7D5F-4ED2-8AB8-908B1EF8D67A}" type="presParOf" srcId="{7C3662E1-9598-4B15-8A20-3B0E71F89E6F}" destId="{1E980FEC-17A7-43C3-A53B-4D90683129DA}" srcOrd="1" destOrd="0" presId="urn:microsoft.com/office/officeart/2009/3/layout/HorizontalOrganizationChart"/>
    <dgm:cxn modelId="{4DF70C5C-48FF-49EA-9899-7B306CFA9FAB}" type="presParOf" srcId="{1E980FEC-17A7-43C3-A53B-4D90683129DA}" destId="{E30AF8BC-A2AB-41F3-A289-18985BF9B5F7}" srcOrd="0" destOrd="0" presId="urn:microsoft.com/office/officeart/2009/3/layout/HorizontalOrganizationChart"/>
    <dgm:cxn modelId="{93CD0024-2442-49E0-8AC6-12BA3C3757BF}" type="presParOf" srcId="{1E980FEC-17A7-43C3-A53B-4D90683129DA}" destId="{E3D26854-9F3E-437F-99DC-449AC59D5F66}" srcOrd="1" destOrd="0" presId="urn:microsoft.com/office/officeart/2009/3/layout/HorizontalOrganizationChart"/>
    <dgm:cxn modelId="{162B1793-F6C2-4B55-8588-A4BD9476198D}" type="presParOf" srcId="{E3D26854-9F3E-437F-99DC-449AC59D5F66}" destId="{220F080E-AC01-4F9D-81AC-5C65175D9D7E}" srcOrd="0" destOrd="0" presId="urn:microsoft.com/office/officeart/2009/3/layout/HorizontalOrganizationChart"/>
    <dgm:cxn modelId="{B232BD25-9E2E-4731-B741-E93BC52DD3A6}" type="presParOf" srcId="{220F080E-AC01-4F9D-81AC-5C65175D9D7E}" destId="{7F978E59-4C95-4B01-8E1E-965EEF573518}" srcOrd="0" destOrd="0" presId="urn:microsoft.com/office/officeart/2009/3/layout/HorizontalOrganizationChart"/>
    <dgm:cxn modelId="{81B553FB-45D3-4035-BD53-915690AF08B3}" type="presParOf" srcId="{220F080E-AC01-4F9D-81AC-5C65175D9D7E}" destId="{AB44EC68-9E6F-4E44-9C9F-3F81B48953B3}" srcOrd="1" destOrd="0" presId="urn:microsoft.com/office/officeart/2009/3/layout/HorizontalOrganizationChart"/>
    <dgm:cxn modelId="{5D36AF25-9D6B-4E0C-AAC1-08F517EEE790}" type="presParOf" srcId="{E3D26854-9F3E-437F-99DC-449AC59D5F66}" destId="{6AF73095-643E-4D5B-ADA4-D3687AB0ED46}" srcOrd="1" destOrd="0" presId="urn:microsoft.com/office/officeart/2009/3/layout/HorizontalOrganizationChart"/>
    <dgm:cxn modelId="{72A2D4F5-504A-428F-A329-6F71B24522B5}" type="presParOf" srcId="{E3D26854-9F3E-437F-99DC-449AC59D5F66}" destId="{31ED4B85-2565-445D-8BF6-921D6E7EC0FA}" srcOrd="2" destOrd="0" presId="urn:microsoft.com/office/officeart/2009/3/layout/HorizontalOrganizationChart"/>
    <dgm:cxn modelId="{92737A04-4153-44F7-AD81-9F4468F51A9A}" type="presParOf" srcId="{1E980FEC-17A7-43C3-A53B-4D90683129DA}" destId="{736CFF92-02CC-480E-8A9D-250705B5BBB8}" srcOrd="2" destOrd="0" presId="urn:microsoft.com/office/officeart/2009/3/layout/HorizontalOrganizationChart"/>
    <dgm:cxn modelId="{8F646D35-9302-467D-AA28-FB110AD5A1C4}" type="presParOf" srcId="{1E980FEC-17A7-43C3-A53B-4D90683129DA}" destId="{0B0C8CA2-A3B1-47B2-B0E2-FDECB6F5E0E2}" srcOrd="3" destOrd="0" presId="urn:microsoft.com/office/officeart/2009/3/layout/HorizontalOrganizationChart"/>
    <dgm:cxn modelId="{F9CEB74F-DF35-4468-917E-CB0984B0BC0F}" type="presParOf" srcId="{0B0C8CA2-A3B1-47B2-B0E2-FDECB6F5E0E2}" destId="{E8B79599-A168-4A5D-BFCC-AC4C99AB056F}" srcOrd="0" destOrd="0" presId="urn:microsoft.com/office/officeart/2009/3/layout/HorizontalOrganizationChart"/>
    <dgm:cxn modelId="{190E001A-6E8A-4306-998E-56566C5C128A}" type="presParOf" srcId="{E8B79599-A168-4A5D-BFCC-AC4C99AB056F}" destId="{21EBA8F2-6A2D-489A-B5F2-3A4E0AC5650B}" srcOrd="0" destOrd="0" presId="urn:microsoft.com/office/officeart/2009/3/layout/HorizontalOrganizationChart"/>
    <dgm:cxn modelId="{59B2B10F-419F-4800-B4EB-6A9AA10BC85F}" type="presParOf" srcId="{E8B79599-A168-4A5D-BFCC-AC4C99AB056F}" destId="{472D7797-3579-42B2-AFD7-57F45C1D4E5C}" srcOrd="1" destOrd="0" presId="urn:microsoft.com/office/officeart/2009/3/layout/HorizontalOrganizationChart"/>
    <dgm:cxn modelId="{B1828E70-603F-4824-B934-C5788D85D25F}" type="presParOf" srcId="{0B0C8CA2-A3B1-47B2-B0E2-FDECB6F5E0E2}" destId="{6D31E664-ABCA-4C80-9F89-333FE5DBA0DD}" srcOrd="1" destOrd="0" presId="urn:microsoft.com/office/officeart/2009/3/layout/HorizontalOrganizationChart"/>
    <dgm:cxn modelId="{444EDA2B-D0F2-44CD-AFA9-D5DD3813A386}" type="presParOf" srcId="{0B0C8CA2-A3B1-47B2-B0E2-FDECB6F5E0E2}" destId="{5CED5E3D-DD6A-4C19-9D66-937DBA7CF850}" srcOrd="2" destOrd="0" presId="urn:microsoft.com/office/officeart/2009/3/layout/HorizontalOrganizationChart"/>
    <dgm:cxn modelId="{46DF4B02-8A0E-496F-B00B-43583DF22B5B}" type="presParOf" srcId="{1E980FEC-17A7-43C3-A53B-4D90683129DA}" destId="{94395766-E901-4BBB-9D14-C2E61707BC13}" srcOrd="4" destOrd="0" presId="urn:microsoft.com/office/officeart/2009/3/layout/HorizontalOrganizationChart"/>
    <dgm:cxn modelId="{AC172BAC-71FE-42D7-817D-FFC52555107E}" type="presParOf" srcId="{1E980FEC-17A7-43C3-A53B-4D90683129DA}" destId="{BE204F55-E04A-4258-95FF-E8B1DD839DDA}" srcOrd="5" destOrd="0" presId="urn:microsoft.com/office/officeart/2009/3/layout/HorizontalOrganizationChart"/>
    <dgm:cxn modelId="{292348B3-B9AD-407F-9877-1D92D072FB28}" type="presParOf" srcId="{BE204F55-E04A-4258-95FF-E8B1DD839DDA}" destId="{37812775-DA45-4A27-AC16-640BED76756C}" srcOrd="0" destOrd="0" presId="urn:microsoft.com/office/officeart/2009/3/layout/HorizontalOrganizationChart"/>
    <dgm:cxn modelId="{8B89F562-D0EA-4BD2-BB17-74E8CBC3855D}" type="presParOf" srcId="{37812775-DA45-4A27-AC16-640BED76756C}" destId="{A39DEE5A-9885-4562-A053-9E46C23B1798}" srcOrd="0" destOrd="0" presId="urn:microsoft.com/office/officeart/2009/3/layout/HorizontalOrganizationChart"/>
    <dgm:cxn modelId="{69F0A5A4-D957-4954-B5AC-7D47A7AA7123}" type="presParOf" srcId="{37812775-DA45-4A27-AC16-640BED76756C}" destId="{AA653B3B-211D-4E6F-A9B3-5B3EB0740101}" srcOrd="1" destOrd="0" presId="urn:microsoft.com/office/officeart/2009/3/layout/HorizontalOrganizationChart"/>
    <dgm:cxn modelId="{0CF27BB9-11E6-405A-B868-4A15032E0EE9}" type="presParOf" srcId="{BE204F55-E04A-4258-95FF-E8B1DD839DDA}" destId="{C1DD7148-373E-40F7-9FFA-A0363C4E2BE4}" srcOrd="1" destOrd="0" presId="urn:microsoft.com/office/officeart/2009/3/layout/HorizontalOrganizationChart"/>
    <dgm:cxn modelId="{CBC77557-63FB-4BA9-BD3E-FE4917AA6902}" type="presParOf" srcId="{BE204F55-E04A-4258-95FF-E8B1DD839DDA}" destId="{EFE31C6D-EE50-433B-AEF3-0D4DF308110F}" srcOrd="2" destOrd="0" presId="urn:microsoft.com/office/officeart/2009/3/layout/HorizontalOrganizationChart"/>
    <dgm:cxn modelId="{8B2935FE-AA82-435F-A20A-12E19382416B}" type="presParOf" srcId="{1E980FEC-17A7-43C3-A53B-4D90683129DA}" destId="{778CBF5D-CF8D-491A-B07A-81379B27D451}" srcOrd="6" destOrd="0" presId="urn:microsoft.com/office/officeart/2009/3/layout/HorizontalOrganizationChart"/>
    <dgm:cxn modelId="{77296DDF-A93D-4A72-9C1F-FE08B864CCCE}" type="presParOf" srcId="{1E980FEC-17A7-43C3-A53B-4D90683129DA}" destId="{0992DA4E-746B-44D9-AF68-3ED567A3CBCC}" srcOrd="7" destOrd="0" presId="urn:microsoft.com/office/officeart/2009/3/layout/HorizontalOrganizationChart"/>
    <dgm:cxn modelId="{B63AF833-E56C-4CC6-AA2F-E8EF3E1D7A4E}" type="presParOf" srcId="{0992DA4E-746B-44D9-AF68-3ED567A3CBCC}" destId="{44831BEB-9B70-4425-939B-6C2F3B09CD79}" srcOrd="0" destOrd="0" presId="urn:microsoft.com/office/officeart/2009/3/layout/HorizontalOrganizationChart"/>
    <dgm:cxn modelId="{0B2D1030-1FF1-4C1B-8D7D-CD97093FBFE0}" type="presParOf" srcId="{44831BEB-9B70-4425-939B-6C2F3B09CD79}" destId="{B21DF72F-B67F-43EB-834D-ECAD33B590F3}" srcOrd="0" destOrd="0" presId="urn:microsoft.com/office/officeart/2009/3/layout/HorizontalOrganizationChart"/>
    <dgm:cxn modelId="{0C958F0A-7F5E-4A2B-9CC8-14B335C6DD22}" type="presParOf" srcId="{44831BEB-9B70-4425-939B-6C2F3B09CD79}" destId="{BCE3647F-E94B-42BB-AE30-A2F886CF93F8}" srcOrd="1" destOrd="0" presId="urn:microsoft.com/office/officeart/2009/3/layout/HorizontalOrganizationChart"/>
    <dgm:cxn modelId="{9BDF3360-E238-485C-BC72-C4F2AD2A10B9}" type="presParOf" srcId="{0992DA4E-746B-44D9-AF68-3ED567A3CBCC}" destId="{0FC8BFC6-FF00-47E8-B9BA-C09F6FFC1535}" srcOrd="1" destOrd="0" presId="urn:microsoft.com/office/officeart/2009/3/layout/HorizontalOrganizationChart"/>
    <dgm:cxn modelId="{AB419EA9-D81B-42E0-9345-2997DFD28B80}" type="presParOf" srcId="{0992DA4E-746B-44D9-AF68-3ED567A3CBCC}" destId="{DCB6E74E-5F6E-4F31-B415-FCB62FEE6113}" srcOrd="2" destOrd="0" presId="urn:microsoft.com/office/officeart/2009/3/layout/HorizontalOrganizationChart"/>
    <dgm:cxn modelId="{37215003-A274-4147-86B5-53574B089BE6}" type="presParOf" srcId="{1E980FEC-17A7-43C3-A53B-4D90683129DA}" destId="{16797474-D08E-4460-B62E-550F550B856C}" srcOrd="8" destOrd="0" presId="urn:microsoft.com/office/officeart/2009/3/layout/HorizontalOrganizationChart"/>
    <dgm:cxn modelId="{E012E626-0A30-498F-90EA-C95FD201C136}" type="presParOf" srcId="{1E980FEC-17A7-43C3-A53B-4D90683129DA}" destId="{5864E3CC-E985-4003-AC1D-9D32FD49EEAB}" srcOrd="9" destOrd="0" presId="urn:microsoft.com/office/officeart/2009/3/layout/HorizontalOrganizationChart"/>
    <dgm:cxn modelId="{BE6F6154-6F5D-4BE5-9376-DDC07326A00E}" type="presParOf" srcId="{5864E3CC-E985-4003-AC1D-9D32FD49EEAB}" destId="{95070EBB-4635-4EDD-9889-B1E226522BD8}" srcOrd="0" destOrd="0" presId="urn:microsoft.com/office/officeart/2009/3/layout/HorizontalOrganizationChart"/>
    <dgm:cxn modelId="{E0CFF2DF-CC7E-4C44-AFCE-45A3231FA586}" type="presParOf" srcId="{95070EBB-4635-4EDD-9889-B1E226522BD8}" destId="{21F55AF5-C024-49F6-A1EE-A3BDF5EB5E62}" srcOrd="0" destOrd="0" presId="urn:microsoft.com/office/officeart/2009/3/layout/HorizontalOrganizationChart"/>
    <dgm:cxn modelId="{048E2F83-90C7-4B4F-828C-2EA67CD7BB25}" type="presParOf" srcId="{95070EBB-4635-4EDD-9889-B1E226522BD8}" destId="{44162469-6D20-405A-B9A7-FB00D8035641}" srcOrd="1" destOrd="0" presId="urn:microsoft.com/office/officeart/2009/3/layout/HorizontalOrganizationChart"/>
    <dgm:cxn modelId="{A1617518-8F57-4FBB-ADBE-85724ED326EB}" type="presParOf" srcId="{5864E3CC-E985-4003-AC1D-9D32FD49EEAB}" destId="{0709505A-FD18-4656-A0CE-1A2EC6F97180}" srcOrd="1" destOrd="0" presId="urn:microsoft.com/office/officeart/2009/3/layout/HorizontalOrganizationChart"/>
    <dgm:cxn modelId="{DD7D1A73-F607-4563-A40B-C454E4C9F5B1}" type="presParOf" srcId="{5864E3CC-E985-4003-AC1D-9D32FD49EEAB}" destId="{643E9E06-4B6E-4138-A0C0-99044668A7DC}" srcOrd="2" destOrd="0" presId="urn:microsoft.com/office/officeart/2009/3/layout/HorizontalOrganizationChart"/>
    <dgm:cxn modelId="{936BAB09-E39D-4221-B38C-2A9920AA0A35}" type="presParOf" srcId="{7C3662E1-9598-4B15-8A20-3B0E71F89E6F}" destId="{B6B5FE39-C390-4F4D-9204-515F56744187}" srcOrd="2" destOrd="0" presId="urn:microsoft.com/office/officeart/2009/3/layout/HorizontalOrganizationChart"/>
    <dgm:cxn modelId="{A25ED091-550A-4A67-98EA-2E501910397A}" type="presParOf" srcId="{A4903FD6-05CA-4546-8ED0-5E2706B367E1}" destId="{8EBB2B1B-D68B-4602-BA61-223258EABFDC}" srcOrd="4" destOrd="0" presId="urn:microsoft.com/office/officeart/2009/3/layout/HorizontalOrganizationChart"/>
    <dgm:cxn modelId="{D4F0FEAE-AF6A-40E6-95EF-88F87BE9B266}" type="presParOf" srcId="{A4903FD6-05CA-4546-8ED0-5E2706B367E1}" destId="{55862417-2245-4539-90E6-33D343BBD732}" srcOrd="5" destOrd="0" presId="urn:microsoft.com/office/officeart/2009/3/layout/HorizontalOrganizationChart"/>
    <dgm:cxn modelId="{3899FF5E-9304-43AE-9212-2731284623AB}" type="presParOf" srcId="{55862417-2245-4539-90E6-33D343BBD732}" destId="{8D0AE6F8-B71A-4C9B-806D-AFFE6291B3B0}" srcOrd="0" destOrd="0" presId="urn:microsoft.com/office/officeart/2009/3/layout/HorizontalOrganizationChart"/>
    <dgm:cxn modelId="{0A0B6646-AB75-4D46-BA28-6D5DACE4BF1E}" type="presParOf" srcId="{8D0AE6F8-B71A-4C9B-806D-AFFE6291B3B0}" destId="{8DF1B535-533A-4A98-B3AA-17B54A9D5479}" srcOrd="0" destOrd="0" presId="urn:microsoft.com/office/officeart/2009/3/layout/HorizontalOrganizationChart"/>
    <dgm:cxn modelId="{B051369C-9919-4713-84BC-AFDCB5519E3F}" type="presParOf" srcId="{8D0AE6F8-B71A-4C9B-806D-AFFE6291B3B0}" destId="{A8F6BD6D-9E91-4257-A082-80533F377AEE}" srcOrd="1" destOrd="0" presId="urn:microsoft.com/office/officeart/2009/3/layout/HorizontalOrganizationChart"/>
    <dgm:cxn modelId="{C3DBB1F0-6BBA-4F10-A519-9B4DE8F97C1C}" type="presParOf" srcId="{55862417-2245-4539-90E6-33D343BBD732}" destId="{B8FD0E59-47EF-4B27-8307-6C06EC8AE7E5}" srcOrd="1" destOrd="0" presId="urn:microsoft.com/office/officeart/2009/3/layout/HorizontalOrganizationChart"/>
    <dgm:cxn modelId="{891CE5E4-F337-409F-9AD3-884E4DF3FD0F}" type="presParOf" srcId="{B8FD0E59-47EF-4B27-8307-6C06EC8AE7E5}" destId="{A1FF9855-A9F0-40BD-8958-B6C0F8F4AFB5}" srcOrd="0" destOrd="0" presId="urn:microsoft.com/office/officeart/2009/3/layout/HorizontalOrganizationChart"/>
    <dgm:cxn modelId="{B5614A88-FE50-4D91-9C13-3D20490893C5}" type="presParOf" srcId="{B8FD0E59-47EF-4B27-8307-6C06EC8AE7E5}" destId="{9FAB9D2F-3150-4D45-A93E-4F5365C805CE}" srcOrd="1" destOrd="0" presId="urn:microsoft.com/office/officeart/2009/3/layout/HorizontalOrganizationChart"/>
    <dgm:cxn modelId="{F5CA76A6-CF21-47B1-8A14-A0A812F5EDC2}" type="presParOf" srcId="{9FAB9D2F-3150-4D45-A93E-4F5365C805CE}" destId="{5F9F1361-BCD1-4590-91E1-618D02CE7832}" srcOrd="0" destOrd="0" presId="urn:microsoft.com/office/officeart/2009/3/layout/HorizontalOrganizationChart"/>
    <dgm:cxn modelId="{30DA50CF-2383-4CA9-865C-56A99FBD9421}" type="presParOf" srcId="{5F9F1361-BCD1-4590-91E1-618D02CE7832}" destId="{E7B1F1FD-2245-4632-A0A1-1CD248B006D8}" srcOrd="0" destOrd="0" presId="urn:microsoft.com/office/officeart/2009/3/layout/HorizontalOrganizationChart"/>
    <dgm:cxn modelId="{4380A787-F359-49F9-A8CE-6C9F9BDBA2A2}" type="presParOf" srcId="{5F9F1361-BCD1-4590-91E1-618D02CE7832}" destId="{999D085D-F9B0-43B9-A757-472F5638134A}" srcOrd="1" destOrd="0" presId="urn:microsoft.com/office/officeart/2009/3/layout/HorizontalOrganizationChart"/>
    <dgm:cxn modelId="{BA430B90-6EDB-400D-9E4D-51F4D0D513CE}" type="presParOf" srcId="{9FAB9D2F-3150-4D45-A93E-4F5365C805CE}" destId="{150207B3-8B07-4429-B4F9-82E703650EFE}" srcOrd="1" destOrd="0" presId="urn:microsoft.com/office/officeart/2009/3/layout/HorizontalOrganizationChart"/>
    <dgm:cxn modelId="{9A89B5E3-BE4E-4949-B5EE-72B893B340DD}" type="presParOf" srcId="{9FAB9D2F-3150-4D45-A93E-4F5365C805CE}" destId="{18CC05E2-34F6-4A25-8796-4B17604E9040}" srcOrd="2" destOrd="0" presId="urn:microsoft.com/office/officeart/2009/3/layout/HorizontalOrganizationChart"/>
    <dgm:cxn modelId="{9752565C-6285-40A6-956E-899C53BCDB3B}" type="presParOf" srcId="{B8FD0E59-47EF-4B27-8307-6C06EC8AE7E5}" destId="{2FE48BA4-F71B-4A10-8F23-8877A15BD1B0}" srcOrd="2" destOrd="0" presId="urn:microsoft.com/office/officeart/2009/3/layout/HorizontalOrganizationChart"/>
    <dgm:cxn modelId="{03590AA8-371A-48EC-A859-100009FC130F}" type="presParOf" srcId="{B8FD0E59-47EF-4B27-8307-6C06EC8AE7E5}" destId="{9C1338D1-BA9B-4C84-A492-997E721C8033}" srcOrd="3" destOrd="0" presId="urn:microsoft.com/office/officeart/2009/3/layout/HorizontalOrganizationChart"/>
    <dgm:cxn modelId="{000C4535-F907-4699-9F01-E1CE596B01EE}" type="presParOf" srcId="{9C1338D1-BA9B-4C84-A492-997E721C8033}" destId="{EC68FD35-8610-412D-8623-583A53F3A6D6}" srcOrd="0" destOrd="0" presId="urn:microsoft.com/office/officeart/2009/3/layout/HorizontalOrganizationChart"/>
    <dgm:cxn modelId="{98354757-DDD1-4FCB-80C0-086639B0F1C2}" type="presParOf" srcId="{EC68FD35-8610-412D-8623-583A53F3A6D6}" destId="{388ED7FD-57E2-49E1-9224-E6CEAF01EE17}" srcOrd="0" destOrd="0" presId="urn:microsoft.com/office/officeart/2009/3/layout/HorizontalOrganizationChart"/>
    <dgm:cxn modelId="{9C10943B-8D60-403D-9B47-CDA69FC2BD1C}" type="presParOf" srcId="{EC68FD35-8610-412D-8623-583A53F3A6D6}" destId="{BC27356C-7B60-4DED-8EC2-B6DCDDF9891E}" srcOrd="1" destOrd="0" presId="urn:microsoft.com/office/officeart/2009/3/layout/HorizontalOrganizationChart"/>
    <dgm:cxn modelId="{93C21C8D-DC98-4D28-B6D6-008710E1689D}" type="presParOf" srcId="{9C1338D1-BA9B-4C84-A492-997E721C8033}" destId="{D4B2B24F-4AD3-43E3-82DF-2B3167E9871F}" srcOrd="1" destOrd="0" presId="urn:microsoft.com/office/officeart/2009/3/layout/HorizontalOrganizationChart"/>
    <dgm:cxn modelId="{081A572E-FE4B-4872-A2A2-398E0E2BB1E1}" type="presParOf" srcId="{9C1338D1-BA9B-4C84-A492-997E721C8033}" destId="{23096A7A-FED9-4E56-BCEC-C8A2B4CB619C}" srcOrd="2" destOrd="0" presId="urn:microsoft.com/office/officeart/2009/3/layout/HorizontalOrganizationChart"/>
    <dgm:cxn modelId="{C764ECE7-243E-4AC4-8856-4DAC91BA7B75}" type="presParOf" srcId="{B8FD0E59-47EF-4B27-8307-6C06EC8AE7E5}" destId="{A2E8BF5D-F248-4A03-B1BD-30A68A2C7296}" srcOrd="4" destOrd="0" presId="urn:microsoft.com/office/officeart/2009/3/layout/HorizontalOrganizationChart"/>
    <dgm:cxn modelId="{5273BC57-AE4E-44F7-ADCF-06FCAA3D2188}" type="presParOf" srcId="{B8FD0E59-47EF-4B27-8307-6C06EC8AE7E5}" destId="{40663438-025A-45DF-9FD4-230380B40F18}" srcOrd="5" destOrd="0" presId="urn:microsoft.com/office/officeart/2009/3/layout/HorizontalOrganizationChart"/>
    <dgm:cxn modelId="{1E43D402-7344-43BB-9105-C07F02CAE5DA}" type="presParOf" srcId="{40663438-025A-45DF-9FD4-230380B40F18}" destId="{93DDA281-1D5E-4257-BAB9-40EF05CB36AC}" srcOrd="0" destOrd="0" presId="urn:microsoft.com/office/officeart/2009/3/layout/HorizontalOrganizationChart"/>
    <dgm:cxn modelId="{52BA50DA-544C-4300-9A2D-1F9E91B1D51D}" type="presParOf" srcId="{93DDA281-1D5E-4257-BAB9-40EF05CB36AC}" destId="{A1797471-9A91-4464-AA89-FC1F215872F4}" srcOrd="0" destOrd="0" presId="urn:microsoft.com/office/officeart/2009/3/layout/HorizontalOrganizationChart"/>
    <dgm:cxn modelId="{5194ECFF-F5E2-49C1-82D3-EE4048D25DA7}" type="presParOf" srcId="{93DDA281-1D5E-4257-BAB9-40EF05CB36AC}" destId="{851101BB-64E0-4E23-8E37-2C011E7C50C9}" srcOrd="1" destOrd="0" presId="urn:microsoft.com/office/officeart/2009/3/layout/HorizontalOrganizationChart"/>
    <dgm:cxn modelId="{4F2C325B-8912-4CBC-ABAC-EA06A6D7958A}" type="presParOf" srcId="{40663438-025A-45DF-9FD4-230380B40F18}" destId="{09236897-5B84-4595-A642-9D5DE9C6071E}" srcOrd="1" destOrd="0" presId="urn:microsoft.com/office/officeart/2009/3/layout/HorizontalOrganizationChart"/>
    <dgm:cxn modelId="{B4D5ABBE-0B78-470A-9414-55FE1D067B1E}" type="presParOf" srcId="{40663438-025A-45DF-9FD4-230380B40F18}" destId="{C78C83A5-C68C-4E0C-9E24-3878CC77667F}" srcOrd="2" destOrd="0" presId="urn:microsoft.com/office/officeart/2009/3/layout/HorizontalOrganizationChart"/>
    <dgm:cxn modelId="{D449F2F9-8B9F-46FF-B486-1419A9FE476A}" type="presParOf" srcId="{B8FD0E59-47EF-4B27-8307-6C06EC8AE7E5}" destId="{3ACA0E25-B1F5-476D-9831-19E0096E6287}" srcOrd="6" destOrd="0" presId="urn:microsoft.com/office/officeart/2009/3/layout/HorizontalOrganizationChart"/>
    <dgm:cxn modelId="{28CA0ADB-1F12-4E54-906E-9513B93C1A9F}" type="presParOf" srcId="{B8FD0E59-47EF-4B27-8307-6C06EC8AE7E5}" destId="{7E462D04-E734-432B-AB52-1F870A86DDFF}" srcOrd="7" destOrd="0" presId="urn:microsoft.com/office/officeart/2009/3/layout/HorizontalOrganizationChart"/>
    <dgm:cxn modelId="{4217127E-A020-46C0-B725-EAD2910F329F}" type="presParOf" srcId="{7E462D04-E734-432B-AB52-1F870A86DDFF}" destId="{252BFCC6-88AF-4367-B744-812DBD9F3935}" srcOrd="0" destOrd="0" presId="urn:microsoft.com/office/officeart/2009/3/layout/HorizontalOrganizationChart"/>
    <dgm:cxn modelId="{A5725F80-1098-42D6-A25D-87083AA8F6E5}" type="presParOf" srcId="{252BFCC6-88AF-4367-B744-812DBD9F3935}" destId="{6A1530A7-F6F1-4F60-A305-C1768971BC44}" srcOrd="0" destOrd="0" presId="urn:microsoft.com/office/officeart/2009/3/layout/HorizontalOrganizationChart"/>
    <dgm:cxn modelId="{936A0075-38A4-4E85-ADEF-7DED102D3F39}" type="presParOf" srcId="{252BFCC6-88AF-4367-B744-812DBD9F3935}" destId="{C076B68A-491A-4B42-B060-9DB4298B28C6}" srcOrd="1" destOrd="0" presId="urn:microsoft.com/office/officeart/2009/3/layout/HorizontalOrganizationChart"/>
    <dgm:cxn modelId="{E035F302-1EAC-4E4E-AAE2-FCF5589F1DBD}" type="presParOf" srcId="{7E462D04-E734-432B-AB52-1F870A86DDFF}" destId="{31262CCE-7826-45E2-ADC8-D4FD3D24FD61}" srcOrd="1" destOrd="0" presId="urn:microsoft.com/office/officeart/2009/3/layout/HorizontalOrganizationChart"/>
    <dgm:cxn modelId="{D9C8CF45-69E5-4785-A5D6-CB21502E7C5B}" type="presParOf" srcId="{7E462D04-E734-432B-AB52-1F870A86DDFF}" destId="{8BDCEB50-F8F1-45F8-9C29-26532198EC53}" srcOrd="2" destOrd="0" presId="urn:microsoft.com/office/officeart/2009/3/layout/HorizontalOrganizationChart"/>
    <dgm:cxn modelId="{1DE92B56-96CF-4500-8D37-4832E47232BC}" type="presParOf" srcId="{55862417-2245-4539-90E6-33D343BBD732}" destId="{816FCBE3-E15B-4191-8EE2-4FFBED14FB57}" srcOrd="2" destOrd="0" presId="urn:microsoft.com/office/officeart/2009/3/layout/HorizontalOrganizationChart"/>
    <dgm:cxn modelId="{65A34527-20CC-443E-A7A9-99383307449C}" type="presParOf" srcId="{A4903FD6-05CA-4546-8ED0-5E2706B367E1}" destId="{1D23F5F9-A9D4-4E82-8599-32412E8D4503}" srcOrd="6" destOrd="0" presId="urn:microsoft.com/office/officeart/2009/3/layout/HorizontalOrganizationChart"/>
    <dgm:cxn modelId="{009D5CF6-49C8-4A07-B520-3356EACEE05C}" type="presParOf" srcId="{A4903FD6-05CA-4546-8ED0-5E2706B367E1}" destId="{89CA200F-BB20-4832-9ABC-3CF3FB974FC7}" srcOrd="7" destOrd="0" presId="urn:microsoft.com/office/officeart/2009/3/layout/HorizontalOrganizationChart"/>
    <dgm:cxn modelId="{A400C0B9-C11D-4927-BE44-337EB4F7BD66}" type="presParOf" srcId="{89CA200F-BB20-4832-9ABC-3CF3FB974FC7}" destId="{9B17A194-6C7F-4D83-8773-518BFE25E05C}" srcOrd="0" destOrd="0" presId="urn:microsoft.com/office/officeart/2009/3/layout/HorizontalOrganizationChart"/>
    <dgm:cxn modelId="{295D33E9-31EE-44C1-AFD7-F50A17F385F7}" type="presParOf" srcId="{9B17A194-6C7F-4D83-8773-518BFE25E05C}" destId="{120D800D-DECF-44B1-8A07-EBD099FB9658}" srcOrd="0" destOrd="0" presId="urn:microsoft.com/office/officeart/2009/3/layout/HorizontalOrganizationChart"/>
    <dgm:cxn modelId="{743E9095-EA79-4FBC-A1FC-7CE936C316C4}" type="presParOf" srcId="{9B17A194-6C7F-4D83-8773-518BFE25E05C}" destId="{42EF03D0-45DA-479F-9A99-92738796C10C}" srcOrd="1" destOrd="0" presId="urn:microsoft.com/office/officeart/2009/3/layout/HorizontalOrganizationChart"/>
    <dgm:cxn modelId="{6409BB4D-1E26-4844-A9CB-10E92E0C0FC4}" type="presParOf" srcId="{89CA200F-BB20-4832-9ABC-3CF3FB974FC7}" destId="{709F0568-75B3-40A1-ADEC-86D3814FC31F}" srcOrd="1" destOrd="0" presId="urn:microsoft.com/office/officeart/2009/3/layout/HorizontalOrganizationChart"/>
    <dgm:cxn modelId="{FC465D6E-F117-40D5-AD78-65681ACAE6A9}" type="presParOf" srcId="{709F0568-75B3-40A1-ADEC-86D3814FC31F}" destId="{C02AD807-4878-4107-AAFA-1C2B30DF8015}" srcOrd="0" destOrd="0" presId="urn:microsoft.com/office/officeart/2009/3/layout/HorizontalOrganizationChart"/>
    <dgm:cxn modelId="{7F535D6C-3F72-4B34-ACCC-ECAF25C55CD3}" type="presParOf" srcId="{709F0568-75B3-40A1-ADEC-86D3814FC31F}" destId="{58963BD9-236C-417A-9899-8C7BF9894966}" srcOrd="1" destOrd="0" presId="urn:microsoft.com/office/officeart/2009/3/layout/HorizontalOrganizationChart"/>
    <dgm:cxn modelId="{9306645B-778D-4C52-B8BC-1836D51E6B11}" type="presParOf" srcId="{58963BD9-236C-417A-9899-8C7BF9894966}" destId="{580494CD-7C66-4277-BD16-54CE1C9B18EC}" srcOrd="0" destOrd="0" presId="urn:microsoft.com/office/officeart/2009/3/layout/HorizontalOrganizationChart"/>
    <dgm:cxn modelId="{CAC18C51-497E-472C-B49A-B0372EEC7961}" type="presParOf" srcId="{580494CD-7C66-4277-BD16-54CE1C9B18EC}" destId="{3C8D362F-0B22-436A-BAB4-A3B4F550C679}" srcOrd="0" destOrd="0" presId="urn:microsoft.com/office/officeart/2009/3/layout/HorizontalOrganizationChart"/>
    <dgm:cxn modelId="{1FB39C42-5A68-4DAF-BF51-5E24A7BB53B5}" type="presParOf" srcId="{580494CD-7C66-4277-BD16-54CE1C9B18EC}" destId="{6A749164-7DC9-40A2-8483-40E31C877443}" srcOrd="1" destOrd="0" presId="urn:microsoft.com/office/officeart/2009/3/layout/HorizontalOrganizationChart"/>
    <dgm:cxn modelId="{F680E7D2-8889-488E-AD01-E33FC2679CA4}" type="presParOf" srcId="{58963BD9-236C-417A-9899-8C7BF9894966}" destId="{5CFC0EBE-2584-4D88-A7DE-78DAD7F9F0CB}" srcOrd="1" destOrd="0" presId="urn:microsoft.com/office/officeart/2009/3/layout/HorizontalOrganizationChart"/>
    <dgm:cxn modelId="{29FB0DCD-5B6B-45BD-A07E-2FC9986BE241}" type="presParOf" srcId="{58963BD9-236C-417A-9899-8C7BF9894966}" destId="{AE8F868D-4810-4D96-96EA-D6D59E73DFE1}" srcOrd="2" destOrd="0" presId="urn:microsoft.com/office/officeart/2009/3/layout/HorizontalOrganizationChart"/>
    <dgm:cxn modelId="{D8FAFFE5-B2DC-406E-B66B-0C3DBD9574F5}" type="presParOf" srcId="{709F0568-75B3-40A1-ADEC-86D3814FC31F}" destId="{6537F881-E4F2-4F17-93BD-66BE6966FC83}" srcOrd="2" destOrd="0" presId="urn:microsoft.com/office/officeart/2009/3/layout/HorizontalOrganizationChart"/>
    <dgm:cxn modelId="{6C38F6A1-8C6A-4408-9EA3-2E360AAE7BD8}" type="presParOf" srcId="{709F0568-75B3-40A1-ADEC-86D3814FC31F}" destId="{E3C830F9-5937-4D4A-8E88-CC756BCCF9B3}" srcOrd="3" destOrd="0" presId="urn:microsoft.com/office/officeart/2009/3/layout/HorizontalOrganizationChart"/>
    <dgm:cxn modelId="{055D0190-D50F-4525-8776-9974DA3F8F26}" type="presParOf" srcId="{E3C830F9-5937-4D4A-8E88-CC756BCCF9B3}" destId="{4C4EA9A8-467A-4B39-9682-CF5882BCA212}" srcOrd="0" destOrd="0" presId="urn:microsoft.com/office/officeart/2009/3/layout/HorizontalOrganizationChart"/>
    <dgm:cxn modelId="{9BEBED98-92AE-4530-A0DA-59542C1E93F0}" type="presParOf" srcId="{4C4EA9A8-467A-4B39-9682-CF5882BCA212}" destId="{D2A14DA4-8423-4491-8194-A9095092CCE1}" srcOrd="0" destOrd="0" presId="urn:microsoft.com/office/officeart/2009/3/layout/HorizontalOrganizationChart"/>
    <dgm:cxn modelId="{B41F977E-ACBF-4B12-BC6A-2936E01678CE}" type="presParOf" srcId="{4C4EA9A8-467A-4B39-9682-CF5882BCA212}" destId="{DC60AABB-4152-4EDA-AE95-340DC7F2CCBF}" srcOrd="1" destOrd="0" presId="urn:microsoft.com/office/officeart/2009/3/layout/HorizontalOrganizationChart"/>
    <dgm:cxn modelId="{B3FB973D-BF76-4065-93E0-D1F5072B2427}" type="presParOf" srcId="{E3C830F9-5937-4D4A-8E88-CC756BCCF9B3}" destId="{F4D80A8B-9E00-44B6-987F-22BA1FDDBCE3}" srcOrd="1" destOrd="0" presId="urn:microsoft.com/office/officeart/2009/3/layout/HorizontalOrganizationChart"/>
    <dgm:cxn modelId="{2A4561CF-BA0C-4485-B5B9-8AA2EECF1A0C}" type="presParOf" srcId="{E3C830F9-5937-4D4A-8E88-CC756BCCF9B3}" destId="{791A19B2-F4CC-48D9-B08F-FD68D3B5798B}" srcOrd="2" destOrd="0" presId="urn:microsoft.com/office/officeart/2009/3/layout/HorizontalOrganizationChart"/>
    <dgm:cxn modelId="{5156CB70-32CE-4C0E-8F6C-2C0314C1E15B}" type="presParOf" srcId="{709F0568-75B3-40A1-ADEC-86D3814FC31F}" destId="{25527DBA-B14D-4839-930F-485F91155B99}" srcOrd="4" destOrd="0" presId="urn:microsoft.com/office/officeart/2009/3/layout/HorizontalOrganizationChart"/>
    <dgm:cxn modelId="{A99F84D7-C2C0-4481-B740-79956EFD23E5}" type="presParOf" srcId="{709F0568-75B3-40A1-ADEC-86D3814FC31F}" destId="{1475BF9D-1B5F-492B-BFA1-03FE23C3E2AD}" srcOrd="5" destOrd="0" presId="urn:microsoft.com/office/officeart/2009/3/layout/HorizontalOrganizationChart"/>
    <dgm:cxn modelId="{8C27C67B-549D-4D7B-984B-7CE0DA396813}" type="presParOf" srcId="{1475BF9D-1B5F-492B-BFA1-03FE23C3E2AD}" destId="{810FA7C7-E666-4ED1-995F-D1D9B46F2A54}" srcOrd="0" destOrd="0" presId="urn:microsoft.com/office/officeart/2009/3/layout/HorizontalOrganizationChart"/>
    <dgm:cxn modelId="{5F8DBF9F-557D-4E98-86A2-6ED5193A71EF}" type="presParOf" srcId="{810FA7C7-E666-4ED1-995F-D1D9B46F2A54}" destId="{94494781-3A9A-497E-ADBD-E71D0405E395}" srcOrd="0" destOrd="0" presId="urn:microsoft.com/office/officeart/2009/3/layout/HorizontalOrganizationChart"/>
    <dgm:cxn modelId="{8C907ECB-CA8A-4ABB-9D83-F84FFD97C86A}" type="presParOf" srcId="{810FA7C7-E666-4ED1-995F-D1D9B46F2A54}" destId="{66EC0E3C-949E-4906-B6BA-2D7750007E04}" srcOrd="1" destOrd="0" presId="urn:microsoft.com/office/officeart/2009/3/layout/HorizontalOrganizationChart"/>
    <dgm:cxn modelId="{88228D9C-4207-4DA9-9B85-C70F437F50E4}" type="presParOf" srcId="{1475BF9D-1B5F-492B-BFA1-03FE23C3E2AD}" destId="{D44B529A-CB62-44A7-A974-FD02E5CBCA4B}" srcOrd="1" destOrd="0" presId="urn:microsoft.com/office/officeart/2009/3/layout/HorizontalOrganizationChart"/>
    <dgm:cxn modelId="{DC5B97E8-D72A-4851-BBE2-C856D45E287E}" type="presParOf" srcId="{1475BF9D-1B5F-492B-BFA1-03FE23C3E2AD}" destId="{E88BC97D-1468-46F0-9CEE-53066997CE6B}" srcOrd="2" destOrd="0" presId="urn:microsoft.com/office/officeart/2009/3/layout/HorizontalOrganizationChart"/>
    <dgm:cxn modelId="{3888F4B6-7B31-4702-BE0E-EFBB77B1B438}" type="presParOf" srcId="{709F0568-75B3-40A1-ADEC-86D3814FC31F}" destId="{D9191D10-CA25-483D-A8D0-17AAE1A933B2}" srcOrd="6" destOrd="0" presId="urn:microsoft.com/office/officeart/2009/3/layout/HorizontalOrganizationChart"/>
    <dgm:cxn modelId="{522EC353-F89E-445A-A44C-10EB0217A7EC}" type="presParOf" srcId="{709F0568-75B3-40A1-ADEC-86D3814FC31F}" destId="{6DA3EE27-7D42-4E3A-BBE6-B89327CA5835}" srcOrd="7" destOrd="0" presId="urn:microsoft.com/office/officeart/2009/3/layout/HorizontalOrganizationChart"/>
    <dgm:cxn modelId="{FAC6366A-814C-4572-80A4-866D885E95B2}" type="presParOf" srcId="{6DA3EE27-7D42-4E3A-BBE6-B89327CA5835}" destId="{1F878B54-39D1-4F5A-8587-F3DEC8BBEE63}" srcOrd="0" destOrd="0" presId="urn:microsoft.com/office/officeart/2009/3/layout/HorizontalOrganizationChart"/>
    <dgm:cxn modelId="{93356D96-E4C3-4F3D-AF92-5D578A67A9E1}" type="presParOf" srcId="{1F878B54-39D1-4F5A-8587-F3DEC8BBEE63}" destId="{7DA3A26B-49D0-42BD-833D-DA9044DDB19F}" srcOrd="0" destOrd="0" presId="urn:microsoft.com/office/officeart/2009/3/layout/HorizontalOrganizationChart"/>
    <dgm:cxn modelId="{AD70DE27-2762-475C-B6BC-5157090B6ADD}" type="presParOf" srcId="{1F878B54-39D1-4F5A-8587-F3DEC8BBEE63}" destId="{FDBD14D2-1C7F-476D-A3CF-B5EC3BB0CC62}" srcOrd="1" destOrd="0" presId="urn:microsoft.com/office/officeart/2009/3/layout/HorizontalOrganizationChart"/>
    <dgm:cxn modelId="{94A6FAC6-BBA2-4366-992B-976385B0DF99}" type="presParOf" srcId="{6DA3EE27-7D42-4E3A-BBE6-B89327CA5835}" destId="{72CF3168-4212-45AF-9FF5-464C74CEA23B}" srcOrd="1" destOrd="0" presId="urn:microsoft.com/office/officeart/2009/3/layout/HorizontalOrganizationChart"/>
    <dgm:cxn modelId="{6F407CED-6F1D-486D-B38F-293C3A8558C6}" type="presParOf" srcId="{6DA3EE27-7D42-4E3A-BBE6-B89327CA5835}" destId="{B4BA9E03-1C83-43D4-ABA2-77C66649A1B4}" srcOrd="2" destOrd="0" presId="urn:microsoft.com/office/officeart/2009/3/layout/HorizontalOrganizationChart"/>
    <dgm:cxn modelId="{F9E981EF-BF24-4B29-B4D8-A0B8C52E114F}" type="presParOf" srcId="{89CA200F-BB20-4832-9ABC-3CF3FB974FC7}" destId="{714634F4-6B75-4A9D-B933-C9AC944225B5}" srcOrd="2" destOrd="0" presId="urn:microsoft.com/office/officeart/2009/3/layout/HorizontalOrganizationChart"/>
    <dgm:cxn modelId="{86AD97DE-D958-4C34-A41E-CA1EEE2118C2}" type="presParOf" srcId="{A4903FD6-05CA-4546-8ED0-5E2706B367E1}" destId="{D7F9739D-60CB-4095-A641-82E84870ACC5}" srcOrd="8" destOrd="0" presId="urn:microsoft.com/office/officeart/2009/3/layout/HorizontalOrganizationChart"/>
    <dgm:cxn modelId="{5309D4C5-6AB1-4314-B015-133201912F3F}" type="presParOf" srcId="{A4903FD6-05CA-4546-8ED0-5E2706B367E1}" destId="{374C05C2-6486-40A3-BED5-A133EDC2ED88}" srcOrd="9" destOrd="0" presId="urn:microsoft.com/office/officeart/2009/3/layout/HorizontalOrganizationChart"/>
    <dgm:cxn modelId="{AE46DDD0-B21B-4809-981B-86BD1E3BFC61}" type="presParOf" srcId="{374C05C2-6486-40A3-BED5-A133EDC2ED88}" destId="{160B2FB7-62BA-4F84-8C5C-32C1DEAAE4AD}" srcOrd="0" destOrd="0" presId="urn:microsoft.com/office/officeart/2009/3/layout/HorizontalOrganizationChart"/>
    <dgm:cxn modelId="{E4357953-A211-4DC8-A6B1-8D0FFA1298DF}" type="presParOf" srcId="{160B2FB7-62BA-4F84-8C5C-32C1DEAAE4AD}" destId="{A84437FF-C5DA-4D47-B85E-74844830B573}" srcOrd="0" destOrd="0" presId="urn:microsoft.com/office/officeart/2009/3/layout/HorizontalOrganizationChart"/>
    <dgm:cxn modelId="{AFB497E0-C17E-4F28-99E4-AE6432CCA95D}" type="presParOf" srcId="{160B2FB7-62BA-4F84-8C5C-32C1DEAAE4AD}" destId="{FB812AD8-DF35-4052-A96B-EA09E6DE9FC9}" srcOrd="1" destOrd="0" presId="urn:microsoft.com/office/officeart/2009/3/layout/HorizontalOrganizationChart"/>
    <dgm:cxn modelId="{1794BCD6-ECC7-4D4D-8C84-4B2BD52C6682}" type="presParOf" srcId="{374C05C2-6486-40A3-BED5-A133EDC2ED88}" destId="{108AF599-88B4-418D-A586-4E41C10E498B}" srcOrd="1" destOrd="0" presId="urn:microsoft.com/office/officeart/2009/3/layout/HorizontalOrganizationChart"/>
    <dgm:cxn modelId="{589CB631-5F79-4789-A8E8-65F81D3919A4}" type="presParOf" srcId="{108AF599-88B4-418D-A586-4E41C10E498B}" destId="{38B1F763-7856-4926-8271-917EE6C6DAA6}" srcOrd="0" destOrd="0" presId="urn:microsoft.com/office/officeart/2009/3/layout/HorizontalOrganizationChart"/>
    <dgm:cxn modelId="{171A0EC6-CBF7-4661-A09C-83CB63444DD7}" type="presParOf" srcId="{108AF599-88B4-418D-A586-4E41C10E498B}" destId="{FDA267F9-5F1D-4C1E-A124-6FD9AD548D39}" srcOrd="1" destOrd="0" presId="urn:microsoft.com/office/officeart/2009/3/layout/HorizontalOrganizationChart"/>
    <dgm:cxn modelId="{D440034D-B28E-4C06-82C9-E66D6BA2F228}" type="presParOf" srcId="{FDA267F9-5F1D-4C1E-A124-6FD9AD548D39}" destId="{EDAEBAAD-4ADA-4E4C-A46D-5601B0EBAB2A}" srcOrd="0" destOrd="0" presId="urn:microsoft.com/office/officeart/2009/3/layout/HorizontalOrganizationChart"/>
    <dgm:cxn modelId="{2B33EC30-D9F7-432D-B17D-876E78A3B999}" type="presParOf" srcId="{EDAEBAAD-4ADA-4E4C-A46D-5601B0EBAB2A}" destId="{6AD6D7A3-8668-493A-882C-94B662E0539F}" srcOrd="0" destOrd="0" presId="urn:microsoft.com/office/officeart/2009/3/layout/HorizontalOrganizationChart"/>
    <dgm:cxn modelId="{598E6753-C5BE-4F86-A631-5BF36E8B7772}" type="presParOf" srcId="{EDAEBAAD-4ADA-4E4C-A46D-5601B0EBAB2A}" destId="{A06E55A9-A0D7-4BF0-AF29-6745EF92127A}" srcOrd="1" destOrd="0" presId="urn:microsoft.com/office/officeart/2009/3/layout/HorizontalOrganizationChart"/>
    <dgm:cxn modelId="{9C5969B1-4B57-46DC-AB4E-0102BEB5725A}" type="presParOf" srcId="{FDA267F9-5F1D-4C1E-A124-6FD9AD548D39}" destId="{775951CB-9A28-450B-9A71-7C558C91FF9F}" srcOrd="1" destOrd="0" presId="urn:microsoft.com/office/officeart/2009/3/layout/HorizontalOrganizationChart"/>
    <dgm:cxn modelId="{E47EB328-8539-42EA-B4EC-4B8AEE302589}" type="presParOf" srcId="{FDA267F9-5F1D-4C1E-A124-6FD9AD548D39}" destId="{0EA9DF76-64A8-4921-80EB-64260872B85B}" srcOrd="2" destOrd="0" presId="urn:microsoft.com/office/officeart/2009/3/layout/HorizontalOrganizationChart"/>
    <dgm:cxn modelId="{E5BC5620-24C0-4B6A-B086-81FBB6680F7D}" type="presParOf" srcId="{108AF599-88B4-418D-A586-4E41C10E498B}" destId="{A006809A-F43D-49E4-907A-A226459DF997}" srcOrd="2" destOrd="0" presId="urn:microsoft.com/office/officeart/2009/3/layout/HorizontalOrganizationChart"/>
    <dgm:cxn modelId="{F72E20B1-308A-4C2A-8B99-D4F394A307B3}" type="presParOf" srcId="{108AF599-88B4-418D-A586-4E41C10E498B}" destId="{B12BE122-D11D-4839-9C43-CF4CA71FBD8C}" srcOrd="3" destOrd="0" presId="urn:microsoft.com/office/officeart/2009/3/layout/HorizontalOrganizationChart"/>
    <dgm:cxn modelId="{AC5E5103-6E21-46AC-BD88-D980383E3C47}" type="presParOf" srcId="{B12BE122-D11D-4839-9C43-CF4CA71FBD8C}" destId="{0C1B3862-167C-425C-B07E-158E5EE4621E}" srcOrd="0" destOrd="0" presId="urn:microsoft.com/office/officeart/2009/3/layout/HorizontalOrganizationChart"/>
    <dgm:cxn modelId="{3A3EC5EE-2586-4F09-976E-52331A172F01}" type="presParOf" srcId="{0C1B3862-167C-425C-B07E-158E5EE4621E}" destId="{F4F7349A-E690-40AA-B3BC-A47922B109E8}" srcOrd="0" destOrd="0" presId="urn:microsoft.com/office/officeart/2009/3/layout/HorizontalOrganizationChart"/>
    <dgm:cxn modelId="{E31579D7-F19E-4BDD-9F53-205D85DAD246}" type="presParOf" srcId="{0C1B3862-167C-425C-B07E-158E5EE4621E}" destId="{D9B65E01-55A7-4348-8738-8BA97CA49E7A}" srcOrd="1" destOrd="0" presId="urn:microsoft.com/office/officeart/2009/3/layout/HorizontalOrganizationChart"/>
    <dgm:cxn modelId="{1B5B29A9-6BB8-4564-A297-36392E130C4F}" type="presParOf" srcId="{B12BE122-D11D-4839-9C43-CF4CA71FBD8C}" destId="{FBAB8CC1-E32C-4D2B-8FEB-55B2312FA115}" srcOrd="1" destOrd="0" presId="urn:microsoft.com/office/officeart/2009/3/layout/HorizontalOrganizationChart"/>
    <dgm:cxn modelId="{7076D3DE-7D05-43EE-8FF2-150B174AEBA7}" type="presParOf" srcId="{FBAB8CC1-E32C-4D2B-8FEB-55B2312FA115}" destId="{C018FC8A-419B-43C2-B80A-AC39DAFEFE9B}" srcOrd="0" destOrd="0" presId="urn:microsoft.com/office/officeart/2009/3/layout/HorizontalOrganizationChart"/>
    <dgm:cxn modelId="{E607726F-2531-45BF-A76C-F7FEFD0B71D0}" type="presParOf" srcId="{FBAB8CC1-E32C-4D2B-8FEB-55B2312FA115}" destId="{E9A21BA5-0A3D-4A8A-A4FA-6FBD9487BED9}" srcOrd="1" destOrd="0" presId="urn:microsoft.com/office/officeart/2009/3/layout/HorizontalOrganizationChart"/>
    <dgm:cxn modelId="{38DF2EFC-2C13-4A54-A114-11DDC03D4B14}" type="presParOf" srcId="{E9A21BA5-0A3D-4A8A-A4FA-6FBD9487BED9}" destId="{3DDE5A95-CAE0-4DCF-996E-B27DBFEB3B63}" srcOrd="0" destOrd="0" presId="urn:microsoft.com/office/officeart/2009/3/layout/HorizontalOrganizationChart"/>
    <dgm:cxn modelId="{5ADD3CC9-C9A4-4862-AD76-18E750442ED1}" type="presParOf" srcId="{3DDE5A95-CAE0-4DCF-996E-B27DBFEB3B63}" destId="{82B29C89-FEF2-4F83-B2B2-70D6CF153CD8}" srcOrd="0" destOrd="0" presId="urn:microsoft.com/office/officeart/2009/3/layout/HorizontalOrganizationChart"/>
    <dgm:cxn modelId="{4D56D8AF-A04F-4431-99AE-0E33EEF2FD4D}" type="presParOf" srcId="{3DDE5A95-CAE0-4DCF-996E-B27DBFEB3B63}" destId="{0FD49DBB-9470-4FBC-9202-704498CC687C}" srcOrd="1" destOrd="0" presId="urn:microsoft.com/office/officeart/2009/3/layout/HorizontalOrganizationChart"/>
    <dgm:cxn modelId="{44D69B35-5C91-4CF6-A98E-48CADC259215}" type="presParOf" srcId="{E9A21BA5-0A3D-4A8A-A4FA-6FBD9487BED9}" destId="{F1FF7CEB-8E90-4F6B-8B7A-1598A368A95B}" srcOrd="1" destOrd="0" presId="urn:microsoft.com/office/officeart/2009/3/layout/HorizontalOrganizationChart"/>
    <dgm:cxn modelId="{0089FF7F-8419-4C5F-A3BE-F10CAE584B51}" type="presParOf" srcId="{E9A21BA5-0A3D-4A8A-A4FA-6FBD9487BED9}" destId="{4E3E1B5C-8350-45E5-8343-A20895EE93E8}" srcOrd="2" destOrd="0" presId="urn:microsoft.com/office/officeart/2009/3/layout/HorizontalOrganizationChart"/>
    <dgm:cxn modelId="{01264D9B-EC22-46EE-B7A7-F8A7B848C099}" type="presParOf" srcId="{B12BE122-D11D-4839-9C43-CF4CA71FBD8C}" destId="{18B4FA8A-3570-40F8-A7CB-712803F03235}" srcOrd="2" destOrd="0" presId="urn:microsoft.com/office/officeart/2009/3/layout/HorizontalOrganizationChart"/>
    <dgm:cxn modelId="{E297B9B1-FC55-496F-8565-1E4F89BBEC9A}" type="presParOf" srcId="{108AF599-88B4-418D-A586-4E41C10E498B}" destId="{D7BADA45-4A4A-420D-9B69-399EA479353E}" srcOrd="4" destOrd="0" presId="urn:microsoft.com/office/officeart/2009/3/layout/HorizontalOrganizationChart"/>
    <dgm:cxn modelId="{13E96166-915F-43CE-BED5-AF3358E88A7F}" type="presParOf" srcId="{108AF599-88B4-418D-A586-4E41C10E498B}" destId="{68D622B2-6F06-4440-ADFE-78C23A4FCE1B}" srcOrd="5" destOrd="0" presId="urn:microsoft.com/office/officeart/2009/3/layout/HorizontalOrganizationChart"/>
    <dgm:cxn modelId="{4CCF8BBA-ADC2-4435-A528-37E1BCFB35E1}" type="presParOf" srcId="{68D622B2-6F06-4440-ADFE-78C23A4FCE1B}" destId="{A91856F2-1011-40D2-8065-FE5767437D4A}" srcOrd="0" destOrd="0" presId="urn:microsoft.com/office/officeart/2009/3/layout/HorizontalOrganizationChart"/>
    <dgm:cxn modelId="{21CA3BA8-2F81-48CF-80DA-EBECA041ACCD}" type="presParOf" srcId="{A91856F2-1011-40D2-8065-FE5767437D4A}" destId="{42FE2DE2-129B-487D-A31A-277396E1B724}" srcOrd="0" destOrd="0" presId="urn:microsoft.com/office/officeart/2009/3/layout/HorizontalOrganizationChart"/>
    <dgm:cxn modelId="{BFCD0D4B-480F-4D17-B17A-56C3E05A63A2}" type="presParOf" srcId="{A91856F2-1011-40D2-8065-FE5767437D4A}" destId="{C6B4F1D1-2AF5-4745-910E-DDBE3779E76F}" srcOrd="1" destOrd="0" presId="urn:microsoft.com/office/officeart/2009/3/layout/HorizontalOrganizationChart"/>
    <dgm:cxn modelId="{F13D770B-0A8D-452E-8383-029DF1488BED}" type="presParOf" srcId="{68D622B2-6F06-4440-ADFE-78C23A4FCE1B}" destId="{40DAFEB1-93B9-423D-BAD2-AB03A9028366}" srcOrd="1" destOrd="0" presId="urn:microsoft.com/office/officeart/2009/3/layout/HorizontalOrganizationChart"/>
    <dgm:cxn modelId="{065911DF-DAF5-4400-9508-75D7D05C5EAB}" type="presParOf" srcId="{68D622B2-6F06-4440-ADFE-78C23A4FCE1B}" destId="{E04CCDB2-0C00-47E3-B75E-0D618F45FF02}" srcOrd="2" destOrd="0" presId="urn:microsoft.com/office/officeart/2009/3/layout/HorizontalOrganizationChart"/>
    <dgm:cxn modelId="{20C807C3-07A9-4766-8A74-706F38D2A39F}" type="presParOf" srcId="{108AF599-88B4-418D-A586-4E41C10E498B}" destId="{2F2A772C-F430-4AF0-A09A-647270A93A27}" srcOrd="6" destOrd="0" presId="urn:microsoft.com/office/officeart/2009/3/layout/HorizontalOrganizationChart"/>
    <dgm:cxn modelId="{99267A86-49A8-43A9-A871-4A79118E08BD}" type="presParOf" srcId="{108AF599-88B4-418D-A586-4E41C10E498B}" destId="{BE006FF9-5704-4820-A65C-4AD1E7768597}" srcOrd="7" destOrd="0" presId="urn:microsoft.com/office/officeart/2009/3/layout/HorizontalOrganizationChart"/>
    <dgm:cxn modelId="{58C14BB9-5DC6-4F07-ADE8-3569C9539547}" type="presParOf" srcId="{BE006FF9-5704-4820-A65C-4AD1E7768597}" destId="{F22B543C-8F11-4CA8-9F01-531248D0FFF9}" srcOrd="0" destOrd="0" presId="urn:microsoft.com/office/officeart/2009/3/layout/HorizontalOrganizationChart"/>
    <dgm:cxn modelId="{37CB095D-D4AB-4B37-837A-CCE3C42ECC1E}" type="presParOf" srcId="{F22B543C-8F11-4CA8-9F01-531248D0FFF9}" destId="{90042341-E280-4A26-B43B-2F41E790DC4A}" srcOrd="0" destOrd="0" presId="urn:microsoft.com/office/officeart/2009/3/layout/HorizontalOrganizationChart"/>
    <dgm:cxn modelId="{A503AABA-85EC-4800-85DC-DF214F4BF120}" type="presParOf" srcId="{F22B543C-8F11-4CA8-9F01-531248D0FFF9}" destId="{97DF8DDB-F233-452C-B478-B75B7329F79F}" srcOrd="1" destOrd="0" presId="urn:microsoft.com/office/officeart/2009/3/layout/HorizontalOrganizationChart"/>
    <dgm:cxn modelId="{FC57EA0C-9ADD-4A82-AC26-D64AC3EC5407}" type="presParOf" srcId="{BE006FF9-5704-4820-A65C-4AD1E7768597}" destId="{F93F589E-5E4C-4925-8258-639BA8FEB7A3}" srcOrd="1" destOrd="0" presId="urn:microsoft.com/office/officeart/2009/3/layout/HorizontalOrganizationChart"/>
    <dgm:cxn modelId="{17C7E93B-CE89-4138-AA81-EA977CC5182F}" type="presParOf" srcId="{BE006FF9-5704-4820-A65C-4AD1E7768597}" destId="{DF00142A-D09D-4D2B-9E45-647B8307376C}" srcOrd="2" destOrd="0" presId="urn:microsoft.com/office/officeart/2009/3/layout/HorizontalOrganizationChart"/>
    <dgm:cxn modelId="{527E31CE-D4EF-4CE4-8517-135DF2661DE3}" type="presParOf" srcId="{374C05C2-6486-40A3-BED5-A133EDC2ED88}" destId="{AB24A89E-B9B2-4678-8574-5CAB87478D20}" srcOrd="2" destOrd="0" presId="urn:microsoft.com/office/officeart/2009/3/layout/HorizontalOrganizationChart"/>
    <dgm:cxn modelId="{C20F69FA-455A-4937-8648-66929F53ED03}" type="presParOf" srcId="{D931783A-CC18-4F4A-9F0D-BC84180EFD8C}" destId="{F0429346-4C5B-4674-9A35-58B2D707A345}" srcOrd="2" destOrd="0" presId="urn:microsoft.com/office/officeart/2009/3/layout/HorizontalOrganizationChart"/>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DACB49-9CD9-4884-957D-128E9BACC47F}">
      <dsp:nvSpPr>
        <dsp:cNvPr id="0" name=""/>
        <dsp:cNvSpPr/>
      </dsp:nvSpPr>
      <dsp:spPr>
        <a:xfrm>
          <a:off x="505936" y="1768816"/>
          <a:ext cx="891139" cy="365300"/>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altLang="zh-CN" sz="1050" kern="1200">
              <a:solidFill>
                <a:schemeClr val="tx1"/>
              </a:solidFill>
              <a:latin typeface="黑体" panose="02010609060101010101" pitchFamily="49" charset="-122"/>
              <a:ea typeface="黑体" panose="02010609060101010101" pitchFamily="49" charset="-122"/>
            </a:rPr>
            <a:t>2.</a:t>
          </a:r>
          <a:r>
            <a:rPr lang="zh-CN" altLang="en-US" sz="1050" kern="1200">
              <a:solidFill>
                <a:schemeClr val="tx1"/>
              </a:solidFill>
              <a:latin typeface="黑体" panose="02010609060101010101" pitchFamily="49" charset="-122"/>
              <a:ea typeface="黑体" panose="02010609060101010101" pitchFamily="49" charset="-122"/>
            </a:rPr>
            <a:t>审批成绩</a:t>
          </a:r>
        </a:p>
      </dsp:txBody>
      <dsp:txXfrm>
        <a:off x="505936" y="1768816"/>
        <a:ext cx="891139" cy="365300"/>
      </dsp:txXfrm>
    </dsp:sp>
    <dsp:sp modelId="{29B8DD71-0449-42F2-A7F4-F49BFC8FB151}">
      <dsp:nvSpPr>
        <dsp:cNvPr id="0" name=""/>
        <dsp:cNvSpPr/>
      </dsp:nvSpPr>
      <dsp:spPr>
        <a:xfrm>
          <a:off x="1969000" y="2580172"/>
          <a:ext cx="871658" cy="364248"/>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altLang="zh-CN" sz="1050" kern="1200">
              <a:solidFill>
                <a:schemeClr val="tx1"/>
              </a:solidFill>
              <a:latin typeface="黑体" panose="02010609060101010101" pitchFamily="49" charset="-122"/>
              <a:ea typeface="黑体" panose="02010609060101010101" pitchFamily="49" charset="-122"/>
            </a:rPr>
            <a:t>5.</a:t>
          </a:r>
          <a:r>
            <a:rPr lang="zh-CN" altLang="en-US" sz="1050" kern="1200">
              <a:solidFill>
                <a:schemeClr val="tx1"/>
              </a:solidFill>
              <a:latin typeface="黑体" panose="02010609060101010101" pitchFamily="49" charset="-122"/>
              <a:ea typeface="黑体" panose="02010609060101010101" pitchFamily="49" charset="-122"/>
            </a:rPr>
            <a:t>归档记录，管理用户</a:t>
          </a:r>
        </a:p>
      </dsp:txBody>
      <dsp:txXfrm>
        <a:off x="1969000" y="2580172"/>
        <a:ext cx="871658" cy="364248"/>
      </dsp:txXfrm>
    </dsp:sp>
    <dsp:sp modelId="{D8AA2E3B-3C8D-4C16-A7A5-0F8805949B9A}">
      <dsp:nvSpPr>
        <dsp:cNvPr id="0" name=""/>
        <dsp:cNvSpPr/>
      </dsp:nvSpPr>
      <dsp:spPr>
        <a:xfrm>
          <a:off x="3175499" y="264090"/>
          <a:ext cx="931204" cy="320557"/>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altLang="zh-CN" sz="1050" kern="1200">
              <a:solidFill>
                <a:schemeClr val="tx1"/>
              </a:solidFill>
              <a:latin typeface="黑体" panose="02010609060101010101" pitchFamily="49" charset="-122"/>
              <a:ea typeface="黑体" panose="02010609060101010101" pitchFamily="49" charset="-122"/>
            </a:rPr>
            <a:t>4.</a:t>
          </a:r>
          <a:r>
            <a:rPr lang="zh-CN" altLang="en-US" sz="1050" kern="1200">
              <a:solidFill>
                <a:schemeClr val="tx1"/>
              </a:solidFill>
              <a:latin typeface="黑体" panose="02010609060101010101" pitchFamily="49" charset="-122"/>
              <a:ea typeface="黑体" panose="02010609060101010101" pitchFamily="49" charset="-122"/>
            </a:rPr>
            <a:t>查询成绩</a:t>
          </a:r>
        </a:p>
      </dsp:txBody>
      <dsp:txXfrm>
        <a:off x="3175499" y="264090"/>
        <a:ext cx="931204" cy="320557"/>
      </dsp:txXfrm>
    </dsp:sp>
    <dsp:sp modelId="{EDF86BC9-7ADF-4B85-8F10-9C52920BDAF5}">
      <dsp:nvSpPr>
        <dsp:cNvPr id="0" name=""/>
        <dsp:cNvSpPr/>
      </dsp:nvSpPr>
      <dsp:spPr>
        <a:xfrm>
          <a:off x="516328" y="203638"/>
          <a:ext cx="891139" cy="365300"/>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solidFill>
                <a:schemeClr val="tx1"/>
              </a:solidFill>
              <a:latin typeface="黑体" panose="02010609060101010101" pitchFamily="49" charset="-122"/>
              <a:ea typeface="黑体" panose="02010609060101010101" pitchFamily="49" charset="-122"/>
            </a:rPr>
            <a:t>1.</a:t>
          </a:r>
          <a:r>
            <a:rPr lang="zh-CN" altLang="en-US" sz="900" kern="1200">
              <a:solidFill>
                <a:schemeClr val="tx1"/>
              </a:solidFill>
              <a:latin typeface="黑体" panose="02010609060101010101" pitchFamily="49" charset="-122"/>
              <a:ea typeface="黑体" panose="02010609060101010101" pitchFamily="49" charset="-122"/>
            </a:rPr>
            <a:t>录入，修改和查询成绩</a:t>
          </a:r>
        </a:p>
      </dsp:txBody>
      <dsp:txXfrm>
        <a:off x="516328" y="203638"/>
        <a:ext cx="891139" cy="365300"/>
      </dsp:txXfrm>
    </dsp:sp>
    <dsp:sp modelId="{84E740DD-BC90-4BEF-9141-161C32DD6712}">
      <dsp:nvSpPr>
        <dsp:cNvPr id="0" name=""/>
        <dsp:cNvSpPr/>
      </dsp:nvSpPr>
      <dsp:spPr>
        <a:xfrm>
          <a:off x="3280944" y="1815231"/>
          <a:ext cx="891139" cy="365300"/>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altLang="zh-CN" sz="1050" kern="1200">
              <a:solidFill>
                <a:schemeClr val="tx1"/>
              </a:solidFill>
              <a:latin typeface="黑体" panose="02010609060101010101" pitchFamily="49" charset="-122"/>
              <a:ea typeface="黑体" panose="02010609060101010101" pitchFamily="49" charset="-122"/>
            </a:rPr>
            <a:t>3.</a:t>
          </a:r>
          <a:r>
            <a:rPr lang="zh-CN" altLang="en-US" sz="1050" kern="1200">
              <a:solidFill>
                <a:schemeClr val="tx1"/>
              </a:solidFill>
              <a:latin typeface="黑体" panose="02010609060101010101" pitchFamily="49" charset="-122"/>
              <a:ea typeface="黑体" panose="02010609060101010101" pitchFamily="49" charset="-122"/>
            </a:rPr>
            <a:t>发布成绩</a:t>
          </a:r>
        </a:p>
      </dsp:txBody>
      <dsp:txXfrm>
        <a:off x="3280944" y="1815231"/>
        <a:ext cx="891139" cy="3653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2A772C-F430-4AF0-A09A-647270A93A27}">
      <dsp:nvSpPr>
        <dsp:cNvPr id="0" name=""/>
        <dsp:cNvSpPr/>
      </dsp:nvSpPr>
      <dsp:spPr>
        <a:xfrm>
          <a:off x="4111983" y="6427558"/>
          <a:ext cx="150534" cy="480883"/>
        </a:xfrm>
        <a:custGeom>
          <a:avLst/>
          <a:gdLst/>
          <a:ahLst/>
          <a:cxnLst/>
          <a:rect l="0" t="0" r="0" b="0"/>
          <a:pathLst>
            <a:path>
              <a:moveTo>
                <a:pt x="0" y="0"/>
              </a:moveTo>
              <a:lnTo>
                <a:pt x="75267" y="0"/>
              </a:lnTo>
              <a:lnTo>
                <a:pt x="75267" y="480883"/>
              </a:lnTo>
              <a:lnTo>
                <a:pt x="150534" y="4808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BADA45-4A4A-420D-9B69-399EA479353E}">
      <dsp:nvSpPr>
        <dsp:cNvPr id="0" name=""/>
        <dsp:cNvSpPr/>
      </dsp:nvSpPr>
      <dsp:spPr>
        <a:xfrm>
          <a:off x="4111983" y="6427558"/>
          <a:ext cx="150534" cy="161824"/>
        </a:xfrm>
        <a:custGeom>
          <a:avLst/>
          <a:gdLst/>
          <a:ahLst/>
          <a:cxnLst/>
          <a:rect l="0" t="0" r="0" b="0"/>
          <a:pathLst>
            <a:path>
              <a:moveTo>
                <a:pt x="0" y="0"/>
              </a:moveTo>
              <a:lnTo>
                <a:pt x="75267" y="0"/>
              </a:lnTo>
              <a:lnTo>
                <a:pt x="75267" y="161824"/>
              </a:lnTo>
              <a:lnTo>
                <a:pt x="150534" y="1618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18FC8A-419B-43C2-B80A-AC39DAFEFE9B}">
      <dsp:nvSpPr>
        <dsp:cNvPr id="0" name=""/>
        <dsp:cNvSpPr/>
      </dsp:nvSpPr>
      <dsp:spPr>
        <a:xfrm>
          <a:off x="5015187" y="6220014"/>
          <a:ext cx="150534" cy="91440"/>
        </a:xfrm>
        <a:custGeom>
          <a:avLst/>
          <a:gdLst/>
          <a:ahLst/>
          <a:cxnLst/>
          <a:rect l="0" t="0" r="0" b="0"/>
          <a:pathLst>
            <a:path>
              <a:moveTo>
                <a:pt x="0" y="45720"/>
              </a:moveTo>
              <a:lnTo>
                <a:pt x="15053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06809A-F43D-49E4-907A-A226459DF997}">
      <dsp:nvSpPr>
        <dsp:cNvPr id="0" name=""/>
        <dsp:cNvSpPr/>
      </dsp:nvSpPr>
      <dsp:spPr>
        <a:xfrm>
          <a:off x="4111983" y="6265734"/>
          <a:ext cx="150534" cy="161824"/>
        </a:xfrm>
        <a:custGeom>
          <a:avLst/>
          <a:gdLst/>
          <a:ahLst/>
          <a:cxnLst/>
          <a:rect l="0" t="0" r="0" b="0"/>
          <a:pathLst>
            <a:path>
              <a:moveTo>
                <a:pt x="0" y="161824"/>
              </a:moveTo>
              <a:lnTo>
                <a:pt x="75267" y="161824"/>
              </a:lnTo>
              <a:lnTo>
                <a:pt x="75267" y="0"/>
              </a:lnTo>
              <a:lnTo>
                <a:pt x="15053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B1F763-7856-4926-8271-917EE6C6DAA6}">
      <dsp:nvSpPr>
        <dsp:cNvPr id="0" name=""/>
        <dsp:cNvSpPr/>
      </dsp:nvSpPr>
      <dsp:spPr>
        <a:xfrm>
          <a:off x="4111983" y="5942086"/>
          <a:ext cx="150534" cy="485472"/>
        </a:xfrm>
        <a:custGeom>
          <a:avLst/>
          <a:gdLst/>
          <a:ahLst/>
          <a:cxnLst/>
          <a:rect l="0" t="0" r="0" b="0"/>
          <a:pathLst>
            <a:path>
              <a:moveTo>
                <a:pt x="0" y="485472"/>
              </a:moveTo>
              <a:lnTo>
                <a:pt x="75267" y="485472"/>
              </a:lnTo>
              <a:lnTo>
                <a:pt x="75267" y="0"/>
              </a:lnTo>
              <a:lnTo>
                <a:pt x="15053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9739D-60CB-4095-A641-82E84870ACC5}">
      <dsp:nvSpPr>
        <dsp:cNvPr id="0" name=""/>
        <dsp:cNvSpPr/>
      </dsp:nvSpPr>
      <dsp:spPr>
        <a:xfrm>
          <a:off x="3177625" y="3595637"/>
          <a:ext cx="181687" cy="2831921"/>
        </a:xfrm>
        <a:custGeom>
          <a:avLst/>
          <a:gdLst/>
          <a:ahLst/>
          <a:cxnLst/>
          <a:rect l="0" t="0" r="0" b="0"/>
          <a:pathLst>
            <a:path>
              <a:moveTo>
                <a:pt x="0" y="0"/>
              </a:moveTo>
              <a:lnTo>
                <a:pt x="106420" y="0"/>
              </a:lnTo>
              <a:lnTo>
                <a:pt x="106420" y="2831921"/>
              </a:lnTo>
              <a:lnTo>
                <a:pt x="181687" y="28319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191D10-CA25-483D-A8D0-17AAE1A933B2}">
      <dsp:nvSpPr>
        <dsp:cNvPr id="0" name=""/>
        <dsp:cNvSpPr/>
      </dsp:nvSpPr>
      <dsp:spPr>
        <a:xfrm>
          <a:off x="4111983" y="5132965"/>
          <a:ext cx="150534" cy="485472"/>
        </a:xfrm>
        <a:custGeom>
          <a:avLst/>
          <a:gdLst/>
          <a:ahLst/>
          <a:cxnLst/>
          <a:rect l="0" t="0" r="0" b="0"/>
          <a:pathLst>
            <a:path>
              <a:moveTo>
                <a:pt x="0" y="0"/>
              </a:moveTo>
              <a:lnTo>
                <a:pt x="75267" y="0"/>
              </a:lnTo>
              <a:lnTo>
                <a:pt x="75267" y="485472"/>
              </a:lnTo>
              <a:lnTo>
                <a:pt x="150534" y="4854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527DBA-B14D-4839-930F-485F91155B99}">
      <dsp:nvSpPr>
        <dsp:cNvPr id="0" name=""/>
        <dsp:cNvSpPr/>
      </dsp:nvSpPr>
      <dsp:spPr>
        <a:xfrm>
          <a:off x="4111983" y="5132965"/>
          <a:ext cx="150534" cy="161824"/>
        </a:xfrm>
        <a:custGeom>
          <a:avLst/>
          <a:gdLst/>
          <a:ahLst/>
          <a:cxnLst/>
          <a:rect l="0" t="0" r="0" b="0"/>
          <a:pathLst>
            <a:path>
              <a:moveTo>
                <a:pt x="0" y="0"/>
              </a:moveTo>
              <a:lnTo>
                <a:pt x="75267" y="0"/>
              </a:lnTo>
              <a:lnTo>
                <a:pt x="75267" y="161824"/>
              </a:lnTo>
              <a:lnTo>
                <a:pt x="150534" y="1618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37F881-E4F2-4F17-93BD-66BE6966FC83}">
      <dsp:nvSpPr>
        <dsp:cNvPr id="0" name=""/>
        <dsp:cNvSpPr/>
      </dsp:nvSpPr>
      <dsp:spPr>
        <a:xfrm>
          <a:off x="4111983" y="4971141"/>
          <a:ext cx="150534" cy="161824"/>
        </a:xfrm>
        <a:custGeom>
          <a:avLst/>
          <a:gdLst/>
          <a:ahLst/>
          <a:cxnLst/>
          <a:rect l="0" t="0" r="0" b="0"/>
          <a:pathLst>
            <a:path>
              <a:moveTo>
                <a:pt x="0" y="161824"/>
              </a:moveTo>
              <a:lnTo>
                <a:pt x="75267" y="161824"/>
              </a:lnTo>
              <a:lnTo>
                <a:pt x="75267" y="0"/>
              </a:lnTo>
              <a:lnTo>
                <a:pt x="15053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AD807-4878-4107-AAFA-1C2B30DF8015}">
      <dsp:nvSpPr>
        <dsp:cNvPr id="0" name=""/>
        <dsp:cNvSpPr/>
      </dsp:nvSpPr>
      <dsp:spPr>
        <a:xfrm>
          <a:off x="4111983" y="4647493"/>
          <a:ext cx="150534" cy="485472"/>
        </a:xfrm>
        <a:custGeom>
          <a:avLst/>
          <a:gdLst/>
          <a:ahLst/>
          <a:cxnLst/>
          <a:rect l="0" t="0" r="0" b="0"/>
          <a:pathLst>
            <a:path>
              <a:moveTo>
                <a:pt x="0" y="485472"/>
              </a:moveTo>
              <a:lnTo>
                <a:pt x="75267" y="485472"/>
              </a:lnTo>
              <a:lnTo>
                <a:pt x="75267" y="0"/>
              </a:lnTo>
              <a:lnTo>
                <a:pt x="15053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23F5F9-A9D4-4E82-8599-32412E8D4503}">
      <dsp:nvSpPr>
        <dsp:cNvPr id="0" name=""/>
        <dsp:cNvSpPr/>
      </dsp:nvSpPr>
      <dsp:spPr>
        <a:xfrm>
          <a:off x="3177625" y="3595637"/>
          <a:ext cx="181687" cy="1537328"/>
        </a:xfrm>
        <a:custGeom>
          <a:avLst/>
          <a:gdLst/>
          <a:ahLst/>
          <a:cxnLst/>
          <a:rect l="0" t="0" r="0" b="0"/>
          <a:pathLst>
            <a:path>
              <a:moveTo>
                <a:pt x="0" y="0"/>
              </a:moveTo>
              <a:lnTo>
                <a:pt x="106420" y="0"/>
              </a:lnTo>
              <a:lnTo>
                <a:pt x="106420" y="1537328"/>
              </a:lnTo>
              <a:lnTo>
                <a:pt x="181687" y="153732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A0E25-B1F5-476D-9831-19E0096E6287}">
      <dsp:nvSpPr>
        <dsp:cNvPr id="0" name=""/>
        <dsp:cNvSpPr/>
      </dsp:nvSpPr>
      <dsp:spPr>
        <a:xfrm>
          <a:off x="4111983" y="3838373"/>
          <a:ext cx="150534" cy="485472"/>
        </a:xfrm>
        <a:custGeom>
          <a:avLst/>
          <a:gdLst/>
          <a:ahLst/>
          <a:cxnLst/>
          <a:rect l="0" t="0" r="0" b="0"/>
          <a:pathLst>
            <a:path>
              <a:moveTo>
                <a:pt x="0" y="0"/>
              </a:moveTo>
              <a:lnTo>
                <a:pt x="75267" y="0"/>
              </a:lnTo>
              <a:lnTo>
                <a:pt x="75267" y="485472"/>
              </a:lnTo>
              <a:lnTo>
                <a:pt x="150534" y="4854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8BF5D-F248-4A03-B1BD-30A68A2C7296}">
      <dsp:nvSpPr>
        <dsp:cNvPr id="0" name=""/>
        <dsp:cNvSpPr/>
      </dsp:nvSpPr>
      <dsp:spPr>
        <a:xfrm>
          <a:off x="4111983" y="3838373"/>
          <a:ext cx="150534" cy="161824"/>
        </a:xfrm>
        <a:custGeom>
          <a:avLst/>
          <a:gdLst/>
          <a:ahLst/>
          <a:cxnLst/>
          <a:rect l="0" t="0" r="0" b="0"/>
          <a:pathLst>
            <a:path>
              <a:moveTo>
                <a:pt x="0" y="0"/>
              </a:moveTo>
              <a:lnTo>
                <a:pt x="75267" y="0"/>
              </a:lnTo>
              <a:lnTo>
                <a:pt x="75267" y="161824"/>
              </a:lnTo>
              <a:lnTo>
                <a:pt x="150534" y="1618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48BA4-F71B-4A10-8F23-8877A15BD1B0}">
      <dsp:nvSpPr>
        <dsp:cNvPr id="0" name=""/>
        <dsp:cNvSpPr/>
      </dsp:nvSpPr>
      <dsp:spPr>
        <a:xfrm>
          <a:off x="4111983" y="3676549"/>
          <a:ext cx="150534" cy="161824"/>
        </a:xfrm>
        <a:custGeom>
          <a:avLst/>
          <a:gdLst/>
          <a:ahLst/>
          <a:cxnLst/>
          <a:rect l="0" t="0" r="0" b="0"/>
          <a:pathLst>
            <a:path>
              <a:moveTo>
                <a:pt x="0" y="161824"/>
              </a:moveTo>
              <a:lnTo>
                <a:pt x="75267" y="161824"/>
              </a:lnTo>
              <a:lnTo>
                <a:pt x="75267" y="0"/>
              </a:lnTo>
              <a:lnTo>
                <a:pt x="15053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F9855-A9F0-40BD-8958-B6C0F8F4AFB5}">
      <dsp:nvSpPr>
        <dsp:cNvPr id="0" name=""/>
        <dsp:cNvSpPr/>
      </dsp:nvSpPr>
      <dsp:spPr>
        <a:xfrm>
          <a:off x="4111983" y="3352900"/>
          <a:ext cx="150534" cy="485472"/>
        </a:xfrm>
        <a:custGeom>
          <a:avLst/>
          <a:gdLst/>
          <a:ahLst/>
          <a:cxnLst/>
          <a:rect l="0" t="0" r="0" b="0"/>
          <a:pathLst>
            <a:path>
              <a:moveTo>
                <a:pt x="0" y="485472"/>
              </a:moveTo>
              <a:lnTo>
                <a:pt x="75267" y="485472"/>
              </a:lnTo>
              <a:lnTo>
                <a:pt x="75267" y="0"/>
              </a:lnTo>
              <a:lnTo>
                <a:pt x="15053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BB2B1B-D68B-4602-BA61-223258EABFDC}">
      <dsp:nvSpPr>
        <dsp:cNvPr id="0" name=""/>
        <dsp:cNvSpPr/>
      </dsp:nvSpPr>
      <dsp:spPr>
        <a:xfrm>
          <a:off x="3177625" y="3595637"/>
          <a:ext cx="181687" cy="242736"/>
        </a:xfrm>
        <a:custGeom>
          <a:avLst/>
          <a:gdLst/>
          <a:ahLst/>
          <a:cxnLst/>
          <a:rect l="0" t="0" r="0" b="0"/>
          <a:pathLst>
            <a:path>
              <a:moveTo>
                <a:pt x="0" y="0"/>
              </a:moveTo>
              <a:lnTo>
                <a:pt x="106420" y="0"/>
              </a:lnTo>
              <a:lnTo>
                <a:pt x="106420" y="242736"/>
              </a:lnTo>
              <a:lnTo>
                <a:pt x="181687" y="24273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797474-D08E-4460-B62E-550F550B856C}">
      <dsp:nvSpPr>
        <dsp:cNvPr id="0" name=""/>
        <dsp:cNvSpPr/>
      </dsp:nvSpPr>
      <dsp:spPr>
        <a:xfrm>
          <a:off x="4111983" y="2381956"/>
          <a:ext cx="150534" cy="647296"/>
        </a:xfrm>
        <a:custGeom>
          <a:avLst/>
          <a:gdLst/>
          <a:ahLst/>
          <a:cxnLst/>
          <a:rect l="0" t="0" r="0" b="0"/>
          <a:pathLst>
            <a:path>
              <a:moveTo>
                <a:pt x="0" y="0"/>
              </a:moveTo>
              <a:lnTo>
                <a:pt x="75267" y="0"/>
              </a:lnTo>
              <a:lnTo>
                <a:pt x="75267" y="647296"/>
              </a:lnTo>
              <a:lnTo>
                <a:pt x="150534" y="6472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8CBF5D-CF8D-491A-B07A-81379B27D451}">
      <dsp:nvSpPr>
        <dsp:cNvPr id="0" name=""/>
        <dsp:cNvSpPr/>
      </dsp:nvSpPr>
      <dsp:spPr>
        <a:xfrm>
          <a:off x="4111983" y="2381956"/>
          <a:ext cx="150534" cy="323648"/>
        </a:xfrm>
        <a:custGeom>
          <a:avLst/>
          <a:gdLst/>
          <a:ahLst/>
          <a:cxnLst/>
          <a:rect l="0" t="0" r="0" b="0"/>
          <a:pathLst>
            <a:path>
              <a:moveTo>
                <a:pt x="0" y="0"/>
              </a:moveTo>
              <a:lnTo>
                <a:pt x="75267" y="0"/>
              </a:lnTo>
              <a:lnTo>
                <a:pt x="75267" y="323648"/>
              </a:lnTo>
              <a:lnTo>
                <a:pt x="150534" y="323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395766-E901-4BBB-9D14-C2E61707BC13}">
      <dsp:nvSpPr>
        <dsp:cNvPr id="0" name=""/>
        <dsp:cNvSpPr/>
      </dsp:nvSpPr>
      <dsp:spPr>
        <a:xfrm>
          <a:off x="4111983" y="2336236"/>
          <a:ext cx="150534" cy="91440"/>
        </a:xfrm>
        <a:custGeom>
          <a:avLst/>
          <a:gdLst/>
          <a:ahLst/>
          <a:cxnLst/>
          <a:rect l="0" t="0" r="0" b="0"/>
          <a:pathLst>
            <a:path>
              <a:moveTo>
                <a:pt x="0" y="45720"/>
              </a:moveTo>
              <a:lnTo>
                <a:pt x="15053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6CFF92-02CC-480E-8A9D-250705B5BBB8}">
      <dsp:nvSpPr>
        <dsp:cNvPr id="0" name=""/>
        <dsp:cNvSpPr/>
      </dsp:nvSpPr>
      <dsp:spPr>
        <a:xfrm>
          <a:off x="4111983" y="2058308"/>
          <a:ext cx="150534" cy="323648"/>
        </a:xfrm>
        <a:custGeom>
          <a:avLst/>
          <a:gdLst/>
          <a:ahLst/>
          <a:cxnLst/>
          <a:rect l="0" t="0" r="0" b="0"/>
          <a:pathLst>
            <a:path>
              <a:moveTo>
                <a:pt x="0" y="323648"/>
              </a:moveTo>
              <a:lnTo>
                <a:pt x="75267" y="323648"/>
              </a:lnTo>
              <a:lnTo>
                <a:pt x="75267" y="0"/>
              </a:lnTo>
              <a:lnTo>
                <a:pt x="15053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0AF8BC-A2AB-41F3-A289-18985BF9B5F7}">
      <dsp:nvSpPr>
        <dsp:cNvPr id="0" name=""/>
        <dsp:cNvSpPr/>
      </dsp:nvSpPr>
      <dsp:spPr>
        <a:xfrm>
          <a:off x="4111983" y="1734660"/>
          <a:ext cx="150534" cy="647296"/>
        </a:xfrm>
        <a:custGeom>
          <a:avLst/>
          <a:gdLst/>
          <a:ahLst/>
          <a:cxnLst/>
          <a:rect l="0" t="0" r="0" b="0"/>
          <a:pathLst>
            <a:path>
              <a:moveTo>
                <a:pt x="0" y="647296"/>
              </a:moveTo>
              <a:lnTo>
                <a:pt x="75267" y="647296"/>
              </a:lnTo>
              <a:lnTo>
                <a:pt x="75267" y="0"/>
              </a:lnTo>
              <a:lnTo>
                <a:pt x="15053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7B388-9079-40B4-B3C6-F7B41BB2115D}">
      <dsp:nvSpPr>
        <dsp:cNvPr id="0" name=""/>
        <dsp:cNvSpPr/>
      </dsp:nvSpPr>
      <dsp:spPr>
        <a:xfrm>
          <a:off x="3177625" y="2381956"/>
          <a:ext cx="181687" cy="1213680"/>
        </a:xfrm>
        <a:custGeom>
          <a:avLst/>
          <a:gdLst/>
          <a:ahLst/>
          <a:cxnLst/>
          <a:rect l="0" t="0" r="0" b="0"/>
          <a:pathLst>
            <a:path>
              <a:moveTo>
                <a:pt x="0" y="1213680"/>
              </a:moveTo>
              <a:lnTo>
                <a:pt x="106420" y="1213680"/>
              </a:lnTo>
              <a:lnTo>
                <a:pt x="106420" y="0"/>
              </a:lnTo>
              <a:lnTo>
                <a:pt x="18168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98CA88-DDC7-4B39-87E6-527ED24CEED2}">
      <dsp:nvSpPr>
        <dsp:cNvPr id="0" name=""/>
        <dsp:cNvSpPr/>
      </dsp:nvSpPr>
      <dsp:spPr>
        <a:xfrm>
          <a:off x="4111983" y="763715"/>
          <a:ext cx="150534" cy="647296"/>
        </a:xfrm>
        <a:custGeom>
          <a:avLst/>
          <a:gdLst/>
          <a:ahLst/>
          <a:cxnLst/>
          <a:rect l="0" t="0" r="0" b="0"/>
          <a:pathLst>
            <a:path>
              <a:moveTo>
                <a:pt x="0" y="0"/>
              </a:moveTo>
              <a:lnTo>
                <a:pt x="75267" y="0"/>
              </a:lnTo>
              <a:lnTo>
                <a:pt x="75267" y="647296"/>
              </a:lnTo>
              <a:lnTo>
                <a:pt x="150534" y="6472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4F2CD-7E49-4CD6-BD90-5284D2433A9E}">
      <dsp:nvSpPr>
        <dsp:cNvPr id="0" name=""/>
        <dsp:cNvSpPr/>
      </dsp:nvSpPr>
      <dsp:spPr>
        <a:xfrm>
          <a:off x="4111983" y="763715"/>
          <a:ext cx="150534" cy="323648"/>
        </a:xfrm>
        <a:custGeom>
          <a:avLst/>
          <a:gdLst/>
          <a:ahLst/>
          <a:cxnLst/>
          <a:rect l="0" t="0" r="0" b="0"/>
          <a:pathLst>
            <a:path>
              <a:moveTo>
                <a:pt x="0" y="0"/>
              </a:moveTo>
              <a:lnTo>
                <a:pt x="75267" y="0"/>
              </a:lnTo>
              <a:lnTo>
                <a:pt x="75267" y="323648"/>
              </a:lnTo>
              <a:lnTo>
                <a:pt x="150534" y="323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1583B-95F0-4B12-A204-1B6A3B6A9FF2}">
      <dsp:nvSpPr>
        <dsp:cNvPr id="0" name=""/>
        <dsp:cNvSpPr/>
      </dsp:nvSpPr>
      <dsp:spPr>
        <a:xfrm>
          <a:off x="4111983" y="717995"/>
          <a:ext cx="150534" cy="91440"/>
        </a:xfrm>
        <a:custGeom>
          <a:avLst/>
          <a:gdLst/>
          <a:ahLst/>
          <a:cxnLst/>
          <a:rect l="0" t="0" r="0" b="0"/>
          <a:pathLst>
            <a:path>
              <a:moveTo>
                <a:pt x="0" y="45720"/>
              </a:moveTo>
              <a:lnTo>
                <a:pt x="15053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9ECB0-2244-4557-8E66-18832315D28C}">
      <dsp:nvSpPr>
        <dsp:cNvPr id="0" name=""/>
        <dsp:cNvSpPr/>
      </dsp:nvSpPr>
      <dsp:spPr>
        <a:xfrm>
          <a:off x="4111983" y="440067"/>
          <a:ext cx="150534" cy="323648"/>
        </a:xfrm>
        <a:custGeom>
          <a:avLst/>
          <a:gdLst/>
          <a:ahLst/>
          <a:cxnLst/>
          <a:rect l="0" t="0" r="0" b="0"/>
          <a:pathLst>
            <a:path>
              <a:moveTo>
                <a:pt x="0" y="323648"/>
              </a:moveTo>
              <a:lnTo>
                <a:pt x="75267" y="323648"/>
              </a:lnTo>
              <a:lnTo>
                <a:pt x="75267" y="0"/>
              </a:lnTo>
              <a:lnTo>
                <a:pt x="15053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B3444D-AEA3-4C8A-AEB2-FE997F8C51B1}">
      <dsp:nvSpPr>
        <dsp:cNvPr id="0" name=""/>
        <dsp:cNvSpPr/>
      </dsp:nvSpPr>
      <dsp:spPr>
        <a:xfrm>
          <a:off x="4111983" y="146205"/>
          <a:ext cx="150534" cy="617510"/>
        </a:xfrm>
        <a:custGeom>
          <a:avLst/>
          <a:gdLst/>
          <a:ahLst/>
          <a:cxnLst/>
          <a:rect l="0" t="0" r="0" b="0"/>
          <a:pathLst>
            <a:path>
              <a:moveTo>
                <a:pt x="0" y="617510"/>
              </a:moveTo>
              <a:lnTo>
                <a:pt x="75267" y="617510"/>
              </a:lnTo>
              <a:lnTo>
                <a:pt x="75267" y="0"/>
              </a:lnTo>
              <a:lnTo>
                <a:pt x="15053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8F9053-7E3F-43DB-A281-C071C89AFC00}">
      <dsp:nvSpPr>
        <dsp:cNvPr id="0" name=""/>
        <dsp:cNvSpPr/>
      </dsp:nvSpPr>
      <dsp:spPr>
        <a:xfrm>
          <a:off x="3177625" y="763715"/>
          <a:ext cx="181687" cy="2831921"/>
        </a:xfrm>
        <a:custGeom>
          <a:avLst/>
          <a:gdLst/>
          <a:ahLst/>
          <a:cxnLst/>
          <a:rect l="0" t="0" r="0" b="0"/>
          <a:pathLst>
            <a:path>
              <a:moveTo>
                <a:pt x="0" y="2831921"/>
              </a:moveTo>
              <a:lnTo>
                <a:pt x="106420" y="2831921"/>
              </a:lnTo>
              <a:lnTo>
                <a:pt x="106420" y="0"/>
              </a:lnTo>
              <a:lnTo>
                <a:pt x="18168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81E24E-3C4A-497D-AA0A-8C96C938B111}">
      <dsp:nvSpPr>
        <dsp:cNvPr id="0" name=""/>
        <dsp:cNvSpPr/>
      </dsp:nvSpPr>
      <dsp:spPr>
        <a:xfrm>
          <a:off x="1914201" y="3392309"/>
          <a:ext cx="1263424" cy="4066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b="1" kern="1200">
              <a:solidFill>
                <a:schemeClr val="tx1"/>
              </a:solidFill>
              <a:latin typeface="宋体" panose="02010600030101010101" pitchFamily="2" charset="-122"/>
              <a:ea typeface="宋体" panose="02010600030101010101" pitchFamily="2" charset="-122"/>
            </a:rPr>
            <a:t>学生考试管理系统</a:t>
          </a:r>
        </a:p>
      </dsp:txBody>
      <dsp:txXfrm>
        <a:off x="1914201" y="3392309"/>
        <a:ext cx="1263424" cy="406654"/>
      </dsp:txXfrm>
    </dsp:sp>
    <dsp:sp modelId="{364DAB9A-6B23-4CFB-A9E3-E7A3498D0297}">
      <dsp:nvSpPr>
        <dsp:cNvPr id="0" name=""/>
        <dsp:cNvSpPr/>
      </dsp:nvSpPr>
      <dsp:spPr>
        <a:xfrm>
          <a:off x="3359312" y="648933"/>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1.</a:t>
          </a:r>
          <a:r>
            <a:rPr lang="zh-CN" altLang="en-US" sz="500" b="1" kern="1200"/>
            <a:t>教师录入，修改，查询成绩</a:t>
          </a:r>
        </a:p>
      </dsp:txBody>
      <dsp:txXfrm>
        <a:off x="3359312" y="648933"/>
        <a:ext cx="752670" cy="229564"/>
      </dsp:txXfrm>
    </dsp:sp>
    <dsp:sp modelId="{F1F73743-62CD-4AE5-8491-A4AA9B00E1C5}">
      <dsp:nvSpPr>
        <dsp:cNvPr id="0" name=""/>
        <dsp:cNvSpPr/>
      </dsp:nvSpPr>
      <dsp:spPr>
        <a:xfrm>
          <a:off x="4262517" y="31423"/>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1.1 </a:t>
          </a:r>
          <a:r>
            <a:rPr lang="zh-CN" altLang="en-US" sz="500" b="1" kern="1200"/>
            <a:t>登录</a:t>
          </a:r>
        </a:p>
      </dsp:txBody>
      <dsp:txXfrm>
        <a:off x="4262517" y="31423"/>
        <a:ext cx="752670" cy="229564"/>
      </dsp:txXfrm>
    </dsp:sp>
    <dsp:sp modelId="{6F580180-4B7E-49C8-9BD1-0939CD5B7900}">
      <dsp:nvSpPr>
        <dsp:cNvPr id="0" name=""/>
        <dsp:cNvSpPr/>
      </dsp:nvSpPr>
      <dsp:spPr>
        <a:xfrm>
          <a:off x="4262517" y="325285"/>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1.2 </a:t>
          </a:r>
          <a:r>
            <a:rPr lang="zh-CN" altLang="en-US" sz="500" b="1" kern="1200"/>
            <a:t>录入学生成绩</a:t>
          </a:r>
        </a:p>
      </dsp:txBody>
      <dsp:txXfrm>
        <a:off x="4262517" y="325285"/>
        <a:ext cx="752670" cy="229564"/>
      </dsp:txXfrm>
    </dsp:sp>
    <dsp:sp modelId="{81D47E38-607F-44C5-A7A8-770138ED1622}">
      <dsp:nvSpPr>
        <dsp:cNvPr id="0" name=""/>
        <dsp:cNvSpPr/>
      </dsp:nvSpPr>
      <dsp:spPr>
        <a:xfrm>
          <a:off x="4262517" y="648933"/>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1.3 </a:t>
          </a:r>
          <a:r>
            <a:rPr lang="zh-CN" altLang="en-US" sz="500" b="1" kern="1200"/>
            <a:t>修改学生成绩</a:t>
          </a:r>
        </a:p>
      </dsp:txBody>
      <dsp:txXfrm>
        <a:off x="4262517" y="648933"/>
        <a:ext cx="752670" cy="229564"/>
      </dsp:txXfrm>
    </dsp:sp>
    <dsp:sp modelId="{938F21BE-0EF8-4350-8704-C262C8B52883}">
      <dsp:nvSpPr>
        <dsp:cNvPr id="0" name=""/>
        <dsp:cNvSpPr/>
      </dsp:nvSpPr>
      <dsp:spPr>
        <a:xfrm>
          <a:off x="4262517" y="972581"/>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1.4 </a:t>
          </a:r>
          <a:r>
            <a:rPr lang="zh-CN" altLang="en-US" sz="500" b="1" kern="1200"/>
            <a:t>查询学生成绩</a:t>
          </a:r>
        </a:p>
      </dsp:txBody>
      <dsp:txXfrm>
        <a:off x="4262517" y="972581"/>
        <a:ext cx="752670" cy="229564"/>
      </dsp:txXfrm>
    </dsp:sp>
    <dsp:sp modelId="{C751B5FB-4C28-4679-8C1B-2C41C51538F4}">
      <dsp:nvSpPr>
        <dsp:cNvPr id="0" name=""/>
        <dsp:cNvSpPr/>
      </dsp:nvSpPr>
      <dsp:spPr>
        <a:xfrm>
          <a:off x="4262517" y="1296229"/>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1.5 </a:t>
          </a:r>
          <a:r>
            <a:rPr lang="zh-CN" altLang="en-US" sz="500" b="1" kern="1200"/>
            <a:t>修改密码</a:t>
          </a:r>
        </a:p>
      </dsp:txBody>
      <dsp:txXfrm>
        <a:off x="4262517" y="1296229"/>
        <a:ext cx="752670" cy="229564"/>
      </dsp:txXfrm>
    </dsp:sp>
    <dsp:sp modelId="{8FBC6FD8-7C63-4095-8A23-AD334414166C}">
      <dsp:nvSpPr>
        <dsp:cNvPr id="0" name=""/>
        <dsp:cNvSpPr/>
      </dsp:nvSpPr>
      <dsp:spPr>
        <a:xfrm>
          <a:off x="3359312" y="2267174"/>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2. </a:t>
          </a:r>
          <a:r>
            <a:rPr lang="zh-CN" altLang="en-US" sz="500" b="1" kern="1200"/>
            <a:t>审批成绩</a:t>
          </a:r>
        </a:p>
      </dsp:txBody>
      <dsp:txXfrm>
        <a:off x="3359312" y="2267174"/>
        <a:ext cx="752670" cy="229564"/>
      </dsp:txXfrm>
    </dsp:sp>
    <dsp:sp modelId="{7F978E59-4C95-4B01-8E1E-965EEF573518}">
      <dsp:nvSpPr>
        <dsp:cNvPr id="0" name=""/>
        <dsp:cNvSpPr/>
      </dsp:nvSpPr>
      <dsp:spPr>
        <a:xfrm>
          <a:off x="4262517" y="1619877"/>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2.1 </a:t>
          </a:r>
          <a:r>
            <a:rPr lang="zh-CN" altLang="en-US" sz="500" b="1" kern="1200"/>
            <a:t>登录</a:t>
          </a:r>
        </a:p>
      </dsp:txBody>
      <dsp:txXfrm>
        <a:off x="4262517" y="1619877"/>
        <a:ext cx="752670" cy="229564"/>
      </dsp:txXfrm>
    </dsp:sp>
    <dsp:sp modelId="{21EBA8F2-6A2D-489A-B5F2-3A4E0AC5650B}">
      <dsp:nvSpPr>
        <dsp:cNvPr id="0" name=""/>
        <dsp:cNvSpPr/>
      </dsp:nvSpPr>
      <dsp:spPr>
        <a:xfrm>
          <a:off x="4262517" y="1943526"/>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2.2 </a:t>
          </a:r>
          <a:r>
            <a:rPr lang="zh-CN" altLang="en-US" sz="500" b="1" kern="1200"/>
            <a:t>审批成绩</a:t>
          </a:r>
        </a:p>
      </dsp:txBody>
      <dsp:txXfrm>
        <a:off x="4262517" y="1943526"/>
        <a:ext cx="752670" cy="229564"/>
      </dsp:txXfrm>
    </dsp:sp>
    <dsp:sp modelId="{A39DEE5A-9885-4562-A053-9E46C23B1798}">
      <dsp:nvSpPr>
        <dsp:cNvPr id="0" name=""/>
        <dsp:cNvSpPr/>
      </dsp:nvSpPr>
      <dsp:spPr>
        <a:xfrm>
          <a:off x="4262517" y="2267174"/>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2.3 </a:t>
          </a:r>
          <a:r>
            <a:rPr lang="zh-CN" altLang="en-US" sz="500" b="1" kern="1200"/>
            <a:t>授权教师更改错误的成绩</a:t>
          </a:r>
        </a:p>
      </dsp:txBody>
      <dsp:txXfrm>
        <a:off x="4262517" y="2267174"/>
        <a:ext cx="752670" cy="229564"/>
      </dsp:txXfrm>
    </dsp:sp>
    <dsp:sp modelId="{B21DF72F-B67F-43EB-834D-ECAD33B590F3}">
      <dsp:nvSpPr>
        <dsp:cNvPr id="0" name=""/>
        <dsp:cNvSpPr/>
      </dsp:nvSpPr>
      <dsp:spPr>
        <a:xfrm>
          <a:off x="4262517" y="2590822"/>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2.4 </a:t>
          </a:r>
          <a:r>
            <a:rPr lang="zh-CN" altLang="en-US" sz="500" b="1" kern="1200"/>
            <a:t>授权教务员发布无误的消息</a:t>
          </a:r>
        </a:p>
      </dsp:txBody>
      <dsp:txXfrm>
        <a:off x="4262517" y="2590822"/>
        <a:ext cx="752670" cy="229564"/>
      </dsp:txXfrm>
    </dsp:sp>
    <dsp:sp modelId="{21F55AF5-C024-49F6-A1EE-A3BDF5EB5E62}">
      <dsp:nvSpPr>
        <dsp:cNvPr id="0" name=""/>
        <dsp:cNvSpPr/>
      </dsp:nvSpPr>
      <dsp:spPr>
        <a:xfrm>
          <a:off x="4262517" y="2914470"/>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2.5 </a:t>
          </a:r>
          <a:r>
            <a:rPr lang="zh-CN" altLang="en-US" sz="500" b="1" kern="1200"/>
            <a:t>修改密码</a:t>
          </a:r>
        </a:p>
      </dsp:txBody>
      <dsp:txXfrm>
        <a:off x="4262517" y="2914470"/>
        <a:ext cx="752670" cy="229564"/>
      </dsp:txXfrm>
    </dsp:sp>
    <dsp:sp modelId="{8DF1B535-533A-4A98-B3AA-17B54A9D5479}">
      <dsp:nvSpPr>
        <dsp:cNvPr id="0" name=""/>
        <dsp:cNvSpPr/>
      </dsp:nvSpPr>
      <dsp:spPr>
        <a:xfrm>
          <a:off x="3359312" y="3723590"/>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3. </a:t>
          </a:r>
          <a:r>
            <a:rPr lang="zh-CN" altLang="en-US" sz="500" b="1" kern="1200"/>
            <a:t>发布成绩</a:t>
          </a:r>
        </a:p>
      </dsp:txBody>
      <dsp:txXfrm>
        <a:off x="3359312" y="3723590"/>
        <a:ext cx="752670" cy="229564"/>
      </dsp:txXfrm>
    </dsp:sp>
    <dsp:sp modelId="{E7B1F1FD-2245-4632-A0A1-1CD248B006D8}">
      <dsp:nvSpPr>
        <dsp:cNvPr id="0" name=""/>
        <dsp:cNvSpPr/>
      </dsp:nvSpPr>
      <dsp:spPr>
        <a:xfrm>
          <a:off x="4262517" y="3238118"/>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3.1 </a:t>
          </a:r>
          <a:r>
            <a:rPr lang="zh-CN" altLang="en-US" sz="500" b="1" kern="1200"/>
            <a:t>登录</a:t>
          </a:r>
        </a:p>
      </dsp:txBody>
      <dsp:txXfrm>
        <a:off x="4262517" y="3238118"/>
        <a:ext cx="752670" cy="229564"/>
      </dsp:txXfrm>
    </dsp:sp>
    <dsp:sp modelId="{388ED7FD-57E2-49E1-9224-E6CEAF01EE17}">
      <dsp:nvSpPr>
        <dsp:cNvPr id="0" name=""/>
        <dsp:cNvSpPr/>
      </dsp:nvSpPr>
      <dsp:spPr>
        <a:xfrm>
          <a:off x="4262517" y="3561766"/>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3.2 </a:t>
          </a:r>
          <a:r>
            <a:rPr lang="zh-CN" altLang="en-US" sz="500" b="1" kern="1200"/>
            <a:t>提醒未完全录入成绩的老师</a:t>
          </a:r>
        </a:p>
      </dsp:txBody>
      <dsp:txXfrm>
        <a:off x="4262517" y="3561766"/>
        <a:ext cx="752670" cy="229564"/>
      </dsp:txXfrm>
    </dsp:sp>
    <dsp:sp modelId="{A1797471-9A91-4464-AA89-FC1F215872F4}">
      <dsp:nvSpPr>
        <dsp:cNvPr id="0" name=""/>
        <dsp:cNvSpPr/>
      </dsp:nvSpPr>
      <dsp:spPr>
        <a:xfrm>
          <a:off x="4262517" y="3885415"/>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3.3 </a:t>
          </a:r>
          <a:r>
            <a:rPr lang="zh-CN" altLang="en-US" sz="500" b="1" kern="1200"/>
            <a:t>发布成绩</a:t>
          </a:r>
        </a:p>
      </dsp:txBody>
      <dsp:txXfrm>
        <a:off x="4262517" y="3885415"/>
        <a:ext cx="752670" cy="229564"/>
      </dsp:txXfrm>
    </dsp:sp>
    <dsp:sp modelId="{6A1530A7-F6F1-4F60-A305-C1768971BC44}">
      <dsp:nvSpPr>
        <dsp:cNvPr id="0" name=""/>
        <dsp:cNvSpPr/>
      </dsp:nvSpPr>
      <dsp:spPr>
        <a:xfrm>
          <a:off x="4262517" y="4209063"/>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3.4 </a:t>
          </a:r>
          <a:r>
            <a:rPr lang="zh-CN" altLang="en-US" sz="500" b="1" kern="1200"/>
            <a:t>修改密码</a:t>
          </a:r>
        </a:p>
      </dsp:txBody>
      <dsp:txXfrm>
        <a:off x="4262517" y="4209063"/>
        <a:ext cx="752670" cy="229564"/>
      </dsp:txXfrm>
    </dsp:sp>
    <dsp:sp modelId="{120D800D-DECF-44B1-8A07-EBD099FB9658}">
      <dsp:nvSpPr>
        <dsp:cNvPr id="0" name=""/>
        <dsp:cNvSpPr/>
      </dsp:nvSpPr>
      <dsp:spPr>
        <a:xfrm>
          <a:off x="3359312" y="5018183"/>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4. </a:t>
          </a:r>
          <a:r>
            <a:rPr lang="zh-CN" altLang="en-US" sz="500" b="1" kern="1200"/>
            <a:t>查询成绩</a:t>
          </a:r>
        </a:p>
      </dsp:txBody>
      <dsp:txXfrm>
        <a:off x="3359312" y="5018183"/>
        <a:ext cx="752670" cy="229564"/>
      </dsp:txXfrm>
    </dsp:sp>
    <dsp:sp modelId="{3C8D362F-0B22-436A-BAB4-A3B4F550C679}">
      <dsp:nvSpPr>
        <dsp:cNvPr id="0" name=""/>
        <dsp:cNvSpPr/>
      </dsp:nvSpPr>
      <dsp:spPr>
        <a:xfrm>
          <a:off x="4262517" y="4532711"/>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4.1 </a:t>
          </a:r>
          <a:r>
            <a:rPr lang="zh-CN" altLang="en-US" sz="500" b="1" kern="1200"/>
            <a:t>登录</a:t>
          </a:r>
        </a:p>
      </dsp:txBody>
      <dsp:txXfrm>
        <a:off x="4262517" y="4532711"/>
        <a:ext cx="752670" cy="229564"/>
      </dsp:txXfrm>
    </dsp:sp>
    <dsp:sp modelId="{D2A14DA4-8423-4491-8194-A9095092CCE1}">
      <dsp:nvSpPr>
        <dsp:cNvPr id="0" name=""/>
        <dsp:cNvSpPr/>
      </dsp:nvSpPr>
      <dsp:spPr>
        <a:xfrm>
          <a:off x="4262517" y="4856359"/>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4.2 </a:t>
          </a:r>
          <a:r>
            <a:rPr lang="zh-CN" altLang="en-US" sz="500" b="1" kern="1200"/>
            <a:t>查询成绩</a:t>
          </a:r>
        </a:p>
      </dsp:txBody>
      <dsp:txXfrm>
        <a:off x="4262517" y="4856359"/>
        <a:ext cx="752670" cy="229564"/>
      </dsp:txXfrm>
    </dsp:sp>
    <dsp:sp modelId="{94494781-3A9A-497E-ADBD-E71D0405E395}">
      <dsp:nvSpPr>
        <dsp:cNvPr id="0" name=""/>
        <dsp:cNvSpPr/>
      </dsp:nvSpPr>
      <dsp:spPr>
        <a:xfrm>
          <a:off x="4262517" y="5180007"/>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4.3 </a:t>
          </a:r>
          <a:r>
            <a:rPr lang="zh-CN" altLang="en-US" sz="500" b="1" kern="1200"/>
            <a:t>修改个人信息</a:t>
          </a:r>
        </a:p>
      </dsp:txBody>
      <dsp:txXfrm>
        <a:off x="4262517" y="5180007"/>
        <a:ext cx="752670" cy="229564"/>
      </dsp:txXfrm>
    </dsp:sp>
    <dsp:sp modelId="{7DA3A26B-49D0-42BD-833D-DA9044DDB19F}">
      <dsp:nvSpPr>
        <dsp:cNvPr id="0" name=""/>
        <dsp:cNvSpPr/>
      </dsp:nvSpPr>
      <dsp:spPr>
        <a:xfrm>
          <a:off x="4262517" y="5503655"/>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4.4 </a:t>
          </a:r>
          <a:r>
            <a:rPr lang="zh-CN" altLang="en-US" sz="500" b="1" kern="1200"/>
            <a:t>修改密码</a:t>
          </a:r>
        </a:p>
      </dsp:txBody>
      <dsp:txXfrm>
        <a:off x="4262517" y="5503655"/>
        <a:ext cx="752670" cy="229564"/>
      </dsp:txXfrm>
    </dsp:sp>
    <dsp:sp modelId="{A84437FF-C5DA-4D47-B85E-74844830B573}">
      <dsp:nvSpPr>
        <dsp:cNvPr id="0" name=""/>
        <dsp:cNvSpPr/>
      </dsp:nvSpPr>
      <dsp:spPr>
        <a:xfrm>
          <a:off x="3359312" y="6312776"/>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5. </a:t>
          </a:r>
          <a:r>
            <a:rPr lang="zh-CN" altLang="en-US" sz="500" b="1" kern="1200"/>
            <a:t>归档记录，管理用户</a:t>
          </a:r>
        </a:p>
      </dsp:txBody>
      <dsp:txXfrm>
        <a:off x="3359312" y="6312776"/>
        <a:ext cx="752670" cy="229564"/>
      </dsp:txXfrm>
    </dsp:sp>
    <dsp:sp modelId="{6AD6D7A3-8668-493A-882C-94B662E0539F}">
      <dsp:nvSpPr>
        <dsp:cNvPr id="0" name=""/>
        <dsp:cNvSpPr/>
      </dsp:nvSpPr>
      <dsp:spPr>
        <a:xfrm>
          <a:off x="4262517" y="5827304"/>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5.1 </a:t>
          </a:r>
          <a:r>
            <a:rPr lang="zh-CN" altLang="en-US" sz="500" b="1" kern="1200"/>
            <a:t>登录</a:t>
          </a:r>
        </a:p>
      </dsp:txBody>
      <dsp:txXfrm>
        <a:off x="4262517" y="5827304"/>
        <a:ext cx="752670" cy="229564"/>
      </dsp:txXfrm>
    </dsp:sp>
    <dsp:sp modelId="{F4F7349A-E690-40AA-B3BC-A47922B109E8}">
      <dsp:nvSpPr>
        <dsp:cNvPr id="0" name=""/>
        <dsp:cNvSpPr/>
      </dsp:nvSpPr>
      <dsp:spPr>
        <a:xfrm>
          <a:off x="4262517" y="6150952"/>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5.2 </a:t>
          </a:r>
          <a:r>
            <a:rPr lang="zh-CN" altLang="en-US" sz="500" b="1" kern="1200"/>
            <a:t>用户信息管理</a:t>
          </a:r>
        </a:p>
      </dsp:txBody>
      <dsp:txXfrm>
        <a:off x="4262517" y="6150952"/>
        <a:ext cx="752670" cy="229564"/>
      </dsp:txXfrm>
    </dsp:sp>
    <dsp:sp modelId="{82B29C89-FEF2-4F83-B2B2-70D6CF153CD8}">
      <dsp:nvSpPr>
        <dsp:cNvPr id="0" name=""/>
        <dsp:cNvSpPr/>
      </dsp:nvSpPr>
      <dsp:spPr>
        <a:xfrm>
          <a:off x="5165721" y="5788882"/>
          <a:ext cx="883574" cy="9537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b="1" kern="1200"/>
            <a:t>“用户信息管理”能够控制不同用户的使用权限；教师入职或离职时进行信息变动；在用户忘记密码时进行密码重置</a:t>
          </a:r>
        </a:p>
      </dsp:txBody>
      <dsp:txXfrm>
        <a:off x="5165721" y="5788882"/>
        <a:ext cx="883574" cy="953704"/>
      </dsp:txXfrm>
    </dsp:sp>
    <dsp:sp modelId="{42FE2DE2-129B-487D-A31A-277396E1B724}">
      <dsp:nvSpPr>
        <dsp:cNvPr id="0" name=""/>
        <dsp:cNvSpPr/>
      </dsp:nvSpPr>
      <dsp:spPr>
        <a:xfrm>
          <a:off x="4262517" y="6474600"/>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5.3 </a:t>
          </a:r>
          <a:r>
            <a:rPr lang="zh-CN" altLang="en-US" sz="500" b="1" kern="1200"/>
            <a:t>归档记录</a:t>
          </a:r>
        </a:p>
      </dsp:txBody>
      <dsp:txXfrm>
        <a:off x="4262517" y="6474600"/>
        <a:ext cx="752670" cy="229564"/>
      </dsp:txXfrm>
    </dsp:sp>
    <dsp:sp modelId="{90042341-E280-4A26-B43B-2F41E790DC4A}">
      <dsp:nvSpPr>
        <dsp:cNvPr id="0" name=""/>
        <dsp:cNvSpPr/>
      </dsp:nvSpPr>
      <dsp:spPr>
        <a:xfrm>
          <a:off x="4262517" y="6793659"/>
          <a:ext cx="752670" cy="2295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b="1" kern="1200"/>
            <a:t>5.4 </a:t>
          </a:r>
          <a:r>
            <a:rPr lang="zh-CN" altLang="en-US" sz="500" b="1" kern="1200"/>
            <a:t>修改密码</a:t>
          </a:r>
        </a:p>
      </dsp:txBody>
      <dsp:txXfrm>
        <a:off x="4262517" y="6793659"/>
        <a:ext cx="752670" cy="22956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3">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4">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E1401-7CCE-4A0B-96B6-22B9F1F0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22</Pages>
  <Words>2148</Words>
  <Characters>12249</Characters>
  <Application>Microsoft Office Word</Application>
  <DocSecurity>0</DocSecurity>
  <Lines>102</Lines>
  <Paragraphs>28</Paragraphs>
  <ScaleCrop>false</ScaleCrop>
  <Company/>
  <LinksUpToDate>false</LinksUpToDate>
  <CharactersWithSpaces>14369</CharactersWithSpaces>
  <SharedDoc>false</SharedDoc>
  <HLinks>
    <vt:vector size="324" baseType="variant">
      <vt:variant>
        <vt:i4>6488124</vt:i4>
      </vt:variant>
      <vt:variant>
        <vt:i4>321</vt:i4>
      </vt:variant>
      <vt:variant>
        <vt:i4>0</vt:i4>
      </vt:variant>
      <vt:variant>
        <vt:i4>5</vt:i4>
      </vt:variant>
      <vt:variant>
        <vt:lpwstr>http://baike.baidu.com/view/2194552.htm</vt:lpwstr>
      </vt:variant>
      <vt:variant>
        <vt:lpwstr/>
      </vt:variant>
      <vt:variant>
        <vt:i4>1179709</vt:i4>
      </vt:variant>
      <vt:variant>
        <vt:i4>314</vt:i4>
      </vt:variant>
      <vt:variant>
        <vt:i4>0</vt:i4>
      </vt:variant>
      <vt:variant>
        <vt:i4>5</vt:i4>
      </vt:variant>
      <vt:variant>
        <vt:lpwstr/>
      </vt:variant>
      <vt:variant>
        <vt:lpwstr>_Toc435986493</vt:lpwstr>
      </vt:variant>
      <vt:variant>
        <vt:i4>1179709</vt:i4>
      </vt:variant>
      <vt:variant>
        <vt:i4>308</vt:i4>
      </vt:variant>
      <vt:variant>
        <vt:i4>0</vt:i4>
      </vt:variant>
      <vt:variant>
        <vt:i4>5</vt:i4>
      </vt:variant>
      <vt:variant>
        <vt:lpwstr/>
      </vt:variant>
      <vt:variant>
        <vt:lpwstr>_Toc435986492</vt:lpwstr>
      </vt:variant>
      <vt:variant>
        <vt:i4>1179709</vt:i4>
      </vt:variant>
      <vt:variant>
        <vt:i4>302</vt:i4>
      </vt:variant>
      <vt:variant>
        <vt:i4>0</vt:i4>
      </vt:variant>
      <vt:variant>
        <vt:i4>5</vt:i4>
      </vt:variant>
      <vt:variant>
        <vt:lpwstr/>
      </vt:variant>
      <vt:variant>
        <vt:lpwstr>_Toc435986491</vt:lpwstr>
      </vt:variant>
      <vt:variant>
        <vt:i4>1179709</vt:i4>
      </vt:variant>
      <vt:variant>
        <vt:i4>296</vt:i4>
      </vt:variant>
      <vt:variant>
        <vt:i4>0</vt:i4>
      </vt:variant>
      <vt:variant>
        <vt:i4>5</vt:i4>
      </vt:variant>
      <vt:variant>
        <vt:lpwstr/>
      </vt:variant>
      <vt:variant>
        <vt:lpwstr>_Toc435986490</vt:lpwstr>
      </vt:variant>
      <vt:variant>
        <vt:i4>1245245</vt:i4>
      </vt:variant>
      <vt:variant>
        <vt:i4>290</vt:i4>
      </vt:variant>
      <vt:variant>
        <vt:i4>0</vt:i4>
      </vt:variant>
      <vt:variant>
        <vt:i4>5</vt:i4>
      </vt:variant>
      <vt:variant>
        <vt:lpwstr/>
      </vt:variant>
      <vt:variant>
        <vt:lpwstr>_Toc435986489</vt:lpwstr>
      </vt:variant>
      <vt:variant>
        <vt:i4>1245245</vt:i4>
      </vt:variant>
      <vt:variant>
        <vt:i4>284</vt:i4>
      </vt:variant>
      <vt:variant>
        <vt:i4>0</vt:i4>
      </vt:variant>
      <vt:variant>
        <vt:i4>5</vt:i4>
      </vt:variant>
      <vt:variant>
        <vt:lpwstr/>
      </vt:variant>
      <vt:variant>
        <vt:lpwstr>_Toc435986488</vt:lpwstr>
      </vt:variant>
      <vt:variant>
        <vt:i4>1245245</vt:i4>
      </vt:variant>
      <vt:variant>
        <vt:i4>278</vt:i4>
      </vt:variant>
      <vt:variant>
        <vt:i4>0</vt:i4>
      </vt:variant>
      <vt:variant>
        <vt:i4>5</vt:i4>
      </vt:variant>
      <vt:variant>
        <vt:lpwstr/>
      </vt:variant>
      <vt:variant>
        <vt:lpwstr>_Toc435986487</vt:lpwstr>
      </vt:variant>
      <vt:variant>
        <vt:i4>1245245</vt:i4>
      </vt:variant>
      <vt:variant>
        <vt:i4>272</vt:i4>
      </vt:variant>
      <vt:variant>
        <vt:i4>0</vt:i4>
      </vt:variant>
      <vt:variant>
        <vt:i4>5</vt:i4>
      </vt:variant>
      <vt:variant>
        <vt:lpwstr/>
      </vt:variant>
      <vt:variant>
        <vt:lpwstr>_Toc435986486</vt:lpwstr>
      </vt:variant>
      <vt:variant>
        <vt:i4>1245245</vt:i4>
      </vt:variant>
      <vt:variant>
        <vt:i4>266</vt:i4>
      </vt:variant>
      <vt:variant>
        <vt:i4>0</vt:i4>
      </vt:variant>
      <vt:variant>
        <vt:i4>5</vt:i4>
      </vt:variant>
      <vt:variant>
        <vt:lpwstr/>
      </vt:variant>
      <vt:variant>
        <vt:lpwstr>_Toc435986485</vt:lpwstr>
      </vt:variant>
      <vt:variant>
        <vt:i4>1245245</vt:i4>
      </vt:variant>
      <vt:variant>
        <vt:i4>260</vt:i4>
      </vt:variant>
      <vt:variant>
        <vt:i4>0</vt:i4>
      </vt:variant>
      <vt:variant>
        <vt:i4>5</vt:i4>
      </vt:variant>
      <vt:variant>
        <vt:lpwstr/>
      </vt:variant>
      <vt:variant>
        <vt:lpwstr>_Toc435986484</vt:lpwstr>
      </vt:variant>
      <vt:variant>
        <vt:i4>1245245</vt:i4>
      </vt:variant>
      <vt:variant>
        <vt:i4>254</vt:i4>
      </vt:variant>
      <vt:variant>
        <vt:i4>0</vt:i4>
      </vt:variant>
      <vt:variant>
        <vt:i4>5</vt:i4>
      </vt:variant>
      <vt:variant>
        <vt:lpwstr/>
      </vt:variant>
      <vt:variant>
        <vt:lpwstr>_Toc435986483</vt:lpwstr>
      </vt:variant>
      <vt:variant>
        <vt:i4>1245245</vt:i4>
      </vt:variant>
      <vt:variant>
        <vt:i4>248</vt:i4>
      </vt:variant>
      <vt:variant>
        <vt:i4>0</vt:i4>
      </vt:variant>
      <vt:variant>
        <vt:i4>5</vt:i4>
      </vt:variant>
      <vt:variant>
        <vt:lpwstr/>
      </vt:variant>
      <vt:variant>
        <vt:lpwstr>_Toc435986482</vt:lpwstr>
      </vt:variant>
      <vt:variant>
        <vt:i4>1245245</vt:i4>
      </vt:variant>
      <vt:variant>
        <vt:i4>242</vt:i4>
      </vt:variant>
      <vt:variant>
        <vt:i4>0</vt:i4>
      </vt:variant>
      <vt:variant>
        <vt:i4>5</vt:i4>
      </vt:variant>
      <vt:variant>
        <vt:lpwstr/>
      </vt:variant>
      <vt:variant>
        <vt:lpwstr>_Toc435986481</vt:lpwstr>
      </vt:variant>
      <vt:variant>
        <vt:i4>1245245</vt:i4>
      </vt:variant>
      <vt:variant>
        <vt:i4>236</vt:i4>
      </vt:variant>
      <vt:variant>
        <vt:i4>0</vt:i4>
      </vt:variant>
      <vt:variant>
        <vt:i4>5</vt:i4>
      </vt:variant>
      <vt:variant>
        <vt:lpwstr/>
      </vt:variant>
      <vt:variant>
        <vt:lpwstr>_Toc435986480</vt:lpwstr>
      </vt:variant>
      <vt:variant>
        <vt:i4>1835069</vt:i4>
      </vt:variant>
      <vt:variant>
        <vt:i4>230</vt:i4>
      </vt:variant>
      <vt:variant>
        <vt:i4>0</vt:i4>
      </vt:variant>
      <vt:variant>
        <vt:i4>5</vt:i4>
      </vt:variant>
      <vt:variant>
        <vt:lpwstr/>
      </vt:variant>
      <vt:variant>
        <vt:lpwstr>_Toc435986479</vt:lpwstr>
      </vt:variant>
      <vt:variant>
        <vt:i4>1835069</vt:i4>
      </vt:variant>
      <vt:variant>
        <vt:i4>224</vt:i4>
      </vt:variant>
      <vt:variant>
        <vt:i4>0</vt:i4>
      </vt:variant>
      <vt:variant>
        <vt:i4>5</vt:i4>
      </vt:variant>
      <vt:variant>
        <vt:lpwstr/>
      </vt:variant>
      <vt:variant>
        <vt:lpwstr>_Toc435986478</vt:lpwstr>
      </vt:variant>
      <vt:variant>
        <vt:i4>1835069</vt:i4>
      </vt:variant>
      <vt:variant>
        <vt:i4>218</vt:i4>
      </vt:variant>
      <vt:variant>
        <vt:i4>0</vt:i4>
      </vt:variant>
      <vt:variant>
        <vt:i4>5</vt:i4>
      </vt:variant>
      <vt:variant>
        <vt:lpwstr/>
      </vt:variant>
      <vt:variant>
        <vt:lpwstr>_Toc435986477</vt:lpwstr>
      </vt:variant>
      <vt:variant>
        <vt:i4>1835069</vt:i4>
      </vt:variant>
      <vt:variant>
        <vt:i4>212</vt:i4>
      </vt:variant>
      <vt:variant>
        <vt:i4>0</vt:i4>
      </vt:variant>
      <vt:variant>
        <vt:i4>5</vt:i4>
      </vt:variant>
      <vt:variant>
        <vt:lpwstr/>
      </vt:variant>
      <vt:variant>
        <vt:lpwstr>_Toc435986476</vt:lpwstr>
      </vt:variant>
      <vt:variant>
        <vt:i4>1835069</vt:i4>
      </vt:variant>
      <vt:variant>
        <vt:i4>206</vt:i4>
      </vt:variant>
      <vt:variant>
        <vt:i4>0</vt:i4>
      </vt:variant>
      <vt:variant>
        <vt:i4>5</vt:i4>
      </vt:variant>
      <vt:variant>
        <vt:lpwstr/>
      </vt:variant>
      <vt:variant>
        <vt:lpwstr>_Toc435986475</vt:lpwstr>
      </vt:variant>
      <vt:variant>
        <vt:i4>1835069</vt:i4>
      </vt:variant>
      <vt:variant>
        <vt:i4>200</vt:i4>
      </vt:variant>
      <vt:variant>
        <vt:i4>0</vt:i4>
      </vt:variant>
      <vt:variant>
        <vt:i4>5</vt:i4>
      </vt:variant>
      <vt:variant>
        <vt:lpwstr/>
      </vt:variant>
      <vt:variant>
        <vt:lpwstr>_Toc435986474</vt:lpwstr>
      </vt:variant>
      <vt:variant>
        <vt:i4>1835069</vt:i4>
      </vt:variant>
      <vt:variant>
        <vt:i4>194</vt:i4>
      </vt:variant>
      <vt:variant>
        <vt:i4>0</vt:i4>
      </vt:variant>
      <vt:variant>
        <vt:i4>5</vt:i4>
      </vt:variant>
      <vt:variant>
        <vt:lpwstr/>
      </vt:variant>
      <vt:variant>
        <vt:lpwstr>_Toc435986473</vt:lpwstr>
      </vt:variant>
      <vt:variant>
        <vt:i4>1835069</vt:i4>
      </vt:variant>
      <vt:variant>
        <vt:i4>188</vt:i4>
      </vt:variant>
      <vt:variant>
        <vt:i4>0</vt:i4>
      </vt:variant>
      <vt:variant>
        <vt:i4>5</vt:i4>
      </vt:variant>
      <vt:variant>
        <vt:lpwstr/>
      </vt:variant>
      <vt:variant>
        <vt:lpwstr>_Toc435986472</vt:lpwstr>
      </vt:variant>
      <vt:variant>
        <vt:i4>1835069</vt:i4>
      </vt:variant>
      <vt:variant>
        <vt:i4>182</vt:i4>
      </vt:variant>
      <vt:variant>
        <vt:i4>0</vt:i4>
      </vt:variant>
      <vt:variant>
        <vt:i4>5</vt:i4>
      </vt:variant>
      <vt:variant>
        <vt:lpwstr/>
      </vt:variant>
      <vt:variant>
        <vt:lpwstr>_Toc435986471</vt:lpwstr>
      </vt:variant>
      <vt:variant>
        <vt:i4>1835069</vt:i4>
      </vt:variant>
      <vt:variant>
        <vt:i4>176</vt:i4>
      </vt:variant>
      <vt:variant>
        <vt:i4>0</vt:i4>
      </vt:variant>
      <vt:variant>
        <vt:i4>5</vt:i4>
      </vt:variant>
      <vt:variant>
        <vt:lpwstr/>
      </vt:variant>
      <vt:variant>
        <vt:lpwstr>_Toc435986470</vt:lpwstr>
      </vt:variant>
      <vt:variant>
        <vt:i4>1900605</vt:i4>
      </vt:variant>
      <vt:variant>
        <vt:i4>170</vt:i4>
      </vt:variant>
      <vt:variant>
        <vt:i4>0</vt:i4>
      </vt:variant>
      <vt:variant>
        <vt:i4>5</vt:i4>
      </vt:variant>
      <vt:variant>
        <vt:lpwstr/>
      </vt:variant>
      <vt:variant>
        <vt:lpwstr>_Toc435986469</vt:lpwstr>
      </vt:variant>
      <vt:variant>
        <vt:i4>1900605</vt:i4>
      </vt:variant>
      <vt:variant>
        <vt:i4>164</vt:i4>
      </vt:variant>
      <vt:variant>
        <vt:i4>0</vt:i4>
      </vt:variant>
      <vt:variant>
        <vt:i4>5</vt:i4>
      </vt:variant>
      <vt:variant>
        <vt:lpwstr/>
      </vt:variant>
      <vt:variant>
        <vt:lpwstr>_Toc435986468</vt:lpwstr>
      </vt:variant>
      <vt:variant>
        <vt:i4>1900605</vt:i4>
      </vt:variant>
      <vt:variant>
        <vt:i4>158</vt:i4>
      </vt:variant>
      <vt:variant>
        <vt:i4>0</vt:i4>
      </vt:variant>
      <vt:variant>
        <vt:i4>5</vt:i4>
      </vt:variant>
      <vt:variant>
        <vt:lpwstr/>
      </vt:variant>
      <vt:variant>
        <vt:lpwstr>_Toc435986467</vt:lpwstr>
      </vt:variant>
      <vt:variant>
        <vt:i4>1900605</vt:i4>
      </vt:variant>
      <vt:variant>
        <vt:i4>152</vt:i4>
      </vt:variant>
      <vt:variant>
        <vt:i4>0</vt:i4>
      </vt:variant>
      <vt:variant>
        <vt:i4>5</vt:i4>
      </vt:variant>
      <vt:variant>
        <vt:lpwstr/>
      </vt:variant>
      <vt:variant>
        <vt:lpwstr>_Toc435986466</vt:lpwstr>
      </vt:variant>
      <vt:variant>
        <vt:i4>1900605</vt:i4>
      </vt:variant>
      <vt:variant>
        <vt:i4>146</vt:i4>
      </vt:variant>
      <vt:variant>
        <vt:i4>0</vt:i4>
      </vt:variant>
      <vt:variant>
        <vt:i4>5</vt:i4>
      </vt:variant>
      <vt:variant>
        <vt:lpwstr/>
      </vt:variant>
      <vt:variant>
        <vt:lpwstr>_Toc435986465</vt:lpwstr>
      </vt:variant>
      <vt:variant>
        <vt:i4>1900605</vt:i4>
      </vt:variant>
      <vt:variant>
        <vt:i4>140</vt:i4>
      </vt:variant>
      <vt:variant>
        <vt:i4>0</vt:i4>
      </vt:variant>
      <vt:variant>
        <vt:i4>5</vt:i4>
      </vt:variant>
      <vt:variant>
        <vt:lpwstr/>
      </vt:variant>
      <vt:variant>
        <vt:lpwstr>_Toc435986464</vt:lpwstr>
      </vt:variant>
      <vt:variant>
        <vt:i4>1900605</vt:i4>
      </vt:variant>
      <vt:variant>
        <vt:i4>134</vt:i4>
      </vt:variant>
      <vt:variant>
        <vt:i4>0</vt:i4>
      </vt:variant>
      <vt:variant>
        <vt:i4>5</vt:i4>
      </vt:variant>
      <vt:variant>
        <vt:lpwstr/>
      </vt:variant>
      <vt:variant>
        <vt:lpwstr>_Toc435986463</vt:lpwstr>
      </vt:variant>
      <vt:variant>
        <vt:i4>1900605</vt:i4>
      </vt:variant>
      <vt:variant>
        <vt:i4>128</vt:i4>
      </vt:variant>
      <vt:variant>
        <vt:i4>0</vt:i4>
      </vt:variant>
      <vt:variant>
        <vt:i4>5</vt:i4>
      </vt:variant>
      <vt:variant>
        <vt:lpwstr/>
      </vt:variant>
      <vt:variant>
        <vt:lpwstr>_Toc435986462</vt:lpwstr>
      </vt:variant>
      <vt:variant>
        <vt:i4>1900605</vt:i4>
      </vt:variant>
      <vt:variant>
        <vt:i4>122</vt:i4>
      </vt:variant>
      <vt:variant>
        <vt:i4>0</vt:i4>
      </vt:variant>
      <vt:variant>
        <vt:i4>5</vt:i4>
      </vt:variant>
      <vt:variant>
        <vt:lpwstr/>
      </vt:variant>
      <vt:variant>
        <vt:lpwstr>_Toc435986461</vt:lpwstr>
      </vt:variant>
      <vt:variant>
        <vt:i4>1900605</vt:i4>
      </vt:variant>
      <vt:variant>
        <vt:i4>116</vt:i4>
      </vt:variant>
      <vt:variant>
        <vt:i4>0</vt:i4>
      </vt:variant>
      <vt:variant>
        <vt:i4>5</vt:i4>
      </vt:variant>
      <vt:variant>
        <vt:lpwstr/>
      </vt:variant>
      <vt:variant>
        <vt:lpwstr>_Toc435986460</vt:lpwstr>
      </vt:variant>
      <vt:variant>
        <vt:i4>1966141</vt:i4>
      </vt:variant>
      <vt:variant>
        <vt:i4>110</vt:i4>
      </vt:variant>
      <vt:variant>
        <vt:i4>0</vt:i4>
      </vt:variant>
      <vt:variant>
        <vt:i4>5</vt:i4>
      </vt:variant>
      <vt:variant>
        <vt:lpwstr/>
      </vt:variant>
      <vt:variant>
        <vt:lpwstr>_Toc435986459</vt:lpwstr>
      </vt:variant>
      <vt:variant>
        <vt:i4>1966141</vt:i4>
      </vt:variant>
      <vt:variant>
        <vt:i4>104</vt:i4>
      </vt:variant>
      <vt:variant>
        <vt:i4>0</vt:i4>
      </vt:variant>
      <vt:variant>
        <vt:i4>5</vt:i4>
      </vt:variant>
      <vt:variant>
        <vt:lpwstr/>
      </vt:variant>
      <vt:variant>
        <vt:lpwstr>_Toc435986458</vt:lpwstr>
      </vt:variant>
      <vt:variant>
        <vt:i4>1966141</vt:i4>
      </vt:variant>
      <vt:variant>
        <vt:i4>98</vt:i4>
      </vt:variant>
      <vt:variant>
        <vt:i4>0</vt:i4>
      </vt:variant>
      <vt:variant>
        <vt:i4>5</vt:i4>
      </vt:variant>
      <vt:variant>
        <vt:lpwstr/>
      </vt:variant>
      <vt:variant>
        <vt:lpwstr>_Toc435986457</vt:lpwstr>
      </vt:variant>
      <vt:variant>
        <vt:i4>1966141</vt:i4>
      </vt:variant>
      <vt:variant>
        <vt:i4>92</vt:i4>
      </vt:variant>
      <vt:variant>
        <vt:i4>0</vt:i4>
      </vt:variant>
      <vt:variant>
        <vt:i4>5</vt:i4>
      </vt:variant>
      <vt:variant>
        <vt:lpwstr/>
      </vt:variant>
      <vt:variant>
        <vt:lpwstr>_Toc435986456</vt:lpwstr>
      </vt:variant>
      <vt:variant>
        <vt:i4>1966141</vt:i4>
      </vt:variant>
      <vt:variant>
        <vt:i4>86</vt:i4>
      </vt:variant>
      <vt:variant>
        <vt:i4>0</vt:i4>
      </vt:variant>
      <vt:variant>
        <vt:i4>5</vt:i4>
      </vt:variant>
      <vt:variant>
        <vt:lpwstr/>
      </vt:variant>
      <vt:variant>
        <vt:lpwstr>_Toc435986455</vt:lpwstr>
      </vt:variant>
      <vt:variant>
        <vt:i4>1966141</vt:i4>
      </vt:variant>
      <vt:variant>
        <vt:i4>80</vt:i4>
      </vt:variant>
      <vt:variant>
        <vt:i4>0</vt:i4>
      </vt:variant>
      <vt:variant>
        <vt:i4>5</vt:i4>
      </vt:variant>
      <vt:variant>
        <vt:lpwstr/>
      </vt:variant>
      <vt:variant>
        <vt:lpwstr>_Toc435986454</vt:lpwstr>
      </vt:variant>
      <vt:variant>
        <vt:i4>1966141</vt:i4>
      </vt:variant>
      <vt:variant>
        <vt:i4>74</vt:i4>
      </vt:variant>
      <vt:variant>
        <vt:i4>0</vt:i4>
      </vt:variant>
      <vt:variant>
        <vt:i4>5</vt:i4>
      </vt:variant>
      <vt:variant>
        <vt:lpwstr/>
      </vt:variant>
      <vt:variant>
        <vt:lpwstr>_Toc435986453</vt:lpwstr>
      </vt:variant>
      <vt:variant>
        <vt:i4>1966141</vt:i4>
      </vt:variant>
      <vt:variant>
        <vt:i4>68</vt:i4>
      </vt:variant>
      <vt:variant>
        <vt:i4>0</vt:i4>
      </vt:variant>
      <vt:variant>
        <vt:i4>5</vt:i4>
      </vt:variant>
      <vt:variant>
        <vt:lpwstr/>
      </vt:variant>
      <vt:variant>
        <vt:lpwstr>_Toc435986452</vt:lpwstr>
      </vt:variant>
      <vt:variant>
        <vt:i4>1966141</vt:i4>
      </vt:variant>
      <vt:variant>
        <vt:i4>62</vt:i4>
      </vt:variant>
      <vt:variant>
        <vt:i4>0</vt:i4>
      </vt:variant>
      <vt:variant>
        <vt:i4>5</vt:i4>
      </vt:variant>
      <vt:variant>
        <vt:lpwstr/>
      </vt:variant>
      <vt:variant>
        <vt:lpwstr>_Toc435986451</vt:lpwstr>
      </vt:variant>
      <vt:variant>
        <vt:i4>1966141</vt:i4>
      </vt:variant>
      <vt:variant>
        <vt:i4>56</vt:i4>
      </vt:variant>
      <vt:variant>
        <vt:i4>0</vt:i4>
      </vt:variant>
      <vt:variant>
        <vt:i4>5</vt:i4>
      </vt:variant>
      <vt:variant>
        <vt:lpwstr/>
      </vt:variant>
      <vt:variant>
        <vt:lpwstr>_Toc435986450</vt:lpwstr>
      </vt:variant>
      <vt:variant>
        <vt:i4>2031677</vt:i4>
      </vt:variant>
      <vt:variant>
        <vt:i4>50</vt:i4>
      </vt:variant>
      <vt:variant>
        <vt:i4>0</vt:i4>
      </vt:variant>
      <vt:variant>
        <vt:i4>5</vt:i4>
      </vt:variant>
      <vt:variant>
        <vt:lpwstr/>
      </vt:variant>
      <vt:variant>
        <vt:lpwstr>_Toc435986449</vt:lpwstr>
      </vt:variant>
      <vt:variant>
        <vt:i4>2031677</vt:i4>
      </vt:variant>
      <vt:variant>
        <vt:i4>44</vt:i4>
      </vt:variant>
      <vt:variant>
        <vt:i4>0</vt:i4>
      </vt:variant>
      <vt:variant>
        <vt:i4>5</vt:i4>
      </vt:variant>
      <vt:variant>
        <vt:lpwstr/>
      </vt:variant>
      <vt:variant>
        <vt:lpwstr>_Toc435986448</vt:lpwstr>
      </vt:variant>
      <vt:variant>
        <vt:i4>2031677</vt:i4>
      </vt:variant>
      <vt:variant>
        <vt:i4>38</vt:i4>
      </vt:variant>
      <vt:variant>
        <vt:i4>0</vt:i4>
      </vt:variant>
      <vt:variant>
        <vt:i4>5</vt:i4>
      </vt:variant>
      <vt:variant>
        <vt:lpwstr/>
      </vt:variant>
      <vt:variant>
        <vt:lpwstr>_Toc435986447</vt:lpwstr>
      </vt:variant>
      <vt:variant>
        <vt:i4>2031677</vt:i4>
      </vt:variant>
      <vt:variant>
        <vt:i4>32</vt:i4>
      </vt:variant>
      <vt:variant>
        <vt:i4>0</vt:i4>
      </vt:variant>
      <vt:variant>
        <vt:i4>5</vt:i4>
      </vt:variant>
      <vt:variant>
        <vt:lpwstr/>
      </vt:variant>
      <vt:variant>
        <vt:lpwstr>_Toc435986446</vt:lpwstr>
      </vt:variant>
      <vt:variant>
        <vt:i4>2031677</vt:i4>
      </vt:variant>
      <vt:variant>
        <vt:i4>26</vt:i4>
      </vt:variant>
      <vt:variant>
        <vt:i4>0</vt:i4>
      </vt:variant>
      <vt:variant>
        <vt:i4>5</vt:i4>
      </vt:variant>
      <vt:variant>
        <vt:lpwstr/>
      </vt:variant>
      <vt:variant>
        <vt:lpwstr>_Toc435986445</vt:lpwstr>
      </vt:variant>
      <vt:variant>
        <vt:i4>2031677</vt:i4>
      </vt:variant>
      <vt:variant>
        <vt:i4>20</vt:i4>
      </vt:variant>
      <vt:variant>
        <vt:i4>0</vt:i4>
      </vt:variant>
      <vt:variant>
        <vt:i4>5</vt:i4>
      </vt:variant>
      <vt:variant>
        <vt:lpwstr/>
      </vt:variant>
      <vt:variant>
        <vt:lpwstr>_Toc435986444</vt:lpwstr>
      </vt:variant>
      <vt:variant>
        <vt:i4>2031677</vt:i4>
      </vt:variant>
      <vt:variant>
        <vt:i4>14</vt:i4>
      </vt:variant>
      <vt:variant>
        <vt:i4>0</vt:i4>
      </vt:variant>
      <vt:variant>
        <vt:i4>5</vt:i4>
      </vt:variant>
      <vt:variant>
        <vt:lpwstr/>
      </vt:variant>
      <vt:variant>
        <vt:lpwstr>_Toc435986443</vt:lpwstr>
      </vt:variant>
      <vt:variant>
        <vt:i4>2031677</vt:i4>
      </vt:variant>
      <vt:variant>
        <vt:i4>8</vt:i4>
      </vt:variant>
      <vt:variant>
        <vt:i4>0</vt:i4>
      </vt:variant>
      <vt:variant>
        <vt:i4>5</vt:i4>
      </vt:variant>
      <vt:variant>
        <vt:lpwstr/>
      </vt:variant>
      <vt:variant>
        <vt:lpwstr>_Toc435986442</vt:lpwstr>
      </vt:variant>
      <vt:variant>
        <vt:i4>2031677</vt:i4>
      </vt:variant>
      <vt:variant>
        <vt:i4>2</vt:i4>
      </vt:variant>
      <vt:variant>
        <vt:i4>0</vt:i4>
      </vt:variant>
      <vt:variant>
        <vt:i4>5</vt:i4>
      </vt:variant>
      <vt:variant>
        <vt:lpwstr/>
      </vt:variant>
      <vt:variant>
        <vt:lpwstr>_Toc435986441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Wang</dc:creator>
  <cp:keywords/>
  <cp:lastModifiedBy>Think</cp:lastModifiedBy>
  <cp:revision>17</cp:revision>
  <dcterms:created xsi:type="dcterms:W3CDTF">2016-11-21T05:34:00Z</dcterms:created>
  <dcterms:modified xsi:type="dcterms:W3CDTF">2016-11-26T00:31:00Z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